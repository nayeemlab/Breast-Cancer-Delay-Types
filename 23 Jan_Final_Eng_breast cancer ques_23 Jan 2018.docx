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377C" w14:textId="3E8070EB" w:rsidR="00932D95" w:rsidRDefault="00647C56">
      <w:pPr>
        <w:pStyle w:val="Body"/>
        <w:spacing w:line="240" w:lineRule="auto"/>
        <w:jc w:val="center"/>
        <w:rPr>
          <w:b/>
          <w:bCs/>
          <w:sz w:val="24"/>
          <w:szCs w:val="24"/>
        </w:rPr>
        <w:pPrChange w:id="0" w:author="Dr. Mohammad Sorowar Hossain" w:date="2018-01-23T13:58:00Z">
          <w:pPr>
            <w:pStyle w:val="Body"/>
            <w:jc w:val="center"/>
          </w:pPr>
        </w:pPrChange>
      </w:pPr>
      <w:proofErr w:type="gramStart"/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>:</w:t>
      </w:r>
      <w:proofErr w:type="gramEnd"/>
      <w:r w:rsidR="00932D95" w:rsidRPr="00CA1AB4">
        <w:rPr>
          <w:b/>
          <w:bCs/>
          <w:sz w:val="24"/>
          <w:szCs w:val="24"/>
        </w:rPr>
        <w:t xml:space="preserve"> </w:t>
      </w:r>
      <w:proofErr w:type="spellStart"/>
      <w:r w:rsidR="00932D95" w:rsidRPr="00CA1AB4">
        <w:rPr>
          <w:b/>
          <w:bCs/>
          <w:sz w:val="24"/>
          <w:szCs w:val="24"/>
        </w:rPr>
        <w:t>Breast</w:t>
      </w:r>
      <w:proofErr w:type="spellEnd"/>
      <w:r w:rsidR="00932D95" w:rsidRPr="00CA1AB4">
        <w:rPr>
          <w:b/>
          <w:bCs/>
          <w:sz w:val="24"/>
          <w:szCs w:val="24"/>
        </w:rPr>
        <w:t xml:space="preserve"> Cancer </w:t>
      </w:r>
      <w:proofErr w:type="spellStart"/>
      <w:r w:rsidR="00932D95" w:rsidRPr="00CA1AB4">
        <w:rPr>
          <w:b/>
          <w:bCs/>
          <w:sz w:val="24"/>
          <w:szCs w:val="24"/>
        </w:rPr>
        <w:t>Diagnosis</w:t>
      </w:r>
      <w:proofErr w:type="spellEnd"/>
      <w:r w:rsidR="00932D95" w:rsidRPr="00CA1AB4">
        <w:rPr>
          <w:b/>
          <w:bCs/>
          <w:sz w:val="24"/>
          <w:szCs w:val="24"/>
        </w:rPr>
        <w:t xml:space="preserve"> Delay </w:t>
      </w:r>
      <w:proofErr w:type="spellStart"/>
      <w:r w:rsidR="00932D95" w:rsidRPr="00CA1AB4">
        <w:rPr>
          <w:b/>
          <w:bCs/>
          <w:sz w:val="24"/>
          <w:szCs w:val="24"/>
        </w:rPr>
        <w:t>Study</w:t>
      </w:r>
      <w:proofErr w:type="spellEnd"/>
    </w:p>
    <w:p w14:paraId="69865175" w14:textId="77777777"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 / Identification Number</w:t>
      </w:r>
    </w:p>
    <w:p w14:paraId="60EFE54C" w14:textId="77777777"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14:paraId="6E3C6EBF" w14:textId="77777777" w:rsidR="007E0DB5" w:rsidRPr="00CA1AB4" w:rsidRDefault="006C4D88">
      <w:pPr>
        <w:pStyle w:val="Body"/>
        <w:spacing w:line="240" w:lineRule="auto"/>
        <w:rPr>
          <w:b/>
          <w:bCs/>
          <w:sz w:val="24"/>
          <w:szCs w:val="24"/>
        </w:rPr>
        <w:pPrChange w:id="1" w:author="Dr. Mohammad Sorowar Hossain" w:date="2018-01-23T13:58:00Z">
          <w:pPr>
            <w:pStyle w:val="Body"/>
          </w:pPr>
        </w:pPrChange>
      </w:pPr>
      <w:ins w:id="2" w:author="gc" w:date="2018-01-21T23:40:00Z">
        <w:r>
          <w:rPr>
            <w:b/>
            <w:bCs/>
            <w:sz w:val="24"/>
            <w:szCs w:val="24"/>
          </w:rPr>
          <w:t>1.1 General information</w:t>
        </w:r>
      </w:ins>
    </w:p>
    <w:p w14:paraId="1F7182EF" w14:textId="77777777" w:rsidR="00B7049A" w:rsidRPr="00CA1AB4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14:paraId="60B8D3E1" w14:textId="77777777" w:rsidR="00B7049A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14:paraId="2DA53C66" w14:textId="77777777" w:rsidR="007E0DB5" w:rsidRPr="007E0DB5" w:rsidRDefault="007E0DB5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  <w:color w:val="FF0000"/>
        </w:rPr>
      </w:pPr>
      <w:r w:rsidRPr="007E0DB5">
        <w:rPr>
          <w:rFonts w:ascii="Calibri" w:eastAsia="Calibri" w:hAnsi="Calibri" w:cs="Calibri"/>
          <w:color w:val="FF0000"/>
        </w:rPr>
        <w:t xml:space="preserve">Age </w:t>
      </w:r>
    </w:p>
    <w:p w14:paraId="370AF0D8" w14:textId="77777777" w:rsidR="00E74256" w:rsidRPr="00CA1AB4" w:rsidRDefault="00647C56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Current </w:t>
      </w:r>
      <w:r w:rsidR="00187D98">
        <w:rPr>
          <w:rFonts w:ascii="Calibri" w:eastAsia="Calibri" w:hAnsi="Calibri" w:cs="Calibri"/>
        </w:rPr>
        <w:t>address</w:t>
      </w:r>
    </w:p>
    <w:p w14:paraId="39C65580" w14:textId="77777777" w:rsidR="00B7049A" w:rsidRDefault="00187D98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</w:p>
    <w:p w14:paraId="08CAF0D6" w14:textId="77777777" w:rsidR="006C4D88" w:rsidRPr="00CA1AB4" w:rsidRDefault="006C4D88" w:rsidP="00BA0272">
      <w:pPr>
        <w:pStyle w:val="NormalWeb"/>
        <w:spacing w:before="0" w:after="0"/>
        <w:rPr>
          <w:rFonts w:ascii="Calibri" w:eastAsia="Calibri" w:hAnsi="Calibri" w:cs="Calibri"/>
        </w:rPr>
      </w:pPr>
      <w:ins w:id="3" w:author="gc" w:date="2018-01-21T23:42:00Z">
        <w:r>
          <w:rPr>
            <w:rFonts w:ascii="Calibri" w:eastAsia="Calibri" w:hAnsi="Calibri" w:cs="Calibri"/>
          </w:rPr>
          <w:t>1.2 Socio-economic info</w:t>
        </w:r>
      </w:ins>
    </w:p>
    <w:p w14:paraId="6C85F358" w14:textId="77777777" w:rsidR="00B7049A" w:rsidRDefault="00647C56" w:rsidP="00BA0272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187D98">
        <w:rPr>
          <w:rFonts w:ascii="Calibri" w:eastAsia="Calibri" w:hAnsi="Calibri" w:cs="Calibri"/>
        </w:rPr>
        <w:t xml:space="preserve">: </w:t>
      </w:r>
      <w:r w:rsidR="00802EC3" w:rsidRPr="00CA1AB4">
        <w:rPr>
          <w:rFonts w:ascii="Calibri" w:eastAsia="Calibri" w:hAnsi="Calibri" w:cs="Calibri"/>
        </w:rPr>
        <w:t>primary, secondar</w:t>
      </w:r>
      <w:r w:rsidR="00187D98">
        <w:rPr>
          <w:rFonts w:ascii="Calibri" w:eastAsia="Calibri" w:hAnsi="Calibri" w:cs="Calibri"/>
        </w:rPr>
        <w:t>y, higher secondary, university</w:t>
      </w:r>
    </w:p>
    <w:p w14:paraId="69D55A3F" w14:textId="77777777" w:rsidR="00187D98" w:rsidRPr="00187D98" w:rsidRDefault="00187D98" w:rsidP="005B1CA0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Marital status (single/widowed/never married/ married)</w:t>
      </w:r>
    </w:p>
    <w:p w14:paraId="38F416A7" w14:textId="77777777" w:rsidR="00B7049A" w:rsidRDefault="00647C56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14:paraId="0715D080" w14:textId="77777777" w:rsidR="00187D98" w:rsidRPr="00187D98" w:rsidRDefault="00187D9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Monthly income: &lt;5000, 10000, 20000 and others __________</w:t>
      </w:r>
    </w:p>
    <w:p w14:paraId="6AEC6B14" w14:textId="77777777" w:rsidR="00E74256" w:rsidRPr="00CA1AB4" w:rsidRDefault="00E74256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14:paraId="0AD4E165" w14:textId="77777777" w:rsidR="007E0DB5" w:rsidRDefault="007E0DB5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</w:t>
      </w:r>
    </w:p>
    <w:p w14:paraId="23D78E60" w14:textId="77777777" w:rsidR="006A2CFB" w:rsidRPr="00CA1AB4" w:rsidRDefault="00647C56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smartphone, </w:t>
      </w:r>
    </w:p>
    <w:p w14:paraId="1F7DB292" w14:textId="77777777" w:rsidR="006A2CFB" w:rsidRDefault="00187D98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newspaper</w:t>
      </w:r>
    </w:p>
    <w:p w14:paraId="34385FA2" w14:textId="77777777" w:rsidR="00187D98" w:rsidRPr="00CA1AB4" w:rsidRDefault="00187D98">
      <w:pPr>
        <w:pStyle w:val="NormalWeb"/>
        <w:tabs>
          <w:tab w:val="left" w:pos="720"/>
        </w:tabs>
        <w:spacing w:before="0" w:after="0"/>
        <w:ind w:left="720"/>
        <w:rPr>
          <w:rFonts w:ascii="Calibri" w:eastAsia="Calibri" w:hAnsi="Calibri" w:cs="Calibri"/>
        </w:rPr>
      </w:pPr>
    </w:p>
    <w:p w14:paraId="71B9A676" w14:textId="77777777" w:rsidR="00AE551B" w:rsidRPr="00CA1AB4" w:rsidRDefault="00AE551B">
      <w:pPr>
        <w:pStyle w:val="ListParagraph"/>
        <w:numPr>
          <w:ilvl w:val="0"/>
          <w:numId w:val="21"/>
        </w:numPr>
        <w:spacing w:line="240" w:lineRule="auto"/>
        <w:pPrChange w:id="4" w:author="Dr. Mohammad Sorowar Hossain" w:date="2018-01-23T13:58:00Z">
          <w:pPr>
            <w:pStyle w:val="ListParagraph"/>
            <w:numPr>
              <w:numId w:val="21"/>
            </w:numPr>
            <w:ind w:hanging="360"/>
          </w:pPr>
        </w:pPrChange>
      </w:pPr>
      <w:r w:rsidRPr="00CA1AB4">
        <w:t>Family history of breast cancer: yes/no</w:t>
      </w:r>
    </w:p>
    <w:p w14:paraId="7A33EA2F" w14:textId="77777777" w:rsidR="007F4D5A" w:rsidRPr="00CA1AB4" w:rsidDel="00E11E53" w:rsidRDefault="007F4D5A" w:rsidP="00E11E53">
      <w:pPr>
        <w:pStyle w:val="NormalWeb"/>
        <w:tabs>
          <w:tab w:val="left" w:pos="720"/>
        </w:tabs>
        <w:spacing w:before="0" w:after="0"/>
        <w:rPr>
          <w:del w:id="5" w:author="Dr. Mohammad Sorowar Hossain" w:date="2018-01-23T13:58:00Z"/>
          <w:rFonts w:ascii="Calibri" w:eastAsia="Calibri" w:hAnsi="Calibri" w:cs="Calibri"/>
        </w:rPr>
      </w:pPr>
    </w:p>
    <w:p w14:paraId="34AC0DE1" w14:textId="77777777" w:rsidR="00B7049A" w:rsidRPr="00CA1AB4" w:rsidDel="006C4D88" w:rsidRDefault="00647C56">
      <w:pPr>
        <w:pStyle w:val="Body"/>
        <w:spacing w:line="240" w:lineRule="auto"/>
        <w:rPr>
          <w:del w:id="6" w:author="gc" w:date="2018-01-21T23:43:00Z"/>
          <w:b/>
          <w:bCs/>
          <w:sz w:val="24"/>
          <w:szCs w:val="24"/>
          <w:u w:val="single"/>
        </w:rPr>
        <w:pPrChange w:id="7" w:author="Dr. Mohammad Sorowar Hossain" w:date="2018-01-23T13:58:00Z">
          <w:pPr>
            <w:pStyle w:val="Body"/>
          </w:pPr>
        </w:pPrChange>
      </w:pPr>
      <w:del w:id="8" w:author="gc" w:date="2018-01-21T23:43:00Z">
        <w:r w:rsidRPr="00CA1AB4" w:rsidDel="006C4D88">
          <w:rPr>
            <w:b/>
            <w:bCs/>
            <w:sz w:val="24"/>
            <w:szCs w:val="24"/>
            <w:u w:val="single"/>
            <w:lang w:val="en-US"/>
          </w:rPr>
          <w:delText>Estimation of delays and associated factors for delays</w:delText>
        </w:r>
      </w:del>
    </w:p>
    <w:p w14:paraId="479D2D81" w14:textId="77777777" w:rsidR="00B7049A" w:rsidRPr="00CA1AB4" w:rsidRDefault="00647C56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</w:t>
      </w:r>
      <w:ins w:id="9" w:author="gc" w:date="2018-01-21T23:43:00Z">
        <w:r w:rsidR="006C4D88">
          <w:rPr>
            <w:b/>
            <w:bCs/>
            <w:sz w:val="24"/>
            <w:szCs w:val="24"/>
            <w:lang w:val="en-US"/>
          </w:rPr>
          <w:t>.3</w:t>
        </w:r>
      </w:ins>
      <w:r w:rsidRPr="00CA1AB4">
        <w:rPr>
          <w:b/>
          <w:bCs/>
          <w:sz w:val="24"/>
          <w:szCs w:val="24"/>
          <w:lang w:val="en-US"/>
        </w:rPr>
        <w:t>. Discovery of health problem</w:t>
      </w:r>
    </w:p>
    <w:p w14:paraId="73E7939D" w14:textId="77777777" w:rsidR="008713D4" w:rsidRPr="00CA1AB4" w:rsidRDefault="00647C56" w:rsidP="00E11E53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>ve</w:t>
      </w:r>
      <w:r w:rsidR="00F765E4">
        <w:rPr>
          <w:sz w:val="24"/>
          <w:szCs w:val="24"/>
          <w:lang w:val="en-US"/>
        </w:rPr>
        <w:t xml:space="preserve"> </w:t>
      </w:r>
      <w:r w:rsidR="00F0323A" w:rsidRPr="00CA1AB4">
        <w:rPr>
          <w:sz w:val="24"/>
          <w:szCs w:val="24"/>
          <w:lang w:val="en-US"/>
        </w:rPr>
        <w:t xml:space="preserve">problem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14:paraId="1616E181" w14:textId="77777777" w:rsidR="00B7049A" w:rsidRPr="00EF1E4C" w:rsidRDefault="00B253C5" w:rsidP="00E11E53">
      <w:pPr>
        <w:pStyle w:val="Body"/>
        <w:spacing w:after="0" w:line="240" w:lineRule="auto"/>
        <w:ind w:firstLine="720"/>
        <w:rPr>
          <w:color w:val="FF0000"/>
          <w:sz w:val="24"/>
          <w:szCs w:val="24"/>
        </w:rPr>
      </w:pPr>
      <w:r w:rsidRPr="00EF1E4C">
        <w:rPr>
          <w:color w:val="FF0000"/>
          <w:sz w:val="24"/>
          <w:szCs w:val="24"/>
          <w:highlight w:val="yellow"/>
          <w:lang w:val="en-US"/>
        </w:rPr>
        <w:t>(Enter date in dd-mm-</w:t>
      </w:r>
      <w:proofErr w:type="spellStart"/>
      <w:r w:rsidRPr="00EF1E4C">
        <w:rPr>
          <w:color w:val="FF0000"/>
          <w:sz w:val="24"/>
          <w:szCs w:val="24"/>
          <w:highlight w:val="yellow"/>
          <w:lang w:val="en-US"/>
        </w:rPr>
        <w:t>yyyy</w:t>
      </w:r>
      <w:proofErr w:type="spellEnd"/>
      <w:r w:rsidRPr="00EF1E4C">
        <w:rPr>
          <w:color w:val="FF0000"/>
          <w:sz w:val="24"/>
          <w:szCs w:val="24"/>
          <w:highlight w:val="yellow"/>
          <w:lang w:val="en-US"/>
        </w:rPr>
        <w:t xml:space="preserve"> format)</w:t>
      </w:r>
    </w:p>
    <w:p w14:paraId="06D5C1E5" w14:textId="77777777" w:rsidR="00B7049A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14:paraId="517C323A" w14:textId="77777777" w:rsidR="00DE7FCB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(select ALL that apply)</w:t>
      </w:r>
    </w:p>
    <w:p w14:paraId="249FB237" w14:textId="77777777"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1D84A4F9" w14:textId="77777777" w:rsidR="00B7049A" w:rsidRPr="00CA1AB4" w:rsidRDefault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</w:rPr>
        <w:pPrChange w:id="10" w:author="Dr. Mohammad Sorowar Hossain" w:date="2018-01-23T13:58:00Z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line="276" w:lineRule="auto"/>
          </w:pPr>
        </w:pPrChange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r w:rsidRPr="00DE7FCB">
        <w:rPr>
          <w:rFonts w:ascii="Calibri" w:eastAsia="Calibri" w:hAnsi="Calibri" w:cs="Calibri"/>
          <w:bdr w:val="none" w:sz="0" w:space="0" w:color="auto"/>
        </w:rPr>
        <w:t>Others</w:t>
      </w:r>
      <w:proofErr w:type="gramStart"/>
      <w:r w:rsidRPr="00DE7FCB">
        <w:rPr>
          <w:rFonts w:ascii="Calibri" w:eastAsia="Calibri" w:hAnsi="Calibri" w:cs="Calibri"/>
          <w:bdr w:val="none" w:sz="0" w:space="0" w:color="auto"/>
        </w:rPr>
        <w:t> :…</w:t>
      </w:r>
      <w:proofErr w:type="gramEnd"/>
      <w:r w:rsidRPr="00DE7FCB">
        <w:rPr>
          <w:rFonts w:ascii="Calibri" w:eastAsia="Calibri" w:hAnsi="Calibri" w:cs="Calibri"/>
          <w:bdr w:val="none" w:sz="0" w:space="0" w:color="auto"/>
        </w:rPr>
        <w:t>……………</w:t>
      </w:r>
    </w:p>
    <w:p w14:paraId="04B9B8C1" w14:textId="77777777" w:rsidR="00DE7FCB" w:rsidRPr="00CA1AB4" w:rsidRDefault="00DE7FCB" w:rsidP="00E11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14:paraId="63F184D9" w14:textId="77777777" w:rsidR="00B7049A" w:rsidRPr="00CA1AB4" w:rsidDel="00F765E4" w:rsidRDefault="00647C56" w:rsidP="00E11E53">
      <w:pPr>
        <w:pStyle w:val="Body"/>
        <w:spacing w:after="0" w:line="240" w:lineRule="auto"/>
        <w:rPr>
          <w:del w:id="11" w:author="gc" w:date="2018-01-21T23:12:00Z"/>
          <w:sz w:val="24"/>
          <w:szCs w:val="24"/>
        </w:rPr>
      </w:pPr>
      <w:del w:id="12" w:author="gc" w:date="2018-01-21T23:12:00Z">
        <w:r w:rsidRPr="00CA1AB4" w:rsidDel="00F765E4">
          <w:rPr>
            <w:sz w:val="24"/>
            <w:szCs w:val="24"/>
            <w:lang w:val="en-US"/>
          </w:rPr>
          <w:delText>1.</w:delText>
        </w:r>
        <w:r w:rsidR="00DE7FCB" w:rsidRPr="00CA1AB4" w:rsidDel="00F765E4">
          <w:rPr>
            <w:sz w:val="24"/>
            <w:szCs w:val="24"/>
            <w:lang w:val="en-US"/>
          </w:rPr>
          <w:delText>3</w:delText>
        </w:r>
        <w:r w:rsidRPr="00CA1AB4" w:rsidDel="00F765E4">
          <w:rPr>
            <w:sz w:val="24"/>
            <w:szCs w:val="24"/>
            <w:lang w:val="en-US"/>
          </w:rPr>
          <w:delText xml:space="preserve"> Did you feel shame to discuss about problem? Yes/No</w:delText>
        </w:r>
      </w:del>
    </w:p>
    <w:p w14:paraId="438276A3" w14:textId="77777777" w:rsidR="00B7049A" w:rsidRPr="00CA1AB4" w:rsidDel="00E11E53" w:rsidRDefault="00B7049A" w:rsidP="00E11E53">
      <w:pPr>
        <w:pStyle w:val="Body"/>
        <w:spacing w:after="0" w:line="240" w:lineRule="auto"/>
        <w:rPr>
          <w:del w:id="13" w:author="Dr. Mohammad Sorowar Hossain" w:date="2018-01-23T13:58:00Z"/>
          <w:sz w:val="24"/>
          <w:szCs w:val="24"/>
        </w:rPr>
      </w:pPr>
    </w:p>
    <w:p w14:paraId="7F0E2414" w14:textId="77777777"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14:paraId="5C8AFD70" w14:textId="77777777" w:rsidR="00B7049A" w:rsidRPr="00CA1AB4" w:rsidDel="000C5BBD" w:rsidRDefault="00647C56" w:rsidP="00BA0272">
      <w:pPr>
        <w:pStyle w:val="Body"/>
        <w:spacing w:after="0" w:line="240" w:lineRule="auto"/>
        <w:rPr>
          <w:del w:id="14" w:author="gc" w:date="2018-01-21T23:15:00Z"/>
          <w:sz w:val="24"/>
          <w:szCs w:val="24"/>
        </w:rPr>
      </w:pPr>
      <w:del w:id="15" w:author="gc" w:date="2018-01-21T23:15:00Z">
        <w:r w:rsidRPr="00CA1AB4" w:rsidDel="000C5BBD">
          <w:rPr>
            <w:sz w:val="24"/>
            <w:szCs w:val="24"/>
            <w:lang w:val="en-US"/>
          </w:rPr>
          <w:delText>2.1 When you noticed for the first time, did you think this might be serious?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14:paraId="5B299A5C" w14:textId="77777777" w:rsidR="00B7049A" w:rsidRPr="00CA1AB4" w:rsidDel="000C5BBD" w:rsidRDefault="00647C56" w:rsidP="00BA0272">
      <w:pPr>
        <w:pStyle w:val="Body"/>
        <w:spacing w:after="0" w:line="240" w:lineRule="auto"/>
        <w:ind w:firstLine="720"/>
        <w:rPr>
          <w:del w:id="16" w:author="gc" w:date="2018-01-21T23:15:00Z"/>
          <w:sz w:val="24"/>
          <w:szCs w:val="24"/>
        </w:rPr>
      </w:pPr>
      <w:del w:id="17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Nothing serious </w:delText>
        </w:r>
      </w:del>
    </w:p>
    <w:p w14:paraId="6613B21B" w14:textId="77777777" w:rsidR="00B7049A" w:rsidRPr="00CA1AB4" w:rsidDel="000C5BBD" w:rsidRDefault="00B253C5" w:rsidP="00BA0272">
      <w:pPr>
        <w:pStyle w:val="Body"/>
        <w:spacing w:after="0" w:line="240" w:lineRule="auto"/>
        <w:ind w:firstLine="720"/>
        <w:rPr>
          <w:del w:id="18" w:author="gc" w:date="2018-01-21T23:15:00Z"/>
          <w:sz w:val="24"/>
          <w:szCs w:val="24"/>
        </w:rPr>
      </w:pPr>
      <w:del w:id="19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Somewhat </w:delText>
        </w:r>
        <w:r w:rsidR="00647C56" w:rsidRPr="00CA1AB4" w:rsidDel="000C5BBD">
          <w:rPr>
            <w:sz w:val="24"/>
            <w:szCs w:val="24"/>
            <w:lang w:val="en-US"/>
          </w:rPr>
          <w:delText>serious</w:delText>
        </w:r>
      </w:del>
    </w:p>
    <w:p w14:paraId="1CA4AB39" w14:textId="77777777" w:rsidR="00B7049A" w:rsidRPr="00CA1AB4" w:rsidDel="000C5BBD" w:rsidRDefault="00647C56" w:rsidP="005B1CA0">
      <w:pPr>
        <w:pStyle w:val="Body"/>
        <w:spacing w:after="0" w:line="240" w:lineRule="auto"/>
        <w:ind w:firstLine="720"/>
        <w:rPr>
          <w:del w:id="20" w:author="gc" w:date="2018-01-21T23:15:00Z"/>
          <w:sz w:val="24"/>
          <w:szCs w:val="24"/>
        </w:rPr>
      </w:pPr>
      <w:del w:id="21" w:author="gc" w:date="2018-01-21T23:15:00Z">
        <w:r w:rsidRPr="00CA1AB4" w:rsidDel="000C5BBD">
          <w:rPr>
            <w:sz w:val="24"/>
            <w:szCs w:val="24"/>
            <w:lang w:val="en-US"/>
          </w:rPr>
          <w:delText>Serious</w:delText>
        </w:r>
      </w:del>
    </w:p>
    <w:p w14:paraId="74497562" w14:textId="77777777" w:rsidR="00B7049A" w:rsidRPr="00CA1AB4" w:rsidDel="000C5BBD" w:rsidRDefault="00647C56">
      <w:pPr>
        <w:pStyle w:val="Body"/>
        <w:spacing w:after="0" w:line="240" w:lineRule="auto"/>
        <w:ind w:firstLine="720"/>
        <w:rPr>
          <w:del w:id="22" w:author="gc" w:date="2018-01-21T23:15:00Z"/>
          <w:sz w:val="24"/>
          <w:szCs w:val="24"/>
        </w:rPr>
      </w:pPr>
      <w:del w:id="23" w:author="gc" w:date="2018-01-21T23:15:00Z">
        <w:r w:rsidRPr="00CA1AB4" w:rsidDel="000C5BBD">
          <w:rPr>
            <w:sz w:val="24"/>
            <w:szCs w:val="24"/>
            <w:lang w:val="en-US"/>
          </w:rPr>
          <w:delText>Very serious</w:delText>
        </w:r>
      </w:del>
    </w:p>
    <w:p w14:paraId="41291BF9" w14:textId="77777777" w:rsidR="00B7049A" w:rsidRPr="00CA1AB4" w:rsidDel="000C5BBD" w:rsidRDefault="00647C56">
      <w:pPr>
        <w:pStyle w:val="Body"/>
        <w:spacing w:after="0" w:line="240" w:lineRule="auto"/>
        <w:rPr>
          <w:del w:id="24" w:author="gc" w:date="2018-01-21T23:15:00Z"/>
          <w:sz w:val="24"/>
          <w:szCs w:val="24"/>
        </w:rPr>
      </w:pPr>
      <w:del w:id="25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2.2 How much 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did you </w:delText>
        </w:r>
        <w:r w:rsidRPr="00CA1AB4" w:rsidDel="000C5BBD">
          <w:rPr>
            <w:sz w:val="24"/>
            <w:szCs w:val="24"/>
            <w:lang w:val="en-US"/>
          </w:rPr>
          <w:delText>worr</w:delText>
        </w:r>
        <w:r w:rsidR="00B253C5" w:rsidRPr="00CA1AB4" w:rsidDel="000C5BBD">
          <w:rPr>
            <w:sz w:val="24"/>
            <w:szCs w:val="24"/>
            <w:lang w:val="en-US"/>
          </w:rPr>
          <w:delText>y</w:delText>
        </w:r>
        <w:r w:rsidRPr="00CA1AB4" w:rsidDel="000C5BBD">
          <w:rPr>
            <w:sz w:val="24"/>
            <w:szCs w:val="24"/>
            <w:lang w:val="en-US"/>
          </w:rPr>
          <w:delText xml:space="preserve"> at that time?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14:paraId="61230489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26" w:author="gc" w:date="2018-01-21T23:15:00Z"/>
          <w:sz w:val="24"/>
          <w:szCs w:val="24"/>
        </w:rPr>
      </w:pPr>
      <w:del w:id="27" w:author="gc" w:date="2018-01-21T23:15:00Z">
        <w:r w:rsidRPr="00CA1AB4" w:rsidDel="000C5BBD">
          <w:rPr>
            <w:sz w:val="24"/>
            <w:szCs w:val="24"/>
            <w:lang w:val="en-US"/>
          </w:rPr>
          <w:delText>Not at all</w:delText>
        </w:r>
      </w:del>
    </w:p>
    <w:p w14:paraId="1771D6E3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28" w:author="gc" w:date="2018-01-21T23:15:00Z"/>
          <w:sz w:val="24"/>
          <w:szCs w:val="24"/>
        </w:rPr>
      </w:pPr>
      <w:del w:id="29" w:author="gc" w:date="2018-01-21T23:15:00Z">
        <w:r w:rsidRPr="00CA1AB4" w:rsidDel="000C5BBD">
          <w:rPr>
            <w:sz w:val="24"/>
            <w:szCs w:val="24"/>
          </w:rPr>
          <w:delText>Some</w:delText>
        </w:r>
        <w:r w:rsidR="008713D4" w:rsidRPr="00CA1AB4" w:rsidDel="000C5BBD">
          <w:rPr>
            <w:sz w:val="24"/>
            <w:szCs w:val="24"/>
          </w:rPr>
          <w:delText xml:space="preserve"> </w:delText>
        </w:r>
        <w:r w:rsidRPr="00CA1AB4" w:rsidDel="000C5BBD">
          <w:rPr>
            <w:sz w:val="24"/>
            <w:szCs w:val="24"/>
          </w:rPr>
          <w:delText>what worried</w:delText>
        </w:r>
      </w:del>
    </w:p>
    <w:p w14:paraId="054D7126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30" w:author="gc" w:date="2018-01-21T23:15:00Z"/>
          <w:sz w:val="24"/>
          <w:szCs w:val="24"/>
        </w:rPr>
      </w:pPr>
      <w:del w:id="31" w:author="gc" w:date="2018-01-21T23:15:00Z">
        <w:r w:rsidRPr="00CA1AB4" w:rsidDel="000C5BBD">
          <w:rPr>
            <w:sz w:val="24"/>
            <w:szCs w:val="24"/>
          </w:rPr>
          <w:delText>Normal worried</w:delText>
        </w:r>
      </w:del>
    </w:p>
    <w:p w14:paraId="06FA7881" w14:textId="77777777" w:rsidR="00B7049A" w:rsidRPr="00CA1AB4" w:rsidDel="000C5BBD" w:rsidRDefault="00647C56">
      <w:pPr>
        <w:pStyle w:val="Body"/>
        <w:spacing w:after="0" w:line="240" w:lineRule="auto"/>
        <w:ind w:firstLine="720"/>
        <w:rPr>
          <w:del w:id="32" w:author="gc" w:date="2018-01-21T23:15:00Z"/>
          <w:sz w:val="24"/>
          <w:szCs w:val="24"/>
        </w:rPr>
      </w:pPr>
      <w:del w:id="33" w:author="gc" w:date="2018-01-21T23:15:00Z">
        <w:r w:rsidRPr="00CA1AB4" w:rsidDel="000C5BBD">
          <w:rPr>
            <w:sz w:val="24"/>
            <w:szCs w:val="24"/>
            <w:lang w:val="es-ES_tradnl"/>
          </w:rPr>
          <w:delText>Very much</w:delText>
        </w:r>
        <w:r w:rsidR="00B253C5" w:rsidRPr="00CA1AB4" w:rsidDel="000C5BBD">
          <w:rPr>
            <w:sz w:val="24"/>
            <w:szCs w:val="24"/>
            <w:lang w:val="es-ES_tradnl"/>
          </w:rPr>
          <w:delText xml:space="preserve"> worried</w:delText>
        </w:r>
      </w:del>
    </w:p>
    <w:p w14:paraId="51ED9B18" w14:textId="77777777" w:rsidR="008713D4" w:rsidRPr="00CA1AB4" w:rsidRDefault="008713D4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2363C455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</w:t>
      </w:r>
      <w:del w:id="34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3 </w:delText>
        </w:r>
      </w:del>
      <w:ins w:id="35" w:author="gc" w:date="2018-01-21T23:15:00Z">
        <w:r w:rsidR="000C5BBD">
          <w:rPr>
            <w:sz w:val="24"/>
            <w:szCs w:val="24"/>
            <w:lang w:val="en-US"/>
          </w:rPr>
          <w:t>1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 xml:space="preserve">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14:paraId="456FB7D6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69EC671A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</w:t>
      </w:r>
      <w:del w:id="36" w:author="gc" w:date="2018-01-21T23:18:00Z">
        <w:r w:rsidRPr="00CA1AB4" w:rsidDel="000C5BBD">
          <w:rPr>
            <w:sz w:val="24"/>
            <w:szCs w:val="24"/>
            <w:lang w:val="en-US"/>
          </w:rPr>
          <w:delText xml:space="preserve">4 </w:delText>
        </w:r>
      </w:del>
      <w:ins w:id="37" w:author="gc" w:date="2018-01-21T23:18:00Z">
        <w:r w:rsidR="000C5BBD">
          <w:rPr>
            <w:sz w:val="24"/>
            <w:szCs w:val="24"/>
            <w:lang w:val="en-US"/>
          </w:rPr>
          <w:t>2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>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14:paraId="2D3C52E6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7E44FE18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Lump in the armpit, neck or trunk? Yes/No </w:t>
      </w:r>
    </w:p>
    <w:p w14:paraId="37D4D5EE" w14:textId="77777777" w:rsidR="00B7049A" w:rsidRPr="00CA1AB4" w:rsidRDefault="00C418E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Pain in breast  (Yes/No)</w:t>
      </w:r>
    </w:p>
    <w:p w14:paraId="7B1FE4FF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14:paraId="11A10D2A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14:paraId="6A82C7EA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14:paraId="363C5D09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Itching in the </w:t>
      </w:r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(Yes/No)</w:t>
      </w:r>
    </w:p>
    <w:p w14:paraId="44C9F3DE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Changes in breast shape?</w:t>
      </w:r>
      <w:r w:rsidR="001B50C3" w:rsidRPr="00CA1AB4">
        <w:rPr>
          <w:sz w:val="24"/>
          <w:szCs w:val="24"/>
        </w:rPr>
        <w:t>(Yes/No)</w:t>
      </w:r>
    </w:p>
    <w:p w14:paraId="129D5E13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lastRenderedPageBreak/>
        <w:t>Liquid or blood came out from the nipple?</w:t>
      </w:r>
      <w:r w:rsidR="001B50C3" w:rsidRPr="00CA1AB4">
        <w:rPr>
          <w:sz w:val="24"/>
          <w:szCs w:val="24"/>
        </w:rPr>
        <w:t>(Yes/No)</w:t>
      </w:r>
    </w:p>
    <w:p w14:paraId="3A2EAAE3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2B5E91D8" w14:textId="77777777" w:rsidR="00B7049A" w:rsidRDefault="00647C56">
      <w:pPr>
        <w:pStyle w:val="Body"/>
        <w:spacing w:after="0" w:line="240" w:lineRule="auto"/>
        <w:rPr>
          <w:ins w:id="38" w:author="gc" w:date="2018-01-21T23:20:00Z"/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2.</w:t>
      </w:r>
      <w:del w:id="39" w:author="gc" w:date="2018-01-21T23:19:00Z">
        <w:r w:rsidRPr="00CA1AB4" w:rsidDel="000C5BBD">
          <w:rPr>
            <w:sz w:val="24"/>
            <w:szCs w:val="24"/>
            <w:lang w:val="en-US"/>
          </w:rPr>
          <w:delText xml:space="preserve">5 </w:delText>
        </w:r>
      </w:del>
      <w:ins w:id="40" w:author="gc" w:date="2018-01-21T23:19:00Z">
        <w:r w:rsidR="000C5BBD">
          <w:rPr>
            <w:sz w:val="24"/>
            <w:szCs w:val="24"/>
            <w:lang w:val="en-US"/>
          </w:rPr>
          <w:t>3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del w:id="41" w:author="gc" w:date="2018-01-21T23:20:00Z">
        <w:r w:rsidRPr="00CA6F1F" w:rsidDel="000C5BBD">
          <w:rPr>
            <w:sz w:val="24"/>
            <w:szCs w:val="24"/>
            <w:highlight w:val="yellow"/>
            <w:lang w:val="en-US"/>
          </w:rPr>
          <w:delText>What was it that made you decide to go to a doctor?</w:delText>
        </w:r>
      </w:del>
      <w:ins w:id="42" w:author="gc" w:date="2018-01-21T23:20:00Z">
        <w:r w:rsidR="000C5BBD" w:rsidRPr="00CA6F1F">
          <w:rPr>
            <w:sz w:val="24"/>
            <w:szCs w:val="24"/>
            <w:highlight w:val="yellow"/>
            <w:lang w:val="en-US"/>
          </w:rPr>
          <w:t xml:space="preserve">Once you realized your problem when did you go to </w:t>
        </w:r>
        <w:proofErr w:type="gramStart"/>
        <w:r w:rsidR="000C5BBD" w:rsidRPr="00CA6F1F">
          <w:rPr>
            <w:sz w:val="24"/>
            <w:szCs w:val="24"/>
            <w:highlight w:val="yellow"/>
            <w:lang w:val="en-US"/>
          </w:rPr>
          <w:t>doctor:_</w:t>
        </w:r>
        <w:proofErr w:type="gramEnd"/>
        <w:r w:rsidR="000C5BBD" w:rsidRPr="00CA6F1F">
          <w:rPr>
            <w:sz w:val="24"/>
            <w:szCs w:val="24"/>
            <w:highlight w:val="yellow"/>
            <w:lang w:val="en-US"/>
          </w:rPr>
          <w:t>_______</w:t>
        </w:r>
      </w:ins>
      <w:ins w:id="43" w:author="gc" w:date="2018-01-21T23:22:00Z">
        <w:r w:rsidR="000C5BBD" w:rsidRPr="00CA6F1F">
          <w:rPr>
            <w:sz w:val="24"/>
            <w:szCs w:val="24"/>
            <w:highlight w:val="yellow"/>
            <w:lang w:val="en-US"/>
          </w:rPr>
          <w:t>(in days)</w:t>
        </w:r>
        <w:r w:rsidR="000C5BBD">
          <w:rPr>
            <w:sz w:val="24"/>
            <w:szCs w:val="24"/>
            <w:lang w:val="en-US"/>
          </w:rPr>
          <w:t xml:space="preserve"> </w:t>
        </w:r>
      </w:ins>
    </w:p>
    <w:p w14:paraId="660DDAF7" w14:textId="77777777" w:rsidR="000C5BBD" w:rsidRPr="00CA1AB4" w:rsidRDefault="000C5BBD">
      <w:pPr>
        <w:pStyle w:val="Body"/>
        <w:spacing w:after="0" w:line="240" w:lineRule="auto"/>
        <w:rPr>
          <w:sz w:val="24"/>
          <w:szCs w:val="24"/>
        </w:rPr>
      </w:pPr>
      <w:ins w:id="44" w:author="gc" w:date="2018-01-21T23:21:00Z">
        <w:r>
          <w:rPr>
            <w:sz w:val="24"/>
            <w:szCs w:val="24"/>
            <w:lang w:val="en-US"/>
          </w:rPr>
          <w:t xml:space="preserve">2.3.1 Why did not you go to a doctor at the first place? </w:t>
        </w:r>
      </w:ins>
    </w:p>
    <w:p w14:paraId="3C962B38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5" w:author="gc" w:date="2018-01-21T23:19:00Z"/>
          <w:sz w:val="24"/>
          <w:szCs w:val="24"/>
        </w:rPr>
      </w:pPr>
      <w:del w:id="46" w:author="gc" w:date="2018-01-21T23:19:00Z">
        <w:r w:rsidRPr="00CA1AB4" w:rsidDel="000C5BBD">
          <w:rPr>
            <w:sz w:val="24"/>
            <w:szCs w:val="24"/>
          </w:rPr>
          <w:delText xml:space="preserve">Felt </w:delText>
        </w:r>
        <w:r w:rsidR="00647C56" w:rsidRPr="00CA1AB4" w:rsidDel="000C5BBD">
          <w:rPr>
            <w:sz w:val="24"/>
            <w:szCs w:val="24"/>
          </w:rPr>
          <w:delText>discomfort</w:delText>
        </w:r>
      </w:del>
    </w:p>
    <w:p w14:paraId="6804D5FD" w14:textId="77777777" w:rsidR="00B7049A" w:rsidRPr="00CA1AB4" w:rsidDel="000C5BBD" w:rsidRDefault="00647C56">
      <w:pPr>
        <w:pStyle w:val="ListParagraph"/>
        <w:numPr>
          <w:ilvl w:val="0"/>
          <w:numId w:val="8"/>
        </w:numPr>
        <w:spacing w:after="0" w:line="240" w:lineRule="auto"/>
        <w:rPr>
          <w:del w:id="47" w:author="gc" w:date="2018-01-21T23:19:00Z"/>
          <w:sz w:val="24"/>
          <w:szCs w:val="24"/>
        </w:rPr>
      </w:pPr>
      <w:del w:id="48" w:author="gc" w:date="2018-01-21T23:19:00Z">
        <w:r w:rsidRPr="00CA1AB4" w:rsidDel="000C5BBD">
          <w:rPr>
            <w:sz w:val="24"/>
            <w:szCs w:val="24"/>
          </w:rPr>
          <w:delText>It got worse</w:delText>
        </w:r>
      </w:del>
    </w:p>
    <w:p w14:paraId="1C92322A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9" w:author="gc" w:date="2018-01-21T23:19:00Z"/>
          <w:sz w:val="24"/>
          <w:szCs w:val="24"/>
        </w:rPr>
      </w:pPr>
      <w:del w:id="50" w:author="gc" w:date="2018-01-21T23:19:00Z">
        <w:r w:rsidRPr="00CA1AB4" w:rsidDel="000C5BBD">
          <w:rPr>
            <w:sz w:val="24"/>
            <w:szCs w:val="24"/>
          </w:rPr>
          <w:delText>Suggested by a friend or relative</w:delText>
        </w:r>
      </w:del>
    </w:p>
    <w:p w14:paraId="2F9B3446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51" w:author="gc" w:date="2018-01-21T23:19:00Z"/>
          <w:sz w:val="24"/>
          <w:szCs w:val="24"/>
        </w:rPr>
      </w:pPr>
      <w:del w:id="52" w:author="gc" w:date="2018-01-21T23:19:00Z">
        <w:r w:rsidRPr="00CA1AB4" w:rsidDel="000C5BBD">
          <w:rPr>
            <w:sz w:val="24"/>
            <w:szCs w:val="24"/>
          </w:rPr>
          <w:delText>Suggested by s</w:delText>
        </w:r>
        <w:r w:rsidR="00647C56" w:rsidRPr="00CA1AB4" w:rsidDel="000C5BBD">
          <w:rPr>
            <w:sz w:val="24"/>
            <w:szCs w:val="24"/>
          </w:rPr>
          <w:delText>pouse</w:delText>
        </w:r>
      </w:del>
    </w:p>
    <w:p w14:paraId="7031320D" w14:textId="77777777" w:rsidR="00B7049A" w:rsidRPr="00CA1AB4" w:rsidDel="00B1151B" w:rsidRDefault="00B7049A">
      <w:pPr>
        <w:pStyle w:val="Body"/>
        <w:spacing w:after="0" w:line="240" w:lineRule="auto"/>
        <w:rPr>
          <w:del w:id="53" w:author="gc" w:date="2018-01-21T23:24:00Z"/>
          <w:sz w:val="24"/>
          <w:szCs w:val="24"/>
        </w:rPr>
      </w:pPr>
    </w:p>
    <w:p w14:paraId="2A5A07A6" w14:textId="77777777" w:rsidR="00B7049A" w:rsidRPr="00CA1AB4" w:rsidDel="00B1151B" w:rsidRDefault="00647C56">
      <w:pPr>
        <w:pStyle w:val="Body"/>
        <w:spacing w:after="0" w:line="240" w:lineRule="auto"/>
        <w:rPr>
          <w:del w:id="54" w:author="gc" w:date="2018-01-21T23:24:00Z"/>
          <w:sz w:val="24"/>
          <w:szCs w:val="24"/>
        </w:rPr>
      </w:pPr>
      <w:del w:id="55" w:author="gc" w:date="2018-01-21T23:24:00Z">
        <w:r w:rsidRPr="00CA1AB4" w:rsidDel="00B1151B">
          <w:rPr>
            <w:sz w:val="24"/>
            <w:szCs w:val="24"/>
            <w:lang w:val="en-US"/>
          </w:rPr>
          <w:delText>2.6 Why did not seek attention sooner? Please respond for each of the quer</w:delText>
        </w:r>
        <w:r w:rsidR="001B50C3" w:rsidRPr="00CA1AB4" w:rsidDel="00B1151B">
          <w:rPr>
            <w:sz w:val="24"/>
            <w:szCs w:val="24"/>
            <w:lang w:val="en-US"/>
          </w:rPr>
          <w:delText>ies</w:delText>
        </w:r>
        <w:r w:rsidRPr="00CA1AB4" w:rsidDel="00B1151B">
          <w:rPr>
            <w:sz w:val="24"/>
            <w:szCs w:val="24"/>
            <w:lang w:val="en-US"/>
          </w:rPr>
          <w:delText xml:space="preserve"> (Yes/No)  </w:delText>
        </w:r>
      </w:del>
    </w:p>
    <w:p w14:paraId="5AE42692" w14:textId="77777777" w:rsidR="00B7049A" w:rsidRPr="00B1151B" w:rsidRDefault="00647C56">
      <w:pPr>
        <w:pStyle w:val="Body"/>
        <w:spacing w:after="0" w:line="240" w:lineRule="auto"/>
        <w:ind w:left="360"/>
        <w:rPr>
          <w:i/>
          <w:iCs/>
          <w:sz w:val="24"/>
          <w:szCs w:val="24"/>
          <w:u w:val="single"/>
        </w:rPr>
      </w:pPr>
      <w:proofErr w:type="spellStart"/>
      <w:r w:rsidRPr="00B1151B">
        <w:rPr>
          <w:i/>
          <w:iCs/>
          <w:sz w:val="24"/>
          <w:szCs w:val="24"/>
          <w:u w:val="single"/>
        </w:rPr>
        <w:t>Emotional</w:t>
      </w:r>
      <w:proofErr w:type="spellEnd"/>
      <w:r w:rsidRPr="00B1151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1151B">
        <w:rPr>
          <w:i/>
          <w:iCs/>
          <w:sz w:val="24"/>
          <w:szCs w:val="24"/>
          <w:u w:val="single"/>
        </w:rPr>
        <w:t>barriers</w:t>
      </w:r>
      <w:proofErr w:type="spellEnd"/>
    </w:p>
    <w:p w14:paraId="7DA8A2E0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14:paraId="497D6489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Fear/ too scared?</w:t>
      </w:r>
      <w:r w:rsidR="001B50C3" w:rsidRPr="00CA1AB4">
        <w:rPr>
          <w:sz w:val="24"/>
          <w:szCs w:val="24"/>
        </w:rPr>
        <w:t>(Yes/No)</w:t>
      </w:r>
    </w:p>
    <w:p w14:paraId="6A86AAAB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Too embarrassed</w:t>
      </w:r>
      <w:r w:rsidR="001B50C3" w:rsidRPr="00CA1AB4">
        <w:rPr>
          <w:sz w:val="24"/>
          <w:szCs w:val="24"/>
        </w:rPr>
        <w:t>(Yes/No)</w:t>
      </w:r>
    </w:p>
    <w:p w14:paraId="4B4E463A" w14:textId="77777777" w:rsidR="00B7049A" w:rsidRPr="00CA1AB4" w:rsidRDefault="001B50C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>egligence or carelessness?</w:t>
      </w:r>
      <w:r w:rsidRPr="00CA1AB4">
        <w:rPr>
          <w:sz w:val="24"/>
          <w:szCs w:val="24"/>
        </w:rPr>
        <w:t>(Yes/No)</w:t>
      </w:r>
    </w:p>
    <w:p w14:paraId="14E8EC53" w14:textId="77777777" w:rsidR="00B1151B" w:rsidRPr="00CA1AB4" w:rsidRDefault="003004D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del w:id="56" w:author="gc" w:date="2018-01-21T23:26:00Z">
        <w:r w:rsidRPr="00CA1AB4" w:rsidDel="00B1151B">
          <w:rPr>
            <w:sz w:val="24"/>
            <w:szCs w:val="24"/>
          </w:rPr>
          <w:delText xml:space="preserve">Embarrassed </w:delText>
        </w:r>
        <w:r w:rsidR="00647C56" w:rsidRPr="00CA1AB4" w:rsidDel="00B1151B">
          <w:rPr>
            <w:sz w:val="24"/>
            <w:szCs w:val="24"/>
          </w:rPr>
          <w:delText>to talk about symptom?</w:delText>
        </w:r>
        <w:r w:rsidR="001B50C3" w:rsidRPr="00CA1AB4" w:rsidDel="00B1151B">
          <w:rPr>
            <w:sz w:val="24"/>
            <w:szCs w:val="24"/>
          </w:rPr>
          <w:delText>(Yes/No)</w:delText>
        </w:r>
      </w:del>
      <w:r w:rsidR="00B1151B" w:rsidRPr="00CA1AB4">
        <w:rPr>
          <w:sz w:val="24"/>
          <w:szCs w:val="24"/>
        </w:rPr>
        <w:t>Because I had to take care of the family (children, elderly or sick)?(Yes/No)</w:t>
      </w:r>
    </w:p>
    <w:p w14:paraId="46BEEA0B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</w:p>
    <w:p w14:paraId="25258330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2B267E16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Practical barriers</w:t>
      </w:r>
    </w:p>
    <w:p w14:paraId="7EBFEDED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57" w:author="gc" w:date="2018-01-21T23:28:00Z" w:name="move504340667"/>
      <w:moveTo w:id="58" w:author="gc" w:date="2018-01-21T23:28:00Z">
        <w:r w:rsidRPr="00CA1AB4">
          <w:rPr>
            <w:sz w:val="24"/>
            <w:szCs w:val="24"/>
          </w:rPr>
          <w:t>Too busy?(Yes/No)</w:t>
        </w:r>
      </w:moveTo>
    </w:p>
    <w:moveToRangeEnd w:id="57"/>
    <w:p w14:paraId="2417986F" w14:textId="77777777" w:rsidR="00B7049A" w:rsidRPr="00CA1AB4" w:rsidRDefault="004D4E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</w:p>
    <w:p w14:paraId="383F8D34" w14:textId="77777777"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59" w:author="gc" w:date="2018-01-21T23:28:00Z" w:name="move504340667"/>
      <w:moveFrom w:id="60" w:author="gc" w:date="2018-01-21T23:28:00Z">
        <w:r w:rsidRPr="00CA1AB4" w:rsidDel="00B1151B">
          <w:rPr>
            <w:sz w:val="24"/>
            <w:szCs w:val="24"/>
          </w:rPr>
          <w:t>Too busy?</w:t>
        </w:r>
        <w:r w:rsidR="004D4EAC" w:rsidRPr="00CA1AB4" w:rsidDel="00B1151B">
          <w:rPr>
            <w:sz w:val="24"/>
            <w:szCs w:val="24"/>
          </w:rPr>
          <w:t>(Yes/No)</w:t>
        </w:r>
      </w:moveFrom>
    </w:p>
    <w:moveFromRangeEnd w:id="59"/>
    <w:p w14:paraId="7918C42D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61" w:author="gc" w:date="2018-01-21T23:29:00Z" w:name="move504340706"/>
      <w:moveTo w:id="62" w:author="gc" w:date="2018-01-21T23:29:00Z">
        <w:r w:rsidRPr="00CA1AB4">
          <w:rPr>
            <w:sz w:val="24"/>
            <w:szCs w:val="24"/>
          </w:rPr>
          <w:t>Difficult to arrange transport?(Yes/No)</w:t>
        </w:r>
      </w:moveTo>
    </w:p>
    <w:moveToRangeEnd w:id="61"/>
    <w:p w14:paraId="462AECB5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77C7A70E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Health-Service barriers</w:t>
      </w:r>
    </w:p>
    <w:p w14:paraId="4160B2FB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  <w:ins w:id="63" w:author="gc" w:date="2018-01-21T23:30:00Z">
        <w:r w:rsidR="00B1151B">
          <w:rPr>
            <w:sz w:val="24"/>
            <w:szCs w:val="24"/>
          </w:rPr>
          <w:t xml:space="preserve"> Yes/no</w:t>
        </w:r>
      </w:ins>
    </w:p>
    <w:p w14:paraId="35BF1A6E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Difficult to make appointment?</w:t>
      </w:r>
      <w:r w:rsidR="00202696" w:rsidRPr="00CA1AB4">
        <w:rPr>
          <w:sz w:val="24"/>
          <w:szCs w:val="24"/>
        </w:rPr>
        <w:t>(Yes/No)</w:t>
      </w:r>
    </w:p>
    <w:p w14:paraId="7F65C03B" w14:textId="77777777"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64" w:author="gc" w:date="2018-01-21T23:29:00Z" w:name="move504340706"/>
      <w:moveFrom w:id="65" w:author="gc" w:date="2018-01-21T23:29:00Z">
        <w:r w:rsidRPr="00CA1AB4" w:rsidDel="00B1151B">
          <w:rPr>
            <w:sz w:val="24"/>
            <w:szCs w:val="24"/>
          </w:rPr>
          <w:t>Difficult to arrange transport?</w:t>
        </w:r>
        <w:r w:rsidR="00202696" w:rsidRPr="00CA1AB4" w:rsidDel="00B1151B">
          <w:rPr>
            <w:sz w:val="24"/>
            <w:szCs w:val="24"/>
          </w:rPr>
          <w:t>(Yes/No)</w:t>
        </w:r>
      </w:moveFrom>
    </w:p>
    <w:moveFromRangeEnd w:id="64"/>
    <w:p w14:paraId="7D8C8234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For some other reason? _____________</w:t>
      </w:r>
    </w:p>
    <w:p w14:paraId="126BFEF4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54208612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14:paraId="7EC4398D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3.1 What medical </w:t>
      </w:r>
      <w:r w:rsidR="00807417" w:rsidRPr="00CA1AB4">
        <w:rPr>
          <w:sz w:val="24"/>
          <w:szCs w:val="24"/>
          <w:lang w:val="en-US"/>
        </w:rPr>
        <w:t>center</w:t>
      </w:r>
      <w:ins w:id="66" w:author="gc" w:date="2018-01-21T23:31:00Z">
        <w:r w:rsidR="00B1151B">
          <w:rPr>
            <w:sz w:val="24"/>
            <w:szCs w:val="24"/>
            <w:lang w:val="en-US"/>
          </w:rPr>
          <w:t xml:space="preserve"> </w:t>
        </w:r>
      </w:ins>
      <w:r w:rsidR="00807417" w:rsidRPr="00CA1AB4">
        <w:rPr>
          <w:sz w:val="24"/>
          <w:szCs w:val="24"/>
          <w:lang w:val="en-US"/>
        </w:rPr>
        <w:t xml:space="preserve">did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</w:t>
      </w:r>
      <w:proofErr w:type="spellStart"/>
      <w:r w:rsidRPr="00CA1AB4">
        <w:rPr>
          <w:sz w:val="24"/>
          <w:szCs w:val="24"/>
          <w:lang w:val="en-US"/>
        </w:rPr>
        <w:t>centre</w:t>
      </w:r>
      <w:proofErr w:type="spellEnd"/>
      <w:r w:rsidRPr="00CA1AB4">
        <w:rPr>
          <w:sz w:val="24"/>
          <w:szCs w:val="24"/>
          <w:lang w:val="en-US"/>
        </w:rPr>
        <w:t xml:space="preserve">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14:paraId="48E0CE55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del w:id="67" w:author="gc" w:date="2018-01-21T23:31:00Z">
        <w:r w:rsidRPr="00CA1AB4" w:rsidDel="00B1151B">
          <w:rPr>
            <w:sz w:val="24"/>
            <w:szCs w:val="24"/>
          </w:rPr>
          <w:delText>Physician (</w:delText>
        </w:r>
      </w:del>
      <w:r w:rsidRPr="00CA1AB4">
        <w:rPr>
          <w:sz w:val="24"/>
          <w:szCs w:val="24"/>
        </w:rPr>
        <w:t>Private clinic/hospital</w:t>
      </w:r>
      <w:del w:id="68" w:author="gc" w:date="2018-01-21T23:31:00Z">
        <w:r w:rsidRPr="00CA1AB4" w:rsidDel="00B1151B">
          <w:rPr>
            <w:sz w:val="24"/>
            <w:szCs w:val="24"/>
          </w:rPr>
          <w:delText>)</w:delText>
        </w:r>
      </w:del>
    </w:p>
    <w:p w14:paraId="7358734F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General hospital</w:t>
      </w:r>
    </w:p>
    <w:p w14:paraId="234C9523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CA1AB4">
        <w:rPr>
          <w:sz w:val="24"/>
          <w:szCs w:val="24"/>
        </w:rPr>
        <w:t>Upzila</w:t>
      </w:r>
      <w:proofErr w:type="spellEnd"/>
      <w:r w:rsidRPr="00CA1AB4">
        <w:rPr>
          <w:sz w:val="24"/>
          <w:szCs w:val="24"/>
        </w:rPr>
        <w:t xml:space="preserve"> health complex </w:t>
      </w:r>
    </w:p>
    <w:p w14:paraId="4C0227DF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NGO clinic</w:t>
      </w:r>
    </w:p>
    <w:p w14:paraId="09C06CC8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Pharmacy </w:t>
      </w:r>
    </w:p>
    <w:p w14:paraId="3619F52C" w14:textId="77777777" w:rsidR="00807417" w:rsidRPr="00CA1AB4" w:rsidRDefault="0080741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Others (please specify)</w:t>
      </w:r>
      <w:ins w:id="69" w:author="gc" w:date="2018-01-21T23:32:00Z">
        <w:r w:rsidR="00B1151B">
          <w:rPr>
            <w:sz w:val="24"/>
            <w:szCs w:val="24"/>
          </w:rPr>
          <w:t>___________</w:t>
        </w:r>
      </w:ins>
    </w:p>
    <w:p w14:paraId="1CDF5B86" w14:textId="77777777" w:rsidR="00AE1E21" w:rsidRPr="00CA1AB4" w:rsidRDefault="00AE1E21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3FC6E28B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14:paraId="4BEDD78C" w14:textId="77777777" w:rsidR="00A6070A" w:rsidRPr="00EF1E4C" w:rsidRDefault="00A6070A">
      <w:pPr>
        <w:pStyle w:val="Body"/>
        <w:spacing w:after="0" w:line="240" w:lineRule="auto"/>
        <w:ind w:firstLine="720"/>
        <w:rPr>
          <w:color w:val="FF0000"/>
          <w:sz w:val="24"/>
          <w:szCs w:val="24"/>
        </w:rPr>
      </w:pPr>
      <w:r w:rsidRPr="00EF1E4C">
        <w:rPr>
          <w:color w:val="FF0000"/>
          <w:sz w:val="24"/>
          <w:szCs w:val="24"/>
          <w:highlight w:val="yellow"/>
          <w:lang w:val="en-US"/>
        </w:rPr>
        <w:t>(Enter date in dd-mm-</w:t>
      </w:r>
      <w:proofErr w:type="spellStart"/>
      <w:r w:rsidRPr="00EF1E4C">
        <w:rPr>
          <w:color w:val="FF0000"/>
          <w:sz w:val="24"/>
          <w:szCs w:val="24"/>
          <w:highlight w:val="yellow"/>
          <w:lang w:val="en-US"/>
        </w:rPr>
        <w:t>yyyy</w:t>
      </w:r>
      <w:proofErr w:type="spellEnd"/>
      <w:r w:rsidRPr="00EF1E4C">
        <w:rPr>
          <w:color w:val="FF0000"/>
          <w:sz w:val="24"/>
          <w:szCs w:val="24"/>
          <w:highlight w:val="yellow"/>
          <w:lang w:val="en-US"/>
        </w:rPr>
        <w:t xml:space="preserve"> format)</w:t>
      </w:r>
    </w:p>
    <w:p w14:paraId="7E72E2A8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186E4E34" w14:textId="77777777" w:rsidR="00B7049A" w:rsidRDefault="00647C56">
      <w:pPr>
        <w:pStyle w:val="Body"/>
        <w:spacing w:after="0" w:line="240" w:lineRule="auto"/>
        <w:rPr>
          <w:ins w:id="70" w:author="gc" w:date="2018-01-21T23:32:00Z"/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14:paraId="5ABAEE71" w14:textId="77777777" w:rsidR="00B1151B" w:rsidRPr="00CA1AB4" w:rsidRDefault="00B1151B">
      <w:pPr>
        <w:pStyle w:val="Body"/>
        <w:spacing w:after="0" w:line="240" w:lineRule="auto"/>
        <w:rPr>
          <w:sz w:val="24"/>
          <w:szCs w:val="24"/>
        </w:rPr>
      </w:pPr>
      <w:ins w:id="71" w:author="gc" w:date="2018-01-21T23:32:00Z">
        <w:r>
          <w:rPr>
            <w:sz w:val="24"/>
            <w:szCs w:val="24"/>
            <w:lang w:val="en-US"/>
          </w:rPr>
          <w:t>3.2.1 if yes, which one:  Homeopathy/Kobiraj/</w:t>
        </w:r>
        <w:proofErr w:type="spellStart"/>
        <w:r>
          <w:rPr>
            <w:sz w:val="24"/>
            <w:szCs w:val="24"/>
            <w:lang w:val="en-US"/>
          </w:rPr>
          <w:t>jharfuk</w:t>
        </w:r>
        <w:proofErr w:type="spellEnd"/>
        <w:r>
          <w:rPr>
            <w:sz w:val="24"/>
            <w:szCs w:val="24"/>
            <w:lang w:val="en-US"/>
          </w:rPr>
          <w:t>/other</w:t>
        </w:r>
      </w:ins>
    </w:p>
    <w:p w14:paraId="505A3ED0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3128A2A1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14:paraId="7EF3D7F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(Select ONE)</w:t>
      </w:r>
    </w:p>
    <w:p w14:paraId="6BB245D9" w14:textId="77777777" w:rsidR="0014096B" w:rsidRPr="00CA1AB4" w:rsidRDefault="0014096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14:paraId="312E8B8C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61AC3B1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lastRenderedPageBreak/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14:paraId="2764F61F" w14:textId="77777777" w:rsidR="00B7049A" w:rsidRPr="00CA1AB4" w:rsidRDefault="00647C5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14:paraId="6742BF47" w14:textId="77777777" w:rsidR="007F4D5A" w:rsidRPr="00CA1AB4" w:rsidRDefault="007F4D5A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06B0F398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4.3 Did you fear or uncomfortable to tell about the problem to your spouse? Yes/No</w:t>
      </w:r>
    </w:p>
    <w:p w14:paraId="4D7DB7CE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6B012C68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14:paraId="27117211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6351B962" w14:textId="77777777" w:rsidR="00B7049A" w:rsidRPr="00CA1AB4" w:rsidDel="0088511F" w:rsidRDefault="00647C56">
      <w:pPr>
        <w:pStyle w:val="Body"/>
        <w:spacing w:after="0" w:line="240" w:lineRule="auto"/>
        <w:rPr>
          <w:del w:id="72" w:author="gc" w:date="2018-01-21T23:36:00Z"/>
          <w:color w:val="auto"/>
          <w:sz w:val="24"/>
          <w:szCs w:val="24"/>
        </w:rPr>
      </w:pPr>
      <w:del w:id="73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4.7 If no, any suggestions on what could be different?</w:delText>
        </w:r>
        <w:r w:rsidR="007F4D5A" w:rsidRPr="00CA1AB4" w:rsidDel="0088511F">
          <w:rPr>
            <w:color w:val="auto"/>
            <w:sz w:val="24"/>
            <w:szCs w:val="24"/>
            <w:lang w:val="en-US"/>
          </w:rPr>
          <w:delText xml:space="preserve"> </w:delText>
        </w:r>
      </w:del>
    </w:p>
    <w:p w14:paraId="5141E22E" w14:textId="77777777" w:rsidR="00B7049A" w:rsidRPr="00CA1AB4" w:rsidDel="0088511F" w:rsidRDefault="00647C56">
      <w:pPr>
        <w:pStyle w:val="Body"/>
        <w:spacing w:after="0" w:line="240" w:lineRule="auto"/>
        <w:rPr>
          <w:del w:id="74" w:author="gc" w:date="2018-01-21T23:36:00Z"/>
          <w:color w:val="auto"/>
          <w:sz w:val="24"/>
          <w:szCs w:val="24"/>
        </w:rPr>
      </w:pPr>
      <w:del w:id="75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[open ended]</w:delText>
        </w:r>
      </w:del>
    </w:p>
    <w:p w14:paraId="678EE908" w14:textId="77777777" w:rsidR="00B7049A" w:rsidRPr="00CA1AB4" w:rsidRDefault="00B7049A">
      <w:pPr>
        <w:pStyle w:val="Body"/>
        <w:spacing w:after="0" w:line="240" w:lineRule="auto"/>
        <w:rPr>
          <w:color w:val="auto"/>
          <w:sz w:val="24"/>
          <w:szCs w:val="24"/>
        </w:rPr>
      </w:pPr>
    </w:p>
    <w:p w14:paraId="708ECE71" w14:textId="77777777" w:rsidR="00B7049A" w:rsidRPr="00CA1AB4" w:rsidRDefault="00647C56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14:paraId="3192AC87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</w:p>
    <w:p w14:paraId="62F18B09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Yes/No</w:t>
      </w:r>
    </w:p>
    <w:p w14:paraId="676FC9DC" w14:textId="77777777" w:rsidR="00B7049A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  <w:lang w:val="en-US"/>
        </w:rPr>
        <w:t xml:space="preserve">5.3 Before your breast problem </w:t>
      </w:r>
      <w:r w:rsidR="00413685" w:rsidRPr="00BA0272">
        <w:rPr>
          <w:color w:val="7030A0"/>
          <w:sz w:val="24"/>
          <w:szCs w:val="24"/>
          <w:lang w:val="en-US"/>
        </w:rPr>
        <w:t xml:space="preserve">have you heard </w:t>
      </w:r>
      <w:r w:rsidRPr="00BA0272">
        <w:rPr>
          <w:color w:val="7030A0"/>
          <w:sz w:val="24"/>
          <w:szCs w:val="24"/>
          <w:lang w:val="en-US"/>
        </w:rPr>
        <w:t>of mammography or mammogram? Yes/No</w:t>
      </w:r>
    </w:p>
    <w:p w14:paraId="469FE4D9" w14:textId="77777777" w:rsidR="00BA0272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  <w:lang w:val="en-US"/>
        </w:rPr>
        <w:t>5.5 Did you know about breast cancer before?</w:t>
      </w:r>
      <w:r w:rsidR="00580026" w:rsidRPr="00BA0272">
        <w:rPr>
          <w:color w:val="7030A0"/>
          <w:sz w:val="24"/>
          <w:szCs w:val="24"/>
        </w:rPr>
        <w:t xml:space="preserve"> </w:t>
      </w:r>
    </w:p>
    <w:p w14:paraId="7F1B3032" w14:textId="77777777" w:rsidR="00580026" w:rsidRPr="00BA0272" w:rsidRDefault="0058002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</w:rPr>
        <w:t>5.</w:t>
      </w:r>
      <w:r w:rsidRPr="00BA0272">
        <w:rPr>
          <w:color w:val="7030A0"/>
          <w:sz w:val="24"/>
          <w:szCs w:val="24"/>
          <w:lang w:val="en-US"/>
        </w:rPr>
        <w:t>4 Do you know someone close to you who had or has cancer? Yes/No (THIS IS ABOUT CANCER, NOT BREAST CANCER)</w:t>
      </w:r>
    </w:p>
    <w:p w14:paraId="5114E66C" w14:textId="77777777" w:rsidR="00B7049A" w:rsidRPr="00CA1AB4" w:rsidRDefault="00647C56" w:rsidP="00BA0272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5.6 Any particular information you wish you knew before and want others to know?</w:t>
      </w:r>
    </w:p>
    <w:p w14:paraId="29D8AB9B" w14:textId="77777777"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</w:rPr>
      </w:pPr>
    </w:p>
    <w:p w14:paraId="783C2223" w14:textId="77777777"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14:paraId="35F687D6" w14:textId="77777777" w:rsidR="00070DE3" w:rsidRPr="00CA1AB4" w:rsidRDefault="00070DE3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14:paraId="4DC5DE9B" w14:textId="77777777" w:rsidR="00070DE3" w:rsidRPr="00CA1AB4" w:rsidRDefault="00070DE3">
      <w:pPr>
        <w:rPr>
          <w:rFonts w:ascii="Calibri" w:hAnsi="Calibri" w:cs="Calibri"/>
        </w:rPr>
        <w:pPrChange w:id="76" w:author="Dr. Mohammad Sorowar Hossain" w:date="2018-01-23T13:58:00Z">
          <w:pPr>
            <w:spacing w:line="276" w:lineRule="auto"/>
          </w:pPr>
        </w:pPrChange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>Tumor size</w:t>
      </w:r>
      <w:proofErr w:type="gramStart"/>
      <w:r w:rsidRPr="00CA1AB4">
        <w:rPr>
          <w:rFonts w:ascii="Calibri" w:hAnsi="Calibri" w:cs="Calibri"/>
        </w:rPr>
        <w:t xml:space="preserve"> :…</w:t>
      </w:r>
      <w:proofErr w:type="gramEnd"/>
      <w:r w:rsidRPr="00CA1AB4">
        <w:rPr>
          <w:rFonts w:ascii="Calibri" w:hAnsi="Calibri" w:cs="Calibri"/>
        </w:rPr>
        <w:t>…………………..cm</w:t>
      </w:r>
    </w:p>
    <w:p w14:paraId="3AF9AD30" w14:textId="77777777" w:rsidR="00070DE3" w:rsidRPr="00CA1AB4" w:rsidRDefault="00070DE3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1775CBDA" w14:textId="77777777" w:rsidR="00B7049A" w:rsidRPr="00CA1AB4" w:rsidRDefault="00647C56" w:rsidP="00E11E53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14:paraId="1D1A33A1" w14:textId="77777777" w:rsidR="00B7049A" w:rsidRPr="00CA1AB4" w:rsidRDefault="00B7049A" w:rsidP="00E11E53">
      <w:pPr>
        <w:pStyle w:val="Body"/>
        <w:spacing w:after="0" w:line="240" w:lineRule="auto"/>
      </w:pPr>
    </w:p>
    <w:p w14:paraId="113B5B44" w14:textId="77777777" w:rsidR="008806AF" w:rsidRPr="00CA1AB4" w:rsidRDefault="008806AF" w:rsidP="00BA0272">
      <w:pPr>
        <w:pStyle w:val="Body"/>
        <w:spacing w:after="0" w:line="240" w:lineRule="auto"/>
      </w:pPr>
    </w:p>
    <w:p w14:paraId="2D2906E3" w14:textId="77777777" w:rsidR="00974697" w:rsidRPr="00CA1AB4" w:rsidRDefault="00974697" w:rsidP="00BA0272">
      <w:pPr>
        <w:pStyle w:val="Body"/>
        <w:spacing w:after="0" w:line="240" w:lineRule="auto"/>
      </w:pPr>
    </w:p>
    <w:p w14:paraId="19F9FB5F" w14:textId="77777777" w:rsidR="008806AF" w:rsidRPr="00CA1AB4" w:rsidRDefault="008806AF" w:rsidP="00BA0272">
      <w:pPr>
        <w:pStyle w:val="Body"/>
        <w:spacing w:after="0" w:line="240" w:lineRule="auto"/>
      </w:pPr>
      <w:proofErr w:type="spellStart"/>
      <w:r w:rsidRPr="00CA1AB4">
        <w:t>Interviewed</w:t>
      </w:r>
      <w:proofErr w:type="spellEnd"/>
      <w:r w:rsidRPr="00CA1AB4">
        <w:t xml:space="preserve"> by : </w:t>
      </w:r>
      <w:r w:rsidR="00974697" w:rsidRPr="00CA1AB4">
        <w:t xml:space="preserve"> </w:t>
      </w:r>
    </w:p>
    <w:sectPr w:rsidR="008806AF" w:rsidRPr="00CA1AB4" w:rsidSect="002276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1013" w14:textId="77777777" w:rsidR="00227694" w:rsidRDefault="00227694">
      <w:r>
        <w:separator/>
      </w:r>
    </w:p>
  </w:endnote>
  <w:endnote w:type="continuationSeparator" w:id="0">
    <w:p w14:paraId="42E5D582" w14:textId="77777777" w:rsidR="00227694" w:rsidRDefault="0022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250F" w14:textId="77777777" w:rsidR="00B7049A" w:rsidRDefault="00B704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3E98" w14:textId="77777777" w:rsidR="00227694" w:rsidRDefault="00227694">
      <w:r>
        <w:separator/>
      </w:r>
    </w:p>
  </w:footnote>
  <w:footnote w:type="continuationSeparator" w:id="0">
    <w:p w14:paraId="49C0D7A7" w14:textId="77777777" w:rsidR="00227694" w:rsidRDefault="00227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3AEC" w14:textId="77777777" w:rsidR="00B7049A" w:rsidRDefault="00B704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A776FD"/>
    <w:multiLevelType w:val="hybridMultilevel"/>
    <w:tmpl w:val="CB50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52E9"/>
    <w:multiLevelType w:val="hybridMultilevel"/>
    <w:tmpl w:val="2360912C"/>
    <w:numStyleLink w:val="ImportedStyle1"/>
  </w:abstractNum>
  <w:abstractNum w:abstractNumId="4" w15:restartNumberingAfterBreak="0">
    <w:nsid w:val="19B035BA"/>
    <w:multiLevelType w:val="hybridMultilevel"/>
    <w:tmpl w:val="7786B25A"/>
    <w:numStyleLink w:val="ImportedStyle3"/>
  </w:abstractNum>
  <w:abstractNum w:abstractNumId="5" w15:restartNumberingAfterBreak="0">
    <w:nsid w:val="234A1828"/>
    <w:multiLevelType w:val="hybridMultilevel"/>
    <w:tmpl w:val="56B48F68"/>
    <w:numStyleLink w:val="ImportedStyle4"/>
  </w:abstractNum>
  <w:abstractNum w:abstractNumId="6" w15:restartNumberingAfterBreak="0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93165BE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5AC4AFF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CCE64E3"/>
    <w:multiLevelType w:val="hybridMultilevel"/>
    <w:tmpl w:val="A1CC77DA"/>
    <w:numStyleLink w:val="ImportedStyle7"/>
  </w:abstractNum>
  <w:abstractNum w:abstractNumId="13" w15:restartNumberingAfterBreak="0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FBC36B3"/>
    <w:multiLevelType w:val="hybridMultilevel"/>
    <w:tmpl w:val="71400E72"/>
    <w:numStyleLink w:val="ImportedStyle8"/>
  </w:abstractNum>
  <w:abstractNum w:abstractNumId="16" w15:restartNumberingAfterBreak="0">
    <w:nsid w:val="5DC17628"/>
    <w:multiLevelType w:val="hybridMultilevel"/>
    <w:tmpl w:val="41804D4C"/>
    <w:numStyleLink w:val="ImportedStyle6"/>
  </w:abstractNum>
  <w:abstractNum w:abstractNumId="17" w15:restartNumberingAfterBreak="0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D7E5446"/>
    <w:multiLevelType w:val="hybridMultilevel"/>
    <w:tmpl w:val="860876DC"/>
    <w:numStyleLink w:val="ImportedStyle2"/>
  </w:abstractNum>
  <w:abstractNum w:abstractNumId="19" w15:restartNumberingAfterBreak="0">
    <w:nsid w:val="77E02710"/>
    <w:multiLevelType w:val="hybridMultilevel"/>
    <w:tmpl w:val="6D282956"/>
    <w:numStyleLink w:val="ImportedStyle5"/>
  </w:abstractNum>
  <w:abstractNum w:abstractNumId="20" w15:restartNumberingAfterBreak="0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740832480">
    <w:abstractNumId w:val="8"/>
  </w:num>
  <w:num w:numId="2" w16cid:durableId="974137987">
    <w:abstractNumId w:val="3"/>
  </w:num>
  <w:num w:numId="3" w16cid:durableId="233394771">
    <w:abstractNumId w:val="14"/>
  </w:num>
  <w:num w:numId="4" w16cid:durableId="141897322">
    <w:abstractNumId w:val="18"/>
  </w:num>
  <w:num w:numId="5" w16cid:durableId="966735406">
    <w:abstractNumId w:val="11"/>
  </w:num>
  <w:num w:numId="6" w16cid:durableId="1083339977">
    <w:abstractNumId w:val="4"/>
  </w:num>
  <w:num w:numId="7" w16cid:durableId="1853715816">
    <w:abstractNumId w:val="20"/>
  </w:num>
  <w:num w:numId="8" w16cid:durableId="329715497">
    <w:abstractNumId w:val="5"/>
  </w:num>
  <w:num w:numId="9" w16cid:durableId="1491677532">
    <w:abstractNumId w:val="6"/>
  </w:num>
  <w:num w:numId="10" w16cid:durableId="1294746486">
    <w:abstractNumId w:val="19"/>
  </w:num>
  <w:num w:numId="11" w16cid:durableId="1945453991">
    <w:abstractNumId w:val="13"/>
  </w:num>
  <w:num w:numId="12" w16cid:durableId="1645164589">
    <w:abstractNumId w:val="16"/>
  </w:num>
  <w:num w:numId="13" w16cid:durableId="2007592071">
    <w:abstractNumId w:val="17"/>
  </w:num>
  <w:num w:numId="14" w16cid:durableId="1840537206">
    <w:abstractNumId w:val="12"/>
  </w:num>
  <w:num w:numId="15" w16cid:durableId="25955484">
    <w:abstractNumId w:val="1"/>
  </w:num>
  <w:num w:numId="16" w16cid:durableId="1302080345">
    <w:abstractNumId w:val="15"/>
  </w:num>
  <w:num w:numId="17" w16cid:durableId="2027055767">
    <w:abstractNumId w:val="0"/>
  </w:num>
  <w:num w:numId="18" w16cid:durableId="1470242348">
    <w:abstractNumId w:val="10"/>
  </w:num>
  <w:num w:numId="19" w16cid:durableId="872815116">
    <w:abstractNumId w:val="2"/>
  </w:num>
  <w:num w:numId="20" w16cid:durableId="1822887910">
    <w:abstractNumId w:val="7"/>
  </w:num>
  <w:num w:numId="21" w16cid:durableId="68918169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Mohammad Sorowar Hossain">
    <w15:presenceInfo w15:providerId="AD" w15:userId="S-1-5-21-977260450-2791290931-967409266-1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M7U0NjE0MTe1MDRV0lEKTi0uzszPAykwrAUAychG/ywAAAA="/>
  </w:docVars>
  <w:rsids>
    <w:rsidRoot w:val="00B7049A"/>
    <w:rsid w:val="00070DE3"/>
    <w:rsid w:val="000C5BBD"/>
    <w:rsid w:val="0014096B"/>
    <w:rsid w:val="001639FF"/>
    <w:rsid w:val="00187D98"/>
    <w:rsid w:val="001B50C3"/>
    <w:rsid w:val="00202696"/>
    <w:rsid w:val="00227694"/>
    <w:rsid w:val="002C13A9"/>
    <w:rsid w:val="003004D9"/>
    <w:rsid w:val="00335F33"/>
    <w:rsid w:val="00365CAE"/>
    <w:rsid w:val="00413685"/>
    <w:rsid w:val="00450A4C"/>
    <w:rsid w:val="00485E4E"/>
    <w:rsid w:val="004D4EAC"/>
    <w:rsid w:val="00570783"/>
    <w:rsid w:val="00580026"/>
    <w:rsid w:val="005B1CA0"/>
    <w:rsid w:val="006203EE"/>
    <w:rsid w:val="00647C56"/>
    <w:rsid w:val="006A2CFB"/>
    <w:rsid w:val="006C4D88"/>
    <w:rsid w:val="00702A22"/>
    <w:rsid w:val="0071437C"/>
    <w:rsid w:val="007352C9"/>
    <w:rsid w:val="00762883"/>
    <w:rsid w:val="0077771C"/>
    <w:rsid w:val="00780CDB"/>
    <w:rsid w:val="007E0DB5"/>
    <w:rsid w:val="007E1641"/>
    <w:rsid w:val="007F4D5A"/>
    <w:rsid w:val="00802EC3"/>
    <w:rsid w:val="00807417"/>
    <w:rsid w:val="00857F0E"/>
    <w:rsid w:val="008713D4"/>
    <w:rsid w:val="008806AF"/>
    <w:rsid w:val="00883EBC"/>
    <w:rsid w:val="0088511F"/>
    <w:rsid w:val="008C2F3A"/>
    <w:rsid w:val="00932D95"/>
    <w:rsid w:val="00974697"/>
    <w:rsid w:val="00A07984"/>
    <w:rsid w:val="00A11286"/>
    <w:rsid w:val="00A124C8"/>
    <w:rsid w:val="00A142AE"/>
    <w:rsid w:val="00A6070A"/>
    <w:rsid w:val="00A677EF"/>
    <w:rsid w:val="00AE1E21"/>
    <w:rsid w:val="00AE551B"/>
    <w:rsid w:val="00B02C52"/>
    <w:rsid w:val="00B1151B"/>
    <w:rsid w:val="00B253C5"/>
    <w:rsid w:val="00B7049A"/>
    <w:rsid w:val="00BA0272"/>
    <w:rsid w:val="00C250EA"/>
    <w:rsid w:val="00C418E1"/>
    <w:rsid w:val="00CA1AB4"/>
    <w:rsid w:val="00CA6F1F"/>
    <w:rsid w:val="00DE7FCB"/>
    <w:rsid w:val="00E030F1"/>
    <w:rsid w:val="00E10F5A"/>
    <w:rsid w:val="00E11E53"/>
    <w:rsid w:val="00E74256"/>
    <w:rsid w:val="00EB6414"/>
    <w:rsid w:val="00EF1E4C"/>
    <w:rsid w:val="00F0323A"/>
    <w:rsid w:val="00F10E12"/>
    <w:rsid w:val="00F16D1A"/>
    <w:rsid w:val="00F72A79"/>
    <w:rsid w:val="00F7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21F43"/>
  <w15:docId w15:val="{6488DCF0-2DBD-41ED-B4C9-F5A4FB5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614</Words>
  <Characters>3294</Characters>
  <Application>Microsoft Office Word</Application>
  <DocSecurity>0</DocSecurity>
  <Lines>112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Mohammad Nayeem Hasan</cp:lastModifiedBy>
  <cp:revision>6</cp:revision>
  <cp:lastPrinted>2018-01-23T08:00:00Z</cp:lastPrinted>
  <dcterms:created xsi:type="dcterms:W3CDTF">2018-01-23T08:15:00Z</dcterms:created>
  <dcterms:modified xsi:type="dcterms:W3CDTF">2024-03-23T19:54:00Z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5806d5579b8bd3ca79e6f9219430a732110ddbd57dfc770c36e1475a831dd008</vt:lpwstr>
  </property>
</Properties>
</file>