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E76734" w14:textId="19ABC7E0" w:rsidR="000D546E" w:rsidRDefault="000D546E" w:rsidP="009526CF">
      <w:pPr>
        <w:spacing w:after="0" w:line="240" w:lineRule="auto"/>
        <w:jc w:val="both"/>
        <w:rPr>
          <w:rFonts w:ascii="Times New Roman" w:eastAsia="Times New Roman" w:hAnsi="Times New Roman" w:cs="Times New Roman"/>
          <w:b/>
          <w:color w:val="212121"/>
          <w:sz w:val="24"/>
          <w:szCs w:val="24"/>
        </w:rPr>
      </w:pPr>
      <w:r w:rsidRPr="000D546E">
        <w:rPr>
          <w:rFonts w:ascii="Times New Roman" w:eastAsia="Times New Roman" w:hAnsi="Times New Roman" w:cs="Times New Roman"/>
          <w:b/>
          <w:color w:val="212121"/>
          <w:sz w:val="24"/>
          <w:szCs w:val="24"/>
        </w:rPr>
        <w:t>Supplementary Information</w:t>
      </w:r>
    </w:p>
    <w:p w14:paraId="405A4105" w14:textId="77777777" w:rsidR="00846EF5" w:rsidRDefault="00846EF5" w:rsidP="009526CF">
      <w:pPr>
        <w:spacing w:after="0" w:line="240" w:lineRule="auto"/>
        <w:jc w:val="both"/>
        <w:rPr>
          <w:rFonts w:ascii="Times New Roman" w:eastAsia="Times New Roman" w:hAnsi="Times New Roman" w:cs="Times New Roman"/>
          <w:b/>
          <w:color w:val="212121"/>
          <w:sz w:val="24"/>
          <w:szCs w:val="24"/>
        </w:rPr>
      </w:pPr>
    </w:p>
    <w:p w14:paraId="16BE5633" w14:textId="69E661F3" w:rsidR="00846EF5" w:rsidRPr="00846EF5" w:rsidRDefault="00846EF5" w:rsidP="00846EF5">
      <w:pPr>
        <w:spacing w:after="0" w:line="240" w:lineRule="auto"/>
        <w:jc w:val="both"/>
        <w:rPr>
          <w:rFonts w:ascii="Times New Roman" w:eastAsia="Times New Roman" w:hAnsi="Times New Roman" w:cs="Times New Roman"/>
          <w:bCs/>
          <w:color w:val="212121"/>
          <w:sz w:val="24"/>
          <w:szCs w:val="24"/>
          <w:lang w:val="en-GB"/>
        </w:rPr>
      </w:pPr>
      <w:r w:rsidRPr="00846EF5">
        <w:rPr>
          <w:rFonts w:ascii="Times New Roman" w:eastAsia="Times New Roman" w:hAnsi="Times New Roman" w:cs="Times New Roman"/>
          <w:b/>
          <w:color w:val="212121"/>
          <w:sz w:val="24"/>
          <w:szCs w:val="24"/>
          <w:lang w:val="en-GB"/>
        </w:rPr>
        <w:t xml:space="preserve">Table </w:t>
      </w:r>
      <w:r w:rsidR="00910CE0">
        <w:rPr>
          <w:rFonts w:ascii="Times New Roman" w:eastAsia="Times New Roman" w:hAnsi="Times New Roman" w:cs="Times New Roman"/>
          <w:b/>
          <w:color w:val="212121"/>
          <w:sz w:val="24"/>
          <w:szCs w:val="24"/>
          <w:lang w:val="en-GB"/>
        </w:rPr>
        <w:t>S</w:t>
      </w:r>
      <w:r w:rsidRPr="00846EF5">
        <w:rPr>
          <w:rFonts w:ascii="Times New Roman" w:eastAsia="Times New Roman" w:hAnsi="Times New Roman" w:cs="Times New Roman"/>
          <w:b/>
          <w:color w:val="212121"/>
          <w:sz w:val="24"/>
          <w:szCs w:val="24"/>
          <w:lang w:val="en-GB"/>
        </w:rPr>
        <w:t xml:space="preserve">1 </w:t>
      </w:r>
      <w:r w:rsidRPr="00846EF5">
        <w:rPr>
          <w:rFonts w:ascii="Times New Roman" w:eastAsia="Times New Roman" w:hAnsi="Times New Roman" w:cs="Times New Roman"/>
          <w:bCs/>
          <w:color w:val="212121"/>
          <w:sz w:val="24"/>
          <w:szCs w:val="24"/>
          <w:lang w:val="en-GB"/>
        </w:rPr>
        <w:t xml:space="preserve">STROBE Statement—Checklist of items that should be included in reports of </w:t>
      </w:r>
      <w:r w:rsidRPr="00846EF5">
        <w:rPr>
          <w:rFonts w:ascii="Times New Roman" w:eastAsia="Times New Roman" w:hAnsi="Times New Roman" w:cs="Times New Roman"/>
          <w:bCs/>
          <w:i/>
          <w:color w:val="212121"/>
          <w:sz w:val="24"/>
          <w:szCs w:val="24"/>
          <w:lang w:val="en-GB"/>
        </w:rPr>
        <w:t>cross-sectional studies.</w:t>
      </w:r>
      <w:r w:rsidRPr="00846EF5">
        <w:rPr>
          <w:rFonts w:ascii="Times New Roman" w:eastAsia="Times New Roman" w:hAnsi="Times New Roman" w:cs="Times New Roman"/>
          <w:bCs/>
          <w:color w:val="212121"/>
          <w:sz w:val="24"/>
          <w:szCs w:val="24"/>
          <w:lang w:val="en-GB"/>
        </w:rPr>
        <w:t xml:space="preserve"> </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firstRow="1" w:lastRow="0" w:firstColumn="1" w:lastColumn="0" w:noHBand="0" w:noVBand="1"/>
      </w:tblPr>
      <w:tblGrid>
        <w:gridCol w:w="2296"/>
        <w:gridCol w:w="696"/>
        <w:gridCol w:w="4932"/>
        <w:gridCol w:w="1390"/>
      </w:tblGrid>
      <w:tr w:rsidR="00846EF5" w:rsidRPr="00846EF5" w14:paraId="5B08BDA8" w14:textId="77777777" w:rsidTr="00846EF5">
        <w:tc>
          <w:tcPr>
            <w:tcW w:w="0" w:type="auto"/>
            <w:tcBorders>
              <w:top w:val="double" w:sz="6" w:space="0" w:color="000000"/>
              <w:left w:val="double" w:sz="6" w:space="0" w:color="000000"/>
              <w:bottom w:val="single" w:sz="6" w:space="0" w:color="000000"/>
              <w:right w:val="single" w:sz="6" w:space="0" w:color="000000"/>
            </w:tcBorders>
          </w:tcPr>
          <w:p w14:paraId="1EFD9A80" w14:textId="77777777" w:rsidR="00846EF5" w:rsidRPr="000639DD" w:rsidRDefault="00846EF5" w:rsidP="00846EF5">
            <w:pPr>
              <w:spacing w:after="0" w:line="240" w:lineRule="auto"/>
              <w:jc w:val="both"/>
              <w:rPr>
                <w:rFonts w:ascii="Times New Roman" w:eastAsia="Times New Roman" w:hAnsi="Times New Roman" w:cs="Times New Roman"/>
                <w:b/>
                <w:color w:val="212121"/>
                <w:sz w:val="24"/>
                <w:szCs w:val="24"/>
              </w:rPr>
            </w:pPr>
            <w:bookmarkStart w:id="0" w:name="bold4" w:colFirst="3" w:colLast="3"/>
            <w:bookmarkStart w:id="1" w:name="italic5" w:colFirst="3" w:colLast="3"/>
            <w:bookmarkStart w:id="2" w:name="italic4" w:colFirst="3" w:colLast="3"/>
            <w:bookmarkStart w:id="3" w:name="bold3" w:colFirst="3" w:colLast="3"/>
            <w:bookmarkStart w:id="4" w:name="italic3" w:colFirst="2" w:colLast="2"/>
            <w:bookmarkStart w:id="5" w:name="bold2" w:colFirst="2" w:colLast="2"/>
            <w:bookmarkStart w:id="6" w:name="bold1" w:colFirst="1" w:colLast="1"/>
            <w:bookmarkStart w:id="7" w:name="italic2" w:colFirst="1" w:colLast="1"/>
            <w:bookmarkStart w:id="8" w:name="italic1" w:colFirst="0" w:colLast="0"/>
          </w:p>
        </w:tc>
        <w:tc>
          <w:tcPr>
            <w:tcW w:w="0" w:type="auto"/>
            <w:tcBorders>
              <w:top w:val="double" w:sz="6" w:space="0" w:color="000000"/>
              <w:left w:val="single" w:sz="6" w:space="0" w:color="000000"/>
              <w:bottom w:val="single" w:sz="6" w:space="0" w:color="000000"/>
              <w:right w:val="single" w:sz="6" w:space="0" w:color="000000"/>
            </w:tcBorders>
            <w:hideMark/>
          </w:tcPr>
          <w:p w14:paraId="021CEE48" w14:textId="77777777" w:rsidR="00846EF5" w:rsidRPr="000639DD" w:rsidRDefault="00846EF5" w:rsidP="00846EF5">
            <w:pPr>
              <w:spacing w:after="0" w:line="240" w:lineRule="auto"/>
              <w:jc w:val="both"/>
              <w:rPr>
                <w:rFonts w:ascii="Times New Roman" w:eastAsia="Times New Roman" w:hAnsi="Times New Roman" w:cs="Times New Roman"/>
                <w:b/>
                <w:color w:val="212121"/>
                <w:sz w:val="24"/>
                <w:szCs w:val="24"/>
                <w:lang w:val="en-GB"/>
              </w:rPr>
            </w:pPr>
            <w:r w:rsidRPr="000639DD">
              <w:rPr>
                <w:rFonts w:ascii="Times New Roman" w:eastAsia="Times New Roman" w:hAnsi="Times New Roman" w:cs="Times New Roman"/>
                <w:b/>
                <w:color w:val="212121"/>
                <w:sz w:val="24"/>
                <w:szCs w:val="24"/>
                <w:lang w:val="en-GB"/>
              </w:rPr>
              <w:t>Item No</w:t>
            </w:r>
          </w:p>
        </w:tc>
        <w:tc>
          <w:tcPr>
            <w:tcW w:w="6358" w:type="dxa"/>
            <w:tcBorders>
              <w:top w:val="double" w:sz="6" w:space="0" w:color="000000"/>
              <w:left w:val="single" w:sz="6" w:space="0" w:color="000000"/>
              <w:bottom w:val="single" w:sz="6" w:space="0" w:color="000000"/>
              <w:right w:val="single" w:sz="6" w:space="0" w:color="000000"/>
            </w:tcBorders>
            <w:hideMark/>
          </w:tcPr>
          <w:p w14:paraId="2AEDE21A" w14:textId="77777777" w:rsidR="00846EF5" w:rsidRPr="000639DD" w:rsidRDefault="00846EF5" w:rsidP="00846EF5">
            <w:pPr>
              <w:spacing w:after="0" w:line="240" w:lineRule="auto"/>
              <w:jc w:val="both"/>
              <w:rPr>
                <w:rFonts w:ascii="Times New Roman" w:eastAsia="Times New Roman" w:hAnsi="Times New Roman" w:cs="Times New Roman"/>
                <w:b/>
                <w:color w:val="212121"/>
                <w:sz w:val="24"/>
                <w:szCs w:val="24"/>
                <w:lang w:val="en-GB"/>
              </w:rPr>
            </w:pPr>
            <w:r w:rsidRPr="000639DD">
              <w:rPr>
                <w:rFonts w:ascii="Times New Roman" w:eastAsia="Times New Roman" w:hAnsi="Times New Roman" w:cs="Times New Roman"/>
                <w:b/>
                <w:color w:val="212121"/>
                <w:sz w:val="24"/>
                <w:szCs w:val="24"/>
                <w:lang w:val="en-GB"/>
              </w:rPr>
              <w:t>Recommendation</w:t>
            </w:r>
          </w:p>
        </w:tc>
        <w:tc>
          <w:tcPr>
            <w:tcW w:w="677" w:type="dxa"/>
            <w:tcBorders>
              <w:top w:val="double" w:sz="6" w:space="0" w:color="000000"/>
              <w:left w:val="single" w:sz="6" w:space="0" w:color="000000"/>
              <w:bottom w:val="single" w:sz="6" w:space="0" w:color="000000"/>
              <w:right w:val="double" w:sz="6" w:space="0" w:color="000000"/>
            </w:tcBorders>
            <w:hideMark/>
          </w:tcPr>
          <w:p w14:paraId="0307BDCB" w14:textId="77777777" w:rsidR="00846EF5" w:rsidRPr="000639DD" w:rsidRDefault="00846EF5" w:rsidP="00846EF5">
            <w:pPr>
              <w:spacing w:after="0" w:line="240" w:lineRule="auto"/>
              <w:jc w:val="both"/>
              <w:rPr>
                <w:rFonts w:ascii="Times New Roman" w:eastAsia="Times New Roman" w:hAnsi="Times New Roman" w:cs="Times New Roman"/>
                <w:b/>
                <w:color w:val="212121"/>
                <w:sz w:val="24"/>
                <w:szCs w:val="24"/>
                <w:lang w:val="en-GB"/>
              </w:rPr>
            </w:pPr>
            <w:r w:rsidRPr="000639DD">
              <w:rPr>
                <w:rFonts w:ascii="Times New Roman" w:eastAsia="Times New Roman" w:hAnsi="Times New Roman" w:cs="Times New Roman"/>
                <w:b/>
                <w:color w:val="212121"/>
                <w:sz w:val="24"/>
                <w:szCs w:val="24"/>
                <w:lang w:val="en-GB"/>
              </w:rPr>
              <w:t>Page # in manuscript</w:t>
            </w:r>
          </w:p>
        </w:tc>
      </w:tr>
      <w:tr w:rsidR="00846EF5" w:rsidRPr="00846EF5" w14:paraId="29BCEC1C" w14:textId="77777777" w:rsidTr="00846EF5">
        <w:tc>
          <w:tcPr>
            <w:tcW w:w="0" w:type="auto"/>
            <w:vMerge w:val="restart"/>
            <w:tcBorders>
              <w:top w:val="single" w:sz="6" w:space="0" w:color="000000"/>
              <w:left w:val="double" w:sz="6" w:space="0" w:color="000000"/>
              <w:bottom w:val="single" w:sz="6" w:space="0" w:color="000000"/>
              <w:right w:val="single" w:sz="6" w:space="0" w:color="000000"/>
            </w:tcBorders>
            <w:hideMark/>
          </w:tcPr>
          <w:p w14:paraId="7960B69D" w14:textId="77777777" w:rsidR="00846EF5" w:rsidRPr="000639DD" w:rsidRDefault="00846EF5" w:rsidP="00846EF5">
            <w:pPr>
              <w:spacing w:after="0" w:line="240" w:lineRule="auto"/>
              <w:jc w:val="both"/>
              <w:rPr>
                <w:rFonts w:ascii="Times New Roman" w:eastAsia="Times New Roman" w:hAnsi="Times New Roman" w:cs="Times New Roman"/>
                <w:b/>
                <w:color w:val="212121"/>
                <w:sz w:val="24"/>
                <w:szCs w:val="24"/>
              </w:rPr>
            </w:pPr>
            <w:bookmarkStart w:id="9" w:name="italic6"/>
            <w:bookmarkStart w:id="10" w:name="bold5"/>
            <w:bookmarkEnd w:id="0"/>
            <w:bookmarkEnd w:id="1"/>
            <w:bookmarkEnd w:id="2"/>
            <w:bookmarkEnd w:id="3"/>
            <w:bookmarkEnd w:id="4"/>
            <w:bookmarkEnd w:id="5"/>
            <w:bookmarkEnd w:id="6"/>
            <w:bookmarkEnd w:id="7"/>
            <w:bookmarkEnd w:id="8"/>
            <w:r w:rsidRPr="000639DD">
              <w:rPr>
                <w:rFonts w:ascii="Times New Roman" w:eastAsia="Times New Roman" w:hAnsi="Times New Roman" w:cs="Times New Roman"/>
                <w:b/>
                <w:color w:val="212121"/>
                <w:sz w:val="24"/>
                <w:szCs w:val="24"/>
              </w:rPr>
              <w:t>Title and abstract</w:t>
            </w:r>
            <w:bookmarkEnd w:id="9"/>
            <w:bookmarkEnd w:id="10"/>
          </w:p>
        </w:tc>
        <w:tc>
          <w:tcPr>
            <w:tcW w:w="0" w:type="auto"/>
            <w:vMerge w:val="restart"/>
            <w:tcBorders>
              <w:top w:val="single" w:sz="6" w:space="0" w:color="000000"/>
              <w:left w:val="single" w:sz="6" w:space="0" w:color="000000"/>
              <w:bottom w:val="single" w:sz="6" w:space="0" w:color="000000"/>
              <w:right w:val="single" w:sz="6" w:space="0" w:color="000000"/>
            </w:tcBorders>
            <w:hideMark/>
          </w:tcPr>
          <w:p w14:paraId="0E4A9B0D"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1</w:t>
            </w:r>
          </w:p>
        </w:tc>
        <w:tc>
          <w:tcPr>
            <w:tcW w:w="6358" w:type="dxa"/>
            <w:tcBorders>
              <w:top w:val="single" w:sz="6" w:space="0" w:color="000000"/>
              <w:left w:val="single" w:sz="6" w:space="0" w:color="000000"/>
              <w:bottom w:val="single" w:sz="6" w:space="0" w:color="000000"/>
              <w:right w:val="single" w:sz="6" w:space="0" w:color="000000"/>
            </w:tcBorders>
            <w:hideMark/>
          </w:tcPr>
          <w:p w14:paraId="5F2AF87E"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w:t>
            </w:r>
            <w:r w:rsidRPr="00846EF5">
              <w:rPr>
                <w:rFonts w:ascii="Times New Roman" w:eastAsia="Times New Roman" w:hAnsi="Times New Roman" w:cs="Times New Roman"/>
                <w:bCs/>
                <w:i/>
                <w:color w:val="212121"/>
                <w:sz w:val="24"/>
                <w:szCs w:val="24"/>
              </w:rPr>
              <w:t>a</w:t>
            </w:r>
            <w:r w:rsidRPr="00846EF5">
              <w:rPr>
                <w:rFonts w:ascii="Times New Roman" w:eastAsia="Times New Roman" w:hAnsi="Times New Roman" w:cs="Times New Roman"/>
                <w:bCs/>
                <w:color w:val="212121"/>
                <w:sz w:val="24"/>
                <w:szCs w:val="24"/>
              </w:rPr>
              <w:t>) Indicate the study’s design with a commonly used term in the title or the abstract</w:t>
            </w:r>
          </w:p>
        </w:tc>
        <w:tc>
          <w:tcPr>
            <w:tcW w:w="677" w:type="dxa"/>
            <w:tcBorders>
              <w:top w:val="single" w:sz="6" w:space="0" w:color="000000"/>
              <w:left w:val="single" w:sz="6" w:space="0" w:color="000000"/>
              <w:bottom w:val="single" w:sz="6" w:space="0" w:color="000000"/>
              <w:right w:val="double" w:sz="6" w:space="0" w:color="000000"/>
            </w:tcBorders>
            <w:hideMark/>
          </w:tcPr>
          <w:p w14:paraId="0E8BF183"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2</w:t>
            </w:r>
          </w:p>
        </w:tc>
      </w:tr>
      <w:tr w:rsidR="00846EF5" w:rsidRPr="00846EF5" w14:paraId="1552C035" w14:textId="77777777" w:rsidTr="00846EF5">
        <w:tc>
          <w:tcPr>
            <w:tcW w:w="0" w:type="auto"/>
            <w:vMerge/>
            <w:tcBorders>
              <w:top w:val="single" w:sz="6" w:space="0" w:color="000000"/>
              <w:left w:val="double" w:sz="6" w:space="0" w:color="000000"/>
              <w:bottom w:val="single" w:sz="6" w:space="0" w:color="000000"/>
              <w:right w:val="single" w:sz="6" w:space="0" w:color="000000"/>
            </w:tcBorders>
            <w:vAlign w:val="center"/>
            <w:hideMark/>
          </w:tcPr>
          <w:p w14:paraId="4FBAA684"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6930692"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p>
        </w:tc>
        <w:tc>
          <w:tcPr>
            <w:tcW w:w="6358" w:type="dxa"/>
            <w:tcBorders>
              <w:top w:val="single" w:sz="6" w:space="0" w:color="000000"/>
              <w:left w:val="single" w:sz="6" w:space="0" w:color="000000"/>
              <w:bottom w:val="single" w:sz="6" w:space="0" w:color="000000"/>
              <w:right w:val="single" w:sz="6" w:space="0" w:color="000000"/>
            </w:tcBorders>
            <w:hideMark/>
          </w:tcPr>
          <w:p w14:paraId="116FE91B"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bookmarkStart w:id="11" w:name="italic7"/>
            <w:bookmarkStart w:id="12" w:name="bold6"/>
            <w:bookmarkEnd w:id="11"/>
            <w:bookmarkEnd w:id="12"/>
            <w:r w:rsidRPr="00846EF5">
              <w:rPr>
                <w:rFonts w:ascii="Times New Roman" w:eastAsia="Times New Roman" w:hAnsi="Times New Roman" w:cs="Times New Roman"/>
                <w:bCs/>
                <w:color w:val="212121"/>
                <w:sz w:val="24"/>
                <w:szCs w:val="24"/>
              </w:rPr>
              <w:t>(</w:t>
            </w:r>
            <w:r w:rsidRPr="00846EF5">
              <w:rPr>
                <w:rFonts w:ascii="Times New Roman" w:eastAsia="Times New Roman" w:hAnsi="Times New Roman" w:cs="Times New Roman"/>
                <w:bCs/>
                <w:i/>
                <w:color w:val="212121"/>
                <w:sz w:val="24"/>
                <w:szCs w:val="24"/>
              </w:rPr>
              <w:t>b</w:t>
            </w:r>
            <w:r w:rsidRPr="00846EF5">
              <w:rPr>
                <w:rFonts w:ascii="Times New Roman" w:eastAsia="Times New Roman" w:hAnsi="Times New Roman" w:cs="Times New Roman"/>
                <w:bCs/>
                <w:color w:val="212121"/>
                <w:sz w:val="24"/>
                <w:szCs w:val="24"/>
              </w:rPr>
              <w:t>) Provide in the abstract an informative and balanced summary of what was done and what was found</w:t>
            </w:r>
          </w:p>
        </w:tc>
        <w:tc>
          <w:tcPr>
            <w:tcW w:w="677" w:type="dxa"/>
            <w:tcBorders>
              <w:top w:val="single" w:sz="6" w:space="0" w:color="000000"/>
              <w:left w:val="single" w:sz="6" w:space="0" w:color="000000"/>
              <w:bottom w:val="single" w:sz="6" w:space="0" w:color="000000"/>
              <w:right w:val="double" w:sz="6" w:space="0" w:color="000000"/>
            </w:tcBorders>
            <w:hideMark/>
          </w:tcPr>
          <w:p w14:paraId="0D4E7107"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2</w:t>
            </w:r>
          </w:p>
        </w:tc>
      </w:tr>
      <w:tr w:rsidR="00846EF5" w:rsidRPr="00846EF5" w14:paraId="741C9206" w14:textId="77777777" w:rsidTr="00846EF5">
        <w:tc>
          <w:tcPr>
            <w:tcW w:w="9180" w:type="dxa"/>
            <w:gridSpan w:val="3"/>
            <w:tcBorders>
              <w:top w:val="single" w:sz="6" w:space="0" w:color="000000"/>
              <w:left w:val="double" w:sz="6" w:space="0" w:color="000000"/>
              <w:bottom w:val="single" w:sz="6" w:space="0" w:color="000000"/>
              <w:right w:val="single" w:sz="6" w:space="0" w:color="000000"/>
            </w:tcBorders>
            <w:hideMark/>
          </w:tcPr>
          <w:p w14:paraId="22A4809B" w14:textId="77777777" w:rsidR="00846EF5" w:rsidRPr="000639DD" w:rsidRDefault="00846EF5" w:rsidP="00846EF5">
            <w:pPr>
              <w:spacing w:after="0" w:line="240" w:lineRule="auto"/>
              <w:jc w:val="both"/>
              <w:rPr>
                <w:rFonts w:ascii="Times New Roman" w:eastAsia="Times New Roman" w:hAnsi="Times New Roman" w:cs="Times New Roman"/>
                <w:b/>
                <w:color w:val="212121"/>
                <w:sz w:val="24"/>
                <w:szCs w:val="24"/>
                <w:lang w:val="en-GB"/>
              </w:rPr>
            </w:pPr>
            <w:bookmarkStart w:id="13" w:name="italic8"/>
            <w:bookmarkStart w:id="14" w:name="bold7"/>
            <w:r w:rsidRPr="000639DD">
              <w:rPr>
                <w:rFonts w:ascii="Times New Roman" w:eastAsia="Times New Roman" w:hAnsi="Times New Roman" w:cs="Times New Roman"/>
                <w:b/>
                <w:color w:val="212121"/>
                <w:sz w:val="24"/>
                <w:szCs w:val="24"/>
                <w:lang w:val="en-GB"/>
              </w:rPr>
              <w:t>Introduction</w:t>
            </w:r>
            <w:bookmarkEnd w:id="13"/>
            <w:bookmarkEnd w:id="14"/>
          </w:p>
        </w:tc>
        <w:tc>
          <w:tcPr>
            <w:tcW w:w="677" w:type="dxa"/>
            <w:tcBorders>
              <w:top w:val="single" w:sz="6" w:space="0" w:color="000000"/>
              <w:left w:val="single" w:sz="6" w:space="0" w:color="000000"/>
              <w:bottom w:val="single" w:sz="6" w:space="0" w:color="000000"/>
              <w:right w:val="double" w:sz="6" w:space="0" w:color="000000"/>
            </w:tcBorders>
          </w:tcPr>
          <w:p w14:paraId="1BE67B80"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lang w:val="en-GB"/>
              </w:rPr>
            </w:pPr>
          </w:p>
        </w:tc>
      </w:tr>
      <w:tr w:rsidR="00846EF5" w:rsidRPr="00846EF5" w14:paraId="4FC96D24" w14:textId="77777777" w:rsidTr="00846EF5">
        <w:tc>
          <w:tcPr>
            <w:tcW w:w="0" w:type="auto"/>
            <w:tcBorders>
              <w:top w:val="single" w:sz="6" w:space="0" w:color="000000"/>
              <w:left w:val="double" w:sz="6" w:space="0" w:color="000000"/>
              <w:bottom w:val="single" w:sz="6" w:space="0" w:color="000000"/>
              <w:right w:val="single" w:sz="6" w:space="0" w:color="000000"/>
            </w:tcBorders>
            <w:hideMark/>
          </w:tcPr>
          <w:p w14:paraId="071AD6AF"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bookmarkStart w:id="15" w:name="italic9"/>
            <w:bookmarkStart w:id="16" w:name="bold8"/>
            <w:r w:rsidRPr="00846EF5">
              <w:rPr>
                <w:rFonts w:ascii="Times New Roman" w:eastAsia="Times New Roman" w:hAnsi="Times New Roman" w:cs="Times New Roman"/>
                <w:bCs/>
                <w:color w:val="212121"/>
                <w:sz w:val="24"/>
                <w:szCs w:val="24"/>
              </w:rPr>
              <w:t>Background/</w:t>
            </w:r>
            <w:bookmarkStart w:id="17" w:name="italic10"/>
            <w:bookmarkStart w:id="18" w:name="bold9"/>
            <w:bookmarkEnd w:id="15"/>
            <w:bookmarkEnd w:id="16"/>
            <w:r w:rsidRPr="00846EF5">
              <w:rPr>
                <w:rFonts w:ascii="Times New Roman" w:eastAsia="Times New Roman" w:hAnsi="Times New Roman" w:cs="Times New Roman"/>
                <w:bCs/>
                <w:color w:val="212121"/>
                <w:sz w:val="24"/>
                <w:szCs w:val="24"/>
              </w:rPr>
              <w:t>rationale</w:t>
            </w:r>
            <w:bookmarkEnd w:id="17"/>
            <w:bookmarkEnd w:id="18"/>
          </w:p>
        </w:tc>
        <w:tc>
          <w:tcPr>
            <w:tcW w:w="0" w:type="auto"/>
            <w:tcBorders>
              <w:top w:val="single" w:sz="6" w:space="0" w:color="000000"/>
              <w:left w:val="single" w:sz="6" w:space="0" w:color="000000"/>
              <w:bottom w:val="single" w:sz="6" w:space="0" w:color="000000"/>
              <w:right w:val="single" w:sz="6" w:space="0" w:color="000000"/>
            </w:tcBorders>
            <w:hideMark/>
          </w:tcPr>
          <w:p w14:paraId="2BAABDA2"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2</w:t>
            </w:r>
          </w:p>
        </w:tc>
        <w:tc>
          <w:tcPr>
            <w:tcW w:w="6358" w:type="dxa"/>
            <w:tcBorders>
              <w:top w:val="single" w:sz="6" w:space="0" w:color="000000"/>
              <w:left w:val="single" w:sz="6" w:space="0" w:color="000000"/>
              <w:bottom w:val="single" w:sz="6" w:space="0" w:color="000000"/>
              <w:right w:val="single" w:sz="6" w:space="0" w:color="000000"/>
            </w:tcBorders>
            <w:hideMark/>
          </w:tcPr>
          <w:p w14:paraId="5039C352"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Explain the scientific background and rationale for the investigation being reported</w:t>
            </w:r>
          </w:p>
        </w:tc>
        <w:tc>
          <w:tcPr>
            <w:tcW w:w="677" w:type="dxa"/>
            <w:tcBorders>
              <w:top w:val="single" w:sz="6" w:space="0" w:color="000000"/>
              <w:left w:val="single" w:sz="6" w:space="0" w:color="000000"/>
              <w:bottom w:val="single" w:sz="6" w:space="0" w:color="000000"/>
              <w:right w:val="double" w:sz="6" w:space="0" w:color="000000"/>
            </w:tcBorders>
            <w:hideMark/>
          </w:tcPr>
          <w:p w14:paraId="530707F7"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3</w:t>
            </w:r>
          </w:p>
        </w:tc>
      </w:tr>
      <w:tr w:rsidR="00846EF5" w:rsidRPr="00846EF5" w14:paraId="65C3C13E" w14:textId="77777777" w:rsidTr="00846EF5">
        <w:tc>
          <w:tcPr>
            <w:tcW w:w="0" w:type="auto"/>
            <w:tcBorders>
              <w:top w:val="single" w:sz="6" w:space="0" w:color="000000"/>
              <w:left w:val="double" w:sz="6" w:space="0" w:color="000000"/>
              <w:bottom w:val="single" w:sz="6" w:space="0" w:color="000000"/>
              <w:right w:val="single" w:sz="6" w:space="0" w:color="000000"/>
            </w:tcBorders>
            <w:hideMark/>
          </w:tcPr>
          <w:p w14:paraId="7D6CD2D2"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bookmarkStart w:id="19" w:name="italic11" w:colFirst="0" w:colLast="0"/>
            <w:bookmarkStart w:id="20" w:name="bold10" w:colFirst="0" w:colLast="0"/>
            <w:r w:rsidRPr="00846EF5">
              <w:rPr>
                <w:rFonts w:ascii="Times New Roman" w:eastAsia="Times New Roman" w:hAnsi="Times New Roman" w:cs="Times New Roman"/>
                <w:bCs/>
                <w:color w:val="212121"/>
                <w:sz w:val="24"/>
                <w:szCs w:val="24"/>
              </w:rPr>
              <w:t>Objectives</w:t>
            </w:r>
          </w:p>
        </w:tc>
        <w:tc>
          <w:tcPr>
            <w:tcW w:w="0" w:type="auto"/>
            <w:tcBorders>
              <w:top w:val="single" w:sz="6" w:space="0" w:color="000000"/>
              <w:left w:val="single" w:sz="6" w:space="0" w:color="000000"/>
              <w:bottom w:val="single" w:sz="6" w:space="0" w:color="000000"/>
              <w:right w:val="single" w:sz="6" w:space="0" w:color="000000"/>
            </w:tcBorders>
            <w:hideMark/>
          </w:tcPr>
          <w:p w14:paraId="52E0ACD6"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3</w:t>
            </w:r>
          </w:p>
        </w:tc>
        <w:tc>
          <w:tcPr>
            <w:tcW w:w="6358" w:type="dxa"/>
            <w:tcBorders>
              <w:top w:val="single" w:sz="6" w:space="0" w:color="000000"/>
              <w:left w:val="single" w:sz="6" w:space="0" w:color="000000"/>
              <w:bottom w:val="single" w:sz="6" w:space="0" w:color="000000"/>
              <w:right w:val="single" w:sz="6" w:space="0" w:color="000000"/>
            </w:tcBorders>
            <w:hideMark/>
          </w:tcPr>
          <w:p w14:paraId="105372F9"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State specific objectives, including any prespecified hypotheses</w:t>
            </w:r>
          </w:p>
        </w:tc>
        <w:tc>
          <w:tcPr>
            <w:tcW w:w="677" w:type="dxa"/>
            <w:tcBorders>
              <w:top w:val="single" w:sz="6" w:space="0" w:color="000000"/>
              <w:left w:val="single" w:sz="6" w:space="0" w:color="000000"/>
              <w:bottom w:val="single" w:sz="6" w:space="0" w:color="000000"/>
              <w:right w:val="double" w:sz="6" w:space="0" w:color="000000"/>
            </w:tcBorders>
            <w:hideMark/>
          </w:tcPr>
          <w:p w14:paraId="6C6E7D24"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4</w:t>
            </w:r>
          </w:p>
        </w:tc>
      </w:tr>
      <w:tr w:rsidR="00846EF5" w:rsidRPr="00846EF5" w14:paraId="61E8699D" w14:textId="77777777" w:rsidTr="00846EF5">
        <w:tc>
          <w:tcPr>
            <w:tcW w:w="9180" w:type="dxa"/>
            <w:gridSpan w:val="3"/>
            <w:tcBorders>
              <w:top w:val="single" w:sz="6" w:space="0" w:color="000000"/>
              <w:left w:val="double" w:sz="6" w:space="0" w:color="000000"/>
              <w:bottom w:val="single" w:sz="6" w:space="0" w:color="000000"/>
              <w:right w:val="single" w:sz="6" w:space="0" w:color="000000"/>
            </w:tcBorders>
            <w:hideMark/>
          </w:tcPr>
          <w:p w14:paraId="21D94868" w14:textId="77777777" w:rsidR="00846EF5" w:rsidRPr="000639DD" w:rsidRDefault="00846EF5" w:rsidP="00846EF5">
            <w:pPr>
              <w:spacing w:after="0" w:line="240" w:lineRule="auto"/>
              <w:jc w:val="both"/>
              <w:rPr>
                <w:rFonts w:ascii="Times New Roman" w:eastAsia="Times New Roman" w:hAnsi="Times New Roman" w:cs="Times New Roman"/>
                <w:b/>
                <w:color w:val="212121"/>
                <w:sz w:val="24"/>
                <w:szCs w:val="24"/>
                <w:lang w:val="en-GB"/>
              </w:rPr>
            </w:pPr>
            <w:bookmarkStart w:id="21" w:name="italic12"/>
            <w:bookmarkStart w:id="22" w:name="bold11"/>
            <w:bookmarkEnd w:id="19"/>
            <w:bookmarkEnd w:id="20"/>
            <w:r w:rsidRPr="000639DD">
              <w:rPr>
                <w:rFonts w:ascii="Times New Roman" w:eastAsia="Times New Roman" w:hAnsi="Times New Roman" w:cs="Times New Roman"/>
                <w:b/>
                <w:color w:val="212121"/>
                <w:sz w:val="24"/>
                <w:szCs w:val="24"/>
                <w:lang w:val="en-GB"/>
              </w:rPr>
              <w:t>Methods</w:t>
            </w:r>
            <w:bookmarkEnd w:id="21"/>
            <w:bookmarkEnd w:id="22"/>
          </w:p>
        </w:tc>
        <w:tc>
          <w:tcPr>
            <w:tcW w:w="677" w:type="dxa"/>
            <w:tcBorders>
              <w:top w:val="single" w:sz="6" w:space="0" w:color="000000"/>
              <w:left w:val="single" w:sz="6" w:space="0" w:color="000000"/>
              <w:bottom w:val="single" w:sz="6" w:space="0" w:color="000000"/>
              <w:right w:val="double" w:sz="6" w:space="0" w:color="000000"/>
            </w:tcBorders>
          </w:tcPr>
          <w:p w14:paraId="27BB924D"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lang w:val="en-GB"/>
              </w:rPr>
            </w:pPr>
          </w:p>
        </w:tc>
      </w:tr>
      <w:tr w:rsidR="00846EF5" w:rsidRPr="00846EF5" w14:paraId="4F2FBBCE" w14:textId="77777777" w:rsidTr="00846EF5">
        <w:tc>
          <w:tcPr>
            <w:tcW w:w="0" w:type="auto"/>
            <w:tcBorders>
              <w:top w:val="single" w:sz="6" w:space="0" w:color="000000"/>
              <w:left w:val="double" w:sz="6" w:space="0" w:color="000000"/>
              <w:bottom w:val="single" w:sz="6" w:space="0" w:color="000000"/>
              <w:right w:val="single" w:sz="6" w:space="0" w:color="000000"/>
            </w:tcBorders>
            <w:hideMark/>
          </w:tcPr>
          <w:p w14:paraId="2C289D7A"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bookmarkStart w:id="23" w:name="italic13" w:colFirst="0" w:colLast="0"/>
            <w:bookmarkStart w:id="24" w:name="bold12" w:colFirst="0" w:colLast="0"/>
            <w:r w:rsidRPr="00846EF5">
              <w:rPr>
                <w:rFonts w:ascii="Times New Roman" w:eastAsia="Times New Roman" w:hAnsi="Times New Roman" w:cs="Times New Roman"/>
                <w:bCs/>
                <w:color w:val="212121"/>
                <w:sz w:val="24"/>
                <w:szCs w:val="24"/>
              </w:rPr>
              <w:t>Study design</w:t>
            </w:r>
          </w:p>
        </w:tc>
        <w:tc>
          <w:tcPr>
            <w:tcW w:w="0" w:type="auto"/>
            <w:tcBorders>
              <w:top w:val="single" w:sz="6" w:space="0" w:color="000000"/>
              <w:left w:val="single" w:sz="6" w:space="0" w:color="000000"/>
              <w:bottom w:val="single" w:sz="6" w:space="0" w:color="000000"/>
              <w:right w:val="single" w:sz="6" w:space="0" w:color="000000"/>
            </w:tcBorders>
            <w:hideMark/>
          </w:tcPr>
          <w:p w14:paraId="2D2E2B50"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4</w:t>
            </w:r>
          </w:p>
        </w:tc>
        <w:tc>
          <w:tcPr>
            <w:tcW w:w="6358" w:type="dxa"/>
            <w:tcBorders>
              <w:top w:val="single" w:sz="6" w:space="0" w:color="000000"/>
              <w:left w:val="single" w:sz="6" w:space="0" w:color="000000"/>
              <w:bottom w:val="single" w:sz="6" w:space="0" w:color="000000"/>
              <w:right w:val="single" w:sz="6" w:space="0" w:color="000000"/>
            </w:tcBorders>
            <w:hideMark/>
          </w:tcPr>
          <w:p w14:paraId="5F40554E"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Present key elements of study design early in the paper</w:t>
            </w:r>
          </w:p>
        </w:tc>
        <w:tc>
          <w:tcPr>
            <w:tcW w:w="677" w:type="dxa"/>
            <w:tcBorders>
              <w:top w:val="single" w:sz="6" w:space="0" w:color="000000"/>
              <w:left w:val="single" w:sz="6" w:space="0" w:color="000000"/>
              <w:bottom w:val="single" w:sz="6" w:space="0" w:color="000000"/>
              <w:right w:val="double" w:sz="6" w:space="0" w:color="000000"/>
            </w:tcBorders>
            <w:hideMark/>
          </w:tcPr>
          <w:p w14:paraId="421588D9"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4</w:t>
            </w:r>
          </w:p>
        </w:tc>
      </w:tr>
      <w:tr w:rsidR="00846EF5" w:rsidRPr="00846EF5" w14:paraId="75794CCD" w14:textId="77777777" w:rsidTr="00846EF5">
        <w:tc>
          <w:tcPr>
            <w:tcW w:w="0" w:type="auto"/>
            <w:tcBorders>
              <w:top w:val="single" w:sz="6" w:space="0" w:color="000000"/>
              <w:left w:val="double" w:sz="6" w:space="0" w:color="000000"/>
              <w:bottom w:val="single" w:sz="6" w:space="0" w:color="000000"/>
              <w:right w:val="single" w:sz="6" w:space="0" w:color="000000"/>
            </w:tcBorders>
            <w:hideMark/>
          </w:tcPr>
          <w:p w14:paraId="7544B8E8"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bookmarkStart w:id="25" w:name="italic14" w:colFirst="0" w:colLast="0"/>
            <w:bookmarkStart w:id="26" w:name="bold13" w:colFirst="0" w:colLast="0"/>
            <w:bookmarkEnd w:id="23"/>
            <w:bookmarkEnd w:id="24"/>
            <w:r w:rsidRPr="00846EF5">
              <w:rPr>
                <w:rFonts w:ascii="Times New Roman" w:eastAsia="Times New Roman" w:hAnsi="Times New Roman" w:cs="Times New Roman"/>
                <w:bCs/>
                <w:color w:val="212121"/>
                <w:sz w:val="24"/>
                <w:szCs w:val="24"/>
              </w:rPr>
              <w:t>Setting</w:t>
            </w:r>
          </w:p>
        </w:tc>
        <w:tc>
          <w:tcPr>
            <w:tcW w:w="0" w:type="auto"/>
            <w:tcBorders>
              <w:top w:val="single" w:sz="6" w:space="0" w:color="000000"/>
              <w:left w:val="single" w:sz="6" w:space="0" w:color="000000"/>
              <w:bottom w:val="single" w:sz="6" w:space="0" w:color="000000"/>
              <w:right w:val="single" w:sz="6" w:space="0" w:color="000000"/>
            </w:tcBorders>
            <w:hideMark/>
          </w:tcPr>
          <w:p w14:paraId="68768BC6"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5</w:t>
            </w:r>
          </w:p>
        </w:tc>
        <w:tc>
          <w:tcPr>
            <w:tcW w:w="6358" w:type="dxa"/>
            <w:tcBorders>
              <w:top w:val="single" w:sz="6" w:space="0" w:color="000000"/>
              <w:left w:val="single" w:sz="6" w:space="0" w:color="000000"/>
              <w:bottom w:val="single" w:sz="6" w:space="0" w:color="000000"/>
              <w:right w:val="single" w:sz="6" w:space="0" w:color="000000"/>
            </w:tcBorders>
            <w:hideMark/>
          </w:tcPr>
          <w:p w14:paraId="26DD0F8F"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Describe the setting, locations, and relevant dates, including periods of recruitment, exposure, follow-up, and data collection</w:t>
            </w:r>
          </w:p>
        </w:tc>
        <w:tc>
          <w:tcPr>
            <w:tcW w:w="677" w:type="dxa"/>
            <w:tcBorders>
              <w:top w:val="single" w:sz="6" w:space="0" w:color="000000"/>
              <w:left w:val="single" w:sz="6" w:space="0" w:color="000000"/>
              <w:bottom w:val="single" w:sz="6" w:space="0" w:color="000000"/>
              <w:right w:val="double" w:sz="6" w:space="0" w:color="000000"/>
            </w:tcBorders>
            <w:hideMark/>
          </w:tcPr>
          <w:p w14:paraId="09AAB89E"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5</w:t>
            </w:r>
          </w:p>
        </w:tc>
      </w:tr>
      <w:bookmarkEnd w:id="25"/>
      <w:bookmarkEnd w:id="26"/>
      <w:tr w:rsidR="00846EF5" w:rsidRPr="00846EF5" w14:paraId="66E1613B" w14:textId="77777777" w:rsidTr="00846EF5">
        <w:tc>
          <w:tcPr>
            <w:tcW w:w="0" w:type="auto"/>
            <w:tcBorders>
              <w:top w:val="single" w:sz="6" w:space="0" w:color="000000"/>
              <w:left w:val="double" w:sz="6" w:space="0" w:color="000000"/>
              <w:bottom w:val="single" w:sz="6" w:space="0" w:color="000000"/>
              <w:right w:val="single" w:sz="6" w:space="0" w:color="000000"/>
            </w:tcBorders>
            <w:hideMark/>
          </w:tcPr>
          <w:p w14:paraId="498458A5"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Participants</w:t>
            </w:r>
          </w:p>
        </w:tc>
        <w:tc>
          <w:tcPr>
            <w:tcW w:w="0" w:type="auto"/>
            <w:tcBorders>
              <w:top w:val="single" w:sz="6" w:space="0" w:color="000000"/>
              <w:left w:val="single" w:sz="6" w:space="0" w:color="000000"/>
              <w:bottom w:val="single" w:sz="6" w:space="0" w:color="000000"/>
              <w:right w:val="single" w:sz="6" w:space="0" w:color="000000"/>
            </w:tcBorders>
            <w:hideMark/>
          </w:tcPr>
          <w:p w14:paraId="75499BAA"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6</w:t>
            </w:r>
          </w:p>
        </w:tc>
        <w:tc>
          <w:tcPr>
            <w:tcW w:w="6358" w:type="dxa"/>
            <w:tcBorders>
              <w:top w:val="single" w:sz="6" w:space="0" w:color="000000"/>
              <w:left w:val="single" w:sz="6" w:space="0" w:color="000000"/>
              <w:bottom w:val="single" w:sz="6" w:space="0" w:color="000000"/>
              <w:right w:val="single" w:sz="6" w:space="0" w:color="000000"/>
            </w:tcBorders>
            <w:hideMark/>
          </w:tcPr>
          <w:p w14:paraId="23E5ADEA"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w:t>
            </w:r>
            <w:r w:rsidRPr="00846EF5">
              <w:rPr>
                <w:rFonts w:ascii="Times New Roman" w:eastAsia="Times New Roman" w:hAnsi="Times New Roman" w:cs="Times New Roman"/>
                <w:bCs/>
                <w:i/>
                <w:color w:val="212121"/>
                <w:sz w:val="24"/>
                <w:szCs w:val="24"/>
              </w:rPr>
              <w:t>a</w:t>
            </w:r>
            <w:r w:rsidRPr="00846EF5">
              <w:rPr>
                <w:rFonts w:ascii="Times New Roman" w:eastAsia="Times New Roman" w:hAnsi="Times New Roman" w:cs="Times New Roman"/>
                <w:bCs/>
                <w:color w:val="212121"/>
                <w:sz w:val="24"/>
                <w:szCs w:val="24"/>
              </w:rPr>
              <w:t>) Give the eligibility criteria, and the sources and methods of selection of participants</w:t>
            </w:r>
          </w:p>
        </w:tc>
        <w:tc>
          <w:tcPr>
            <w:tcW w:w="677" w:type="dxa"/>
            <w:tcBorders>
              <w:top w:val="single" w:sz="6" w:space="0" w:color="000000"/>
              <w:left w:val="single" w:sz="6" w:space="0" w:color="000000"/>
              <w:bottom w:val="single" w:sz="6" w:space="0" w:color="000000"/>
              <w:right w:val="double" w:sz="6" w:space="0" w:color="000000"/>
            </w:tcBorders>
            <w:hideMark/>
          </w:tcPr>
          <w:p w14:paraId="3D4DA5E0"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5</w:t>
            </w:r>
          </w:p>
        </w:tc>
      </w:tr>
      <w:tr w:rsidR="00846EF5" w:rsidRPr="00846EF5" w14:paraId="32DC3AA8" w14:textId="77777777" w:rsidTr="00846EF5">
        <w:tc>
          <w:tcPr>
            <w:tcW w:w="0" w:type="auto"/>
            <w:tcBorders>
              <w:top w:val="single" w:sz="6" w:space="0" w:color="000000"/>
              <w:left w:val="double" w:sz="6" w:space="0" w:color="000000"/>
              <w:bottom w:val="single" w:sz="6" w:space="0" w:color="000000"/>
              <w:right w:val="single" w:sz="6" w:space="0" w:color="000000"/>
            </w:tcBorders>
            <w:hideMark/>
          </w:tcPr>
          <w:p w14:paraId="6F5C12FC"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bookmarkStart w:id="27" w:name="italic17" w:colFirst="0" w:colLast="0"/>
            <w:bookmarkStart w:id="28" w:name="bold16" w:colFirst="0" w:colLast="0"/>
            <w:r w:rsidRPr="00846EF5">
              <w:rPr>
                <w:rFonts w:ascii="Times New Roman" w:eastAsia="Times New Roman" w:hAnsi="Times New Roman" w:cs="Times New Roman"/>
                <w:bCs/>
                <w:color w:val="212121"/>
                <w:sz w:val="24"/>
                <w:szCs w:val="24"/>
              </w:rPr>
              <w:t>Variables</w:t>
            </w:r>
          </w:p>
        </w:tc>
        <w:tc>
          <w:tcPr>
            <w:tcW w:w="0" w:type="auto"/>
            <w:tcBorders>
              <w:top w:val="single" w:sz="6" w:space="0" w:color="000000"/>
              <w:left w:val="single" w:sz="6" w:space="0" w:color="000000"/>
              <w:bottom w:val="single" w:sz="6" w:space="0" w:color="000000"/>
              <w:right w:val="single" w:sz="6" w:space="0" w:color="000000"/>
            </w:tcBorders>
            <w:hideMark/>
          </w:tcPr>
          <w:p w14:paraId="3A5145BC"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7</w:t>
            </w:r>
          </w:p>
        </w:tc>
        <w:tc>
          <w:tcPr>
            <w:tcW w:w="6358" w:type="dxa"/>
            <w:tcBorders>
              <w:top w:val="single" w:sz="6" w:space="0" w:color="000000"/>
              <w:left w:val="single" w:sz="6" w:space="0" w:color="000000"/>
              <w:bottom w:val="single" w:sz="6" w:space="0" w:color="000000"/>
              <w:right w:val="single" w:sz="6" w:space="0" w:color="000000"/>
            </w:tcBorders>
            <w:hideMark/>
          </w:tcPr>
          <w:p w14:paraId="5AECFE42"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Clearly define all outcomes, exposures, predictors, potential confounders, and effect modifiers. Give diagnostic criteria, if applicable</w:t>
            </w:r>
          </w:p>
        </w:tc>
        <w:tc>
          <w:tcPr>
            <w:tcW w:w="677" w:type="dxa"/>
            <w:tcBorders>
              <w:top w:val="single" w:sz="6" w:space="0" w:color="000000"/>
              <w:left w:val="single" w:sz="6" w:space="0" w:color="000000"/>
              <w:bottom w:val="single" w:sz="6" w:space="0" w:color="000000"/>
              <w:right w:val="double" w:sz="6" w:space="0" w:color="000000"/>
            </w:tcBorders>
            <w:hideMark/>
          </w:tcPr>
          <w:p w14:paraId="50E31652"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6-7</w:t>
            </w:r>
          </w:p>
        </w:tc>
      </w:tr>
      <w:tr w:rsidR="00846EF5" w:rsidRPr="00846EF5" w14:paraId="4DB29DCE" w14:textId="77777777" w:rsidTr="00846EF5">
        <w:trPr>
          <w:trHeight w:val="294"/>
        </w:trPr>
        <w:tc>
          <w:tcPr>
            <w:tcW w:w="0" w:type="auto"/>
            <w:tcBorders>
              <w:top w:val="single" w:sz="6" w:space="0" w:color="000000"/>
              <w:left w:val="double" w:sz="6" w:space="0" w:color="000000"/>
              <w:bottom w:val="single" w:sz="6" w:space="0" w:color="000000"/>
              <w:right w:val="single" w:sz="6" w:space="0" w:color="000000"/>
            </w:tcBorders>
            <w:hideMark/>
          </w:tcPr>
          <w:p w14:paraId="45C303F7"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bookmarkStart w:id="29" w:name="italic18"/>
            <w:bookmarkStart w:id="30" w:name="bold17"/>
            <w:bookmarkEnd w:id="27"/>
            <w:bookmarkEnd w:id="28"/>
            <w:r w:rsidRPr="00846EF5">
              <w:rPr>
                <w:rFonts w:ascii="Times New Roman" w:eastAsia="Times New Roman" w:hAnsi="Times New Roman" w:cs="Times New Roman"/>
                <w:bCs/>
                <w:color w:val="212121"/>
                <w:sz w:val="24"/>
                <w:szCs w:val="24"/>
              </w:rPr>
              <w:t>Data sources/</w:t>
            </w:r>
            <w:bookmarkStart w:id="31" w:name="italic19"/>
            <w:bookmarkStart w:id="32" w:name="bold18"/>
            <w:bookmarkEnd w:id="29"/>
            <w:bookmarkEnd w:id="30"/>
            <w:r w:rsidRPr="00846EF5">
              <w:rPr>
                <w:rFonts w:ascii="Times New Roman" w:eastAsia="Times New Roman" w:hAnsi="Times New Roman" w:cs="Times New Roman"/>
                <w:bCs/>
                <w:color w:val="212121"/>
                <w:sz w:val="24"/>
                <w:szCs w:val="24"/>
              </w:rPr>
              <w:t xml:space="preserve"> measurement</w:t>
            </w:r>
            <w:bookmarkEnd w:id="31"/>
            <w:bookmarkEnd w:id="32"/>
          </w:p>
        </w:tc>
        <w:tc>
          <w:tcPr>
            <w:tcW w:w="0" w:type="auto"/>
            <w:tcBorders>
              <w:top w:val="single" w:sz="6" w:space="0" w:color="000000"/>
              <w:left w:val="single" w:sz="6" w:space="0" w:color="000000"/>
              <w:bottom w:val="single" w:sz="6" w:space="0" w:color="000000"/>
              <w:right w:val="single" w:sz="6" w:space="0" w:color="000000"/>
            </w:tcBorders>
            <w:hideMark/>
          </w:tcPr>
          <w:p w14:paraId="657BF8C3"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8</w:t>
            </w:r>
            <w:bookmarkStart w:id="33" w:name="bold19"/>
            <w:r w:rsidRPr="00846EF5">
              <w:rPr>
                <w:rFonts w:ascii="Times New Roman" w:eastAsia="Times New Roman" w:hAnsi="Times New Roman" w:cs="Times New Roman"/>
                <w:bCs/>
                <w:color w:val="212121"/>
                <w:sz w:val="24"/>
                <w:szCs w:val="24"/>
              </w:rPr>
              <w:t>*</w:t>
            </w:r>
            <w:bookmarkEnd w:id="33"/>
          </w:p>
        </w:tc>
        <w:tc>
          <w:tcPr>
            <w:tcW w:w="6358" w:type="dxa"/>
            <w:tcBorders>
              <w:top w:val="single" w:sz="6" w:space="0" w:color="000000"/>
              <w:left w:val="single" w:sz="6" w:space="0" w:color="000000"/>
              <w:bottom w:val="single" w:sz="6" w:space="0" w:color="000000"/>
              <w:right w:val="single" w:sz="6" w:space="0" w:color="000000"/>
            </w:tcBorders>
            <w:hideMark/>
          </w:tcPr>
          <w:p w14:paraId="60034F78"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i/>
                <w:color w:val="212121"/>
                <w:sz w:val="24"/>
                <w:szCs w:val="24"/>
              </w:rPr>
              <w:t xml:space="preserve"> </w:t>
            </w:r>
            <w:r w:rsidRPr="00846EF5">
              <w:rPr>
                <w:rFonts w:ascii="Times New Roman" w:eastAsia="Times New Roman" w:hAnsi="Times New Roman" w:cs="Times New Roman"/>
                <w:bCs/>
                <w:color w:val="212121"/>
                <w:sz w:val="24"/>
                <w:szCs w:val="24"/>
              </w:rPr>
              <w:t>For each variable of interest, give sources of data and details of methods of assessment (measurement). Describe comparability of assessment methods if there is more than one group</w:t>
            </w:r>
          </w:p>
        </w:tc>
        <w:tc>
          <w:tcPr>
            <w:tcW w:w="677" w:type="dxa"/>
            <w:tcBorders>
              <w:top w:val="single" w:sz="6" w:space="0" w:color="000000"/>
              <w:left w:val="single" w:sz="6" w:space="0" w:color="000000"/>
              <w:bottom w:val="single" w:sz="6" w:space="0" w:color="000000"/>
              <w:right w:val="double" w:sz="6" w:space="0" w:color="000000"/>
            </w:tcBorders>
            <w:hideMark/>
          </w:tcPr>
          <w:p w14:paraId="7A0C8761" w14:textId="77777777" w:rsidR="00846EF5" w:rsidRPr="00846EF5" w:rsidRDefault="00846EF5" w:rsidP="00846EF5">
            <w:pPr>
              <w:spacing w:after="0" w:line="240" w:lineRule="auto"/>
              <w:jc w:val="both"/>
              <w:rPr>
                <w:rFonts w:ascii="Times New Roman" w:eastAsia="Times New Roman" w:hAnsi="Times New Roman" w:cs="Times New Roman"/>
                <w:bCs/>
                <w:i/>
                <w:color w:val="212121"/>
                <w:sz w:val="24"/>
                <w:szCs w:val="24"/>
              </w:rPr>
            </w:pPr>
            <w:r w:rsidRPr="00846EF5">
              <w:rPr>
                <w:rFonts w:ascii="Times New Roman" w:eastAsia="Times New Roman" w:hAnsi="Times New Roman" w:cs="Times New Roman"/>
                <w:bCs/>
                <w:color w:val="212121"/>
                <w:sz w:val="24"/>
                <w:szCs w:val="24"/>
              </w:rPr>
              <w:t>6-7</w:t>
            </w:r>
          </w:p>
        </w:tc>
      </w:tr>
      <w:tr w:rsidR="00846EF5" w:rsidRPr="00846EF5" w14:paraId="6071E8CB" w14:textId="77777777" w:rsidTr="00846EF5">
        <w:tc>
          <w:tcPr>
            <w:tcW w:w="0" w:type="auto"/>
            <w:tcBorders>
              <w:top w:val="single" w:sz="6" w:space="0" w:color="000000"/>
              <w:left w:val="double" w:sz="6" w:space="0" w:color="000000"/>
              <w:bottom w:val="single" w:sz="6" w:space="0" w:color="000000"/>
              <w:right w:val="single" w:sz="6" w:space="0" w:color="000000"/>
            </w:tcBorders>
            <w:hideMark/>
          </w:tcPr>
          <w:p w14:paraId="585CD48E"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bookmarkStart w:id="34" w:name="italic20" w:colFirst="0" w:colLast="0"/>
            <w:bookmarkStart w:id="35" w:name="bold20" w:colFirst="0" w:colLast="0"/>
            <w:r w:rsidRPr="00846EF5">
              <w:rPr>
                <w:rFonts w:ascii="Times New Roman" w:eastAsia="Times New Roman" w:hAnsi="Times New Roman" w:cs="Times New Roman"/>
                <w:bCs/>
                <w:color w:val="212121"/>
                <w:sz w:val="24"/>
                <w:szCs w:val="24"/>
              </w:rPr>
              <w:t>Bias</w:t>
            </w:r>
          </w:p>
        </w:tc>
        <w:tc>
          <w:tcPr>
            <w:tcW w:w="0" w:type="auto"/>
            <w:tcBorders>
              <w:top w:val="single" w:sz="6" w:space="0" w:color="000000"/>
              <w:left w:val="single" w:sz="6" w:space="0" w:color="000000"/>
              <w:bottom w:val="single" w:sz="6" w:space="0" w:color="000000"/>
              <w:right w:val="single" w:sz="6" w:space="0" w:color="000000"/>
            </w:tcBorders>
            <w:hideMark/>
          </w:tcPr>
          <w:p w14:paraId="7C533AED"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9</w:t>
            </w:r>
          </w:p>
        </w:tc>
        <w:tc>
          <w:tcPr>
            <w:tcW w:w="6358" w:type="dxa"/>
            <w:tcBorders>
              <w:top w:val="single" w:sz="6" w:space="0" w:color="000000"/>
              <w:left w:val="single" w:sz="6" w:space="0" w:color="000000"/>
              <w:bottom w:val="single" w:sz="6" w:space="0" w:color="000000"/>
              <w:right w:val="single" w:sz="6" w:space="0" w:color="000000"/>
            </w:tcBorders>
            <w:hideMark/>
          </w:tcPr>
          <w:p w14:paraId="20089328"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Describe any efforts to address potential sources of bias</w:t>
            </w:r>
          </w:p>
        </w:tc>
        <w:tc>
          <w:tcPr>
            <w:tcW w:w="677" w:type="dxa"/>
            <w:tcBorders>
              <w:top w:val="single" w:sz="6" w:space="0" w:color="000000"/>
              <w:left w:val="single" w:sz="6" w:space="0" w:color="000000"/>
              <w:bottom w:val="single" w:sz="6" w:space="0" w:color="000000"/>
              <w:right w:val="double" w:sz="6" w:space="0" w:color="000000"/>
            </w:tcBorders>
            <w:hideMark/>
          </w:tcPr>
          <w:p w14:paraId="04021F28"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N/A</w:t>
            </w:r>
          </w:p>
        </w:tc>
      </w:tr>
      <w:tr w:rsidR="00846EF5" w:rsidRPr="00846EF5" w14:paraId="4708A61B" w14:textId="77777777" w:rsidTr="00846EF5">
        <w:tc>
          <w:tcPr>
            <w:tcW w:w="0" w:type="auto"/>
            <w:tcBorders>
              <w:top w:val="single" w:sz="6" w:space="0" w:color="000000"/>
              <w:left w:val="double" w:sz="6" w:space="0" w:color="000000"/>
              <w:bottom w:val="single" w:sz="6" w:space="0" w:color="000000"/>
              <w:right w:val="single" w:sz="6" w:space="0" w:color="000000"/>
            </w:tcBorders>
            <w:hideMark/>
          </w:tcPr>
          <w:p w14:paraId="0CFC947B"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bookmarkStart w:id="36" w:name="italic21" w:colFirst="0" w:colLast="0"/>
            <w:bookmarkStart w:id="37" w:name="bold21" w:colFirst="0" w:colLast="0"/>
            <w:bookmarkEnd w:id="34"/>
            <w:bookmarkEnd w:id="35"/>
            <w:r w:rsidRPr="00846EF5">
              <w:rPr>
                <w:rFonts w:ascii="Times New Roman" w:eastAsia="Times New Roman" w:hAnsi="Times New Roman" w:cs="Times New Roman"/>
                <w:bCs/>
                <w:color w:val="212121"/>
                <w:sz w:val="24"/>
                <w:szCs w:val="24"/>
              </w:rPr>
              <w:t>Study size</w:t>
            </w:r>
          </w:p>
        </w:tc>
        <w:tc>
          <w:tcPr>
            <w:tcW w:w="0" w:type="auto"/>
            <w:tcBorders>
              <w:top w:val="single" w:sz="6" w:space="0" w:color="000000"/>
              <w:left w:val="single" w:sz="6" w:space="0" w:color="000000"/>
              <w:bottom w:val="single" w:sz="6" w:space="0" w:color="000000"/>
              <w:right w:val="single" w:sz="6" w:space="0" w:color="000000"/>
            </w:tcBorders>
            <w:hideMark/>
          </w:tcPr>
          <w:p w14:paraId="50D8F944"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10</w:t>
            </w:r>
          </w:p>
        </w:tc>
        <w:tc>
          <w:tcPr>
            <w:tcW w:w="6358" w:type="dxa"/>
            <w:tcBorders>
              <w:top w:val="single" w:sz="6" w:space="0" w:color="000000"/>
              <w:left w:val="single" w:sz="6" w:space="0" w:color="000000"/>
              <w:bottom w:val="single" w:sz="6" w:space="0" w:color="000000"/>
              <w:right w:val="single" w:sz="6" w:space="0" w:color="000000"/>
            </w:tcBorders>
            <w:hideMark/>
          </w:tcPr>
          <w:p w14:paraId="2EDF8397"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Explain how the study size was arrived at</w:t>
            </w:r>
          </w:p>
        </w:tc>
        <w:tc>
          <w:tcPr>
            <w:tcW w:w="677" w:type="dxa"/>
            <w:tcBorders>
              <w:top w:val="single" w:sz="6" w:space="0" w:color="000000"/>
              <w:left w:val="single" w:sz="6" w:space="0" w:color="000000"/>
              <w:bottom w:val="single" w:sz="6" w:space="0" w:color="000000"/>
              <w:right w:val="double" w:sz="6" w:space="0" w:color="000000"/>
            </w:tcBorders>
            <w:hideMark/>
          </w:tcPr>
          <w:p w14:paraId="4FC8022F"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N/A</w:t>
            </w:r>
          </w:p>
        </w:tc>
      </w:tr>
      <w:tr w:rsidR="00846EF5" w:rsidRPr="00846EF5" w14:paraId="087002A9" w14:textId="77777777" w:rsidTr="00846EF5">
        <w:tc>
          <w:tcPr>
            <w:tcW w:w="0" w:type="auto"/>
            <w:tcBorders>
              <w:top w:val="single" w:sz="6" w:space="0" w:color="000000"/>
              <w:left w:val="double" w:sz="6" w:space="0" w:color="000000"/>
              <w:bottom w:val="single" w:sz="6" w:space="0" w:color="000000"/>
              <w:right w:val="single" w:sz="6" w:space="0" w:color="000000"/>
            </w:tcBorders>
            <w:hideMark/>
          </w:tcPr>
          <w:p w14:paraId="31D93C44"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bookmarkStart w:id="38" w:name="italic22"/>
            <w:bookmarkStart w:id="39" w:name="bold22"/>
            <w:bookmarkEnd w:id="36"/>
            <w:bookmarkEnd w:id="37"/>
            <w:r w:rsidRPr="00846EF5">
              <w:rPr>
                <w:rFonts w:ascii="Times New Roman" w:eastAsia="Times New Roman" w:hAnsi="Times New Roman" w:cs="Times New Roman"/>
                <w:bCs/>
                <w:color w:val="212121"/>
                <w:sz w:val="24"/>
                <w:szCs w:val="24"/>
              </w:rPr>
              <w:t>Quantitative</w:t>
            </w:r>
            <w:bookmarkStart w:id="40" w:name="italic23"/>
            <w:bookmarkStart w:id="41" w:name="bold23"/>
            <w:bookmarkEnd w:id="38"/>
            <w:bookmarkEnd w:id="39"/>
            <w:r w:rsidRPr="00846EF5">
              <w:rPr>
                <w:rFonts w:ascii="Times New Roman" w:eastAsia="Times New Roman" w:hAnsi="Times New Roman" w:cs="Times New Roman"/>
                <w:bCs/>
                <w:color w:val="212121"/>
                <w:sz w:val="24"/>
                <w:szCs w:val="24"/>
              </w:rPr>
              <w:t xml:space="preserve"> variables</w:t>
            </w:r>
            <w:bookmarkEnd w:id="40"/>
            <w:bookmarkEnd w:id="41"/>
          </w:p>
        </w:tc>
        <w:tc>
          <w:tcPr>
            <w:tcW w:w="0" w:type="auto"/>
            <w:tcBorders>
              <w:top w:val="single" w:sz="6" w:space="0" w:color="000000"/>
              <w:left w:val="single" w:sz="6" w:space="0" w:color="000000"/>
              <w:bottom w:val="single" w:sz="6" w:space="0" w:color="000000"/>
              <w:right w:val="single" w:sz="6" w:space="0" w:color="000000"/>
            </w:tcBorders>
            <w:hideMark/>
          </w:tcPr>
          <w:p w14:paraId="75E9CA1A"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11</w:t>
            </w:r>
          </w:p>
        </w:tc>
        <w:tc>
          <w:tcPr>
            <w:tcW w:w="6358" w:type="dxa"/>
            <w:tcBorders>
              <w:top w:val="single" w:sz="6" w:space="0" w:color="000000"/>
              <w:left w:val="single" w:sz="6" w:space="0" w:color="000000"/>
              <w:bottom w:val="single" w:sz="6" w:space="0" w:color="000000"/>
              <w:right w:val="single" w:sz="6" w:space="0" w:color="000000"/>
            </w:tcBorders>
            <w:hideMark/>
          </w:tcPr>
          <w:p w14:paraId="24FB39A3"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Explain how quantitative variables were handled in the analyses. If applicable, describe which groupings were chosen and why</w:t>
            </w:r>
          </w:p>
        </w:tc>
        <w:tc>
          <w:tcPr>
            <w:tcW w:w="677" w:type="dxa"/>
            <w:tcBorders>
              <w:top w:val="single" w:sz="6" w:space="0" w:color="000000"/>
              <w:left w:val="single" w:sz="6" w:space="0" w:color="000000"/>
              <w:bottom w:val="single" w:sz="6" w:space="0" w:color="000000"/>
              <w:right w:val="double" w:sz="6" w:space="0" w:color="000000"/>
            </w:tcBorders>
            <w:hideMark/>
          </w:tcPr>
          <w:p w14:paraId="54DEF529"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7</w:t>
            </w:r>
          </w:p>
        </w:tc>
      </w:tr>
      <w:tr w:rsidR="00846EF5" w:rsidRPr="00846EF5" w14:paraId="0238D747" w14:textId="77777777" w:rsidTr="00846EF5">
        <w:tc>
          <w:tcPr>
            <w:tcW w:w="0" w:type="auto"/>
            <w:vMerge w:val="restart"/>
            <w:tcBorders>
              <w:top w:val="single" w:sz="6" w:space="0" w:color="000000"/>
              <w:left w:val="double" w:sz="6" w:space="0" w:color="000000"/>
              <w:bottom w:val="single" w:sz="6" w:space="0" w:color="000000"/>
              <w:right w:val="single" w:sz="6" w:space="0" w:color="000000"/>
            </w:tcBorders>
            <w:hideMark/>
          </w:tcPr>
          <w:p w14:paraId="4C22BBED"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bookmarkStart w:id="42" w:name="italic24"/>
            <w:r w:rsidRPr="00846EF5">
              <w:rPr>
                <w:rFonts w:ascii="Times New Roman" w:eastAsia="Times New Roman" w:hAnsi="Times New Roman" w:cs="Times New Roman"/>
                <w:bCs/>
                <w:color w:val="212121"/>
                <w:sz w:val="24"/>
                <w:szCs w:val="24"/>
              </w:rPr>
              <w:t>Statistical</w:t>
            </w:r>
            <w:bookmarkStart w:id="43" w:name="italic25"/>
            <w:bookmarkEnd w:id="42"/>
            <w:r w:rsidRPr="00846EF5">
              <w:rPr>
                <w:rFonts w:ascii="Times New Roman" w:eastAsia="Times New Roman" w:hAnsi="Times New Roman" w:cs="Times New Roman"/>
                <w:bCs/>
                <w:color w:val="212121"/>
                <w:sz w:val="24"/>
                <w:szCs w:val="24"/>
              </w:rPr>
              <w:t xml:space="preserve"> methods</w:t>
            </w:r>
            <w:bookmarkEnd w:id="43"/>
          </w:p>
        </w:tc>
        <w:tc>
          <w:tcPr>
            <w:tcW w:w="0" w:type="auto"/>
            <w:vMerge w:val="restart"/>
            <w:tcBorders>
              <w:top w:val="single" w:sz="6" w:space="0" w:color="000000"/>
              <w:left w:val="single" w:sz="6" w:space="0" w:color="000000"/>
              <w:bottom w:val="single" w:sz="6" w:space="0" w:color="000000"/>
              <w:right w:val="single" w:sz="6" w:space="0" w:color="000000"/>
            </w:tcBorders>
            <w:hideMark/>
          </w:tcPr>
          <w:p w14:paraId="6B904537"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12</w:t>
            </w:r>
          </w:p>
        </w:tc>
        <w:tc>
          <w:tcPr>
            <w:tcW w:w="6358" w:type="dxa"/>
            <w:tcBorders>
              <w:top w:val="single" w:sz="6" w:space="0" w:color="000000"/>
              <w:left w:val="single" w:sz="6" w:space="0" w:color="000000"/>
              <w:bottom w:val="single" w:sz="6" w:space="0" w:color="000000"/>
              <w:right w:val="single" w:sz="6" w:space="0" w:color="000000"/>
            </w:tcBorders>
            <w:hideMark/>
          </w:tcPr>
          <w:p w14:paraId="18BC522F"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w:t>
            </w:r>
            <w:r w:rsidRPr="00846EF5">
              <w:rPr>
                <w:rFonts w:ascii="Times New Roman" w:eastAsia="Times New Roman" w:hAnsi="Times New Roman" w:cs="Times New Roman"/>
                <w:bCs/>
                <w:i/>
                <w:color w:val="212121"/>
                <w:sz w:val="24"/>
                <w:szCs w:val="24"/>
              </w:rPr>
              <w:t>a</w:t>
            </w:r>
            <w:r w:rsidRPr="00846EF5">
              <w:rPr>
                <w:rFonts w:ascii="Times New Roman" w:eastAsia="Times New Roman" w:hAnsi="Times New Roman" w:cs="Times New Roman"/>
                <w:bCs/>
                <w:color w:val="212121"/>
                <w:sz w:val="24"/>
                <w:szCs w:val="24"/>
              </w:rPr>
              <w:t>) Describe all statistical methods, including those used to control for confounding</w:t>
            </w:r>
          </w:p>
        </w:tc>
        <w:tc>
          <w:tcPr>
            <w:tcW w:w="677" w:type="dxa"/>
            <w:tcBorders>
              <w:top w:val="single" w:sz="6" w:space="0" w:color="000000"/>
              <w:left w:val="single" w:sz="6" w:space="0" w:color="000000"/>
              <w:bottom w:val="single" w:sz="6" w:space="0" w:color="000000"/>
              <w:right w:val="double" w:sz="6" w:space="0" w:color="000000"/>
            </w:tcBorders>
            <w:hideMark/>
          </w:tcPr>
          <w:p w14:paraId="0BA98AA7"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7</w:t>
            </w:r>
          </w:p>
        </w:tc>
      </w:tr>
      <w:tr w:rsidR="00846EF5" w:rsidRPr="00846EF5" w14:paraId="104AEEC7" w14:textId="77777777" w:rsidTr="00846EF5">
        <w:tc>
          <w:tcPr>
            <w:tcW w:w="0" w:type="auto"/>
            <w:vMerge/>
            <w:tcBorders>
              <w:top w:val="single" w:sz="6" w:space="0" w:color="000000"/>
              <w:left w:val="double" w:sz="6" w:space="0" w:color="000000"/>
              <w:bottom w:val="single" w:sz="6" w:space="0" w:color="000000"/>
              <w:right w:val="single" w:sz="6" w:space="0" w:color="000000"/>
            </w:tcBorders>
            <w:vAlign w:val="center"/>
            <w:hideMark/>
          </w:tcPr>
          <w:p w14:paraId="59A77185"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7BAD40A"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p>
        </w:tc>
        <w:tc>
          <w:tcPr>
            <w:tcW w:w="6358" w:type="dxa"/>
            <w:tcBorders>
              <w:top w:val="single" w:sz="6" w:space="0" w:color="000000"/>
              <w:left w:val="single" w:sz="6" w:space="0" w:color="000000"/>
              <w:bottom w:val="single" w:sz="6" w:space="0" w:color="000000"/>
              <w:right w:val="single" w:sz="6" w:space="0" w:color="000000"/>
            </w:tcBorders>
            <w:hideMark/>
          </w:tcPr>
          <w:p w14:paraId="25652A26"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bookmarkStart w:id="44" w:name="italic26"/>
            <w:bookmarkStart w:id="45" w:name="bold24"/>
            <w:bookmarkEnd w:id="44"/>
            <w:bookmarkEnd w:id="45"/>
            <w:r w:rsidRPr="00846EF5">
              <w:rPr>
                <w:rFonts w:ascii="Times New Roman" w:eastAsia="Times New Roman" w:hAnsi="Times New Roman" w:cs="Times New Roman"/>
                <w:bCs/>
                <w:color w:val="212121"/>
                <w:sz w:val="24"/>
                <w:szCs w:val="24"/>
              </w:rPr>
              <w:t>(</w:t>
            </w:r>
            <w:r w:rsidRPr="00846EF5">
              <w:rPr>
                <w:rFonts w:ascii="Times New Roman" w:eastAsia="Times New Roman" w:hAnsi="Times New Roman" w:cs="Times New Roman"/>
                <w:bCs/>
                <w:i/>
                <w:color w:val="212121"/>
                <w:sz w:val="24"/>
                <w:szCs w:val="24"/>
              </w:rPr>
              <w:t>b</w:t>
            </w:r>
            <w:r w:rsidRPr="00846EF5">
              <w:rPr>
                <w:rFonts w:ascii="Times New Roman" w:eastAsia="Times New Roman" w:hAnsi="Times New Roman" w:cs="Times New Roman"/>
                <w:bCs/>
                <w:color w:val="212121"/>
                <w:sz w:val="24"/>
                <w:szCs w:val="24"/>
              </w:rPr>
              <w:t>) Describe any methods used to examine subgroups and interactions</w:t>
            </w:r>
          </w:p>
        </w:tc>
        <w:tc>
          <w:tcPr>
            <w:tcW w:w="677" w:type="dxa"/>
            <w:tcBorders>
              <w:top w:val="single" w:sz="6" w:space="0" w:color="000000"/>
              <w:left w:val="single" w:sz="6" w:space="0" w:color="000000"/>
              <w:bottom w:val="single" w:sz="6" w:space="0" w:color="000000"/>
              <w:right w:val="double" w:sz="6" w:space="0" w:color="000000"/>
            </w:tcBorders>
            <w:hideMark/>
          </w:tcPr>
          <w:p w14:paraId="350EB538"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N/A</w:t>
            </w:r>
          </w:p>
        </w:tc>
      </w:tr>
      <w:tr w:rsidR="00846EF5" w:rsidRPr="00846EF5" w14:paraId="77AA5AF3" w14:textId="77777777" w:rsidTr="00846EF5">
        <w:tc>
          <w:tcPr>
            <w:tcW w:w="0" w:type="auto"/>
            <w:vMerge/>
            <w:tcBorders>
              <w:top w:val="single" w:sz="6" w:space="0" w:color="000000"/>
              <w:left w:val="double" w:sz="6" w:space="0" w:color="000000"/>
              <w:bottom w:val="single" w:sz="6" w:space="0" w:color="000000"/>
              <w:right w:val="single" w:sz="6" w:space="0" w:color="000000"/>
            </w:tcBorders>
            <w:vAlign w:val="center"/>
            <w:hideMark/>
          </w:tcPr>
          <w:p w14:paraId="25B6FC12"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7F105B8"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p>
        </w:tc>
        <w:tc>
          <w:tcPr>
            <w:tcW w:w="6358" w:type="dxa"/>
            <w:tcBorders>
              <w:top w:val="single" w:sz="6" w:space="0" w:color="000000"/>
              <w:left w:val="single" w:sz="6" w:space="0" w:color="000000"/>
              <w:bottom w:val="single" w:sz="6" w:space="0" w:color="000000"/>
              <w:right w:val="single" w:sz="6" w:space="0" w:color="000000"/>
            </w:tcBorders>
            <w:hideMark/>
          </w:tcPr>
          <w:p w14:paraId="7475531C"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bookmarkStart w:id="46" w:name="italic27"/>
            <w:bookmarkStart w:id="47" w:name="bold25"/>
            <w:bookmarkEnd w:id="46"/>
            <w:bookmarkEnd w:id="47"/>
            <w:r w:rsidRPr="00846EF5">
              <w:rPr>
                <w:rFonts w:ascii="Times New Roman" w:eastAsia="Times New Roman" w:hAnsi="Times New Roman" w:cs="Times New Roman"/>
                <w:bCs/>
                <w:color w:val="212121"/>
                <w:sz w:val="24"/>
                <w:szCs w:val="24"/>
              </w:rPr>
              <w:t>(</w:t>
            </w:r>
            <w:r w:rsidRPr="00846EF5">
              <w:rPr>
                <w:rFonts w:ascii="Times New Roman" w:eastAsia="Times New Roman" w:hAnsi="Times New Roman" w:cs="Times New Roman"/>
                <w:bCs/>
                <w:i/>
                <w:color w:val="212121"/>
                <w:sz w:val="24"/>
                <w:szCs w:val="24"/>
              </w:rPr>
              <w:t>c</w:t>
            </w:r>
            <w:r w:rsidRPr="00846EF5">
              <w:rPr>
                <w:rFonts w:ascii="Times New Roman" w:eastAsia="Times New Roman" w:hAnsi="Times New Roman" w:cs="Times New Roman"/>
                <w:bCs/>
                <w:color w:val="212121"/>
                <w:sz w:val="24"/>
                <w:szCs w:val="24"/>
              </w:rPr>
              <w:t>) Explain how missing data were addressed</w:t>
            </w:r>
          </w:p>
        </w:tc>
        <w:tc>
          <w:tcPr>
            <w:tcW w:w="677" w:type="dxa"/>
            <w:tcBorders>
              <w:top w:val="single" w:sz="6" w:space="0" w:color="000000"/>
              <w:left w:val="single" w:sz="6" w:space="0" w:color="000000"/>
              <w:bottom w:val="single" w:sz="6" w:space="0" w:color="000000"/>
              <w:right w:val="double" w:sz="6" w:space="0" w:color="000000"/>
            </w:tcBorders>
            <w:hideMark/>
          </w:tcPr>
          <w:p w14:paraId="54024F55"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N/A</w:t>
            </w:r>
          </w:p>
        </w:tc>
      </w:tr>
      <w:tr w:rsidR="00846EF5" w:rsidRPr="00846EF5" w14:paraId="131570D5" w14:textId="77777777" w:rsidTr="00846EF5">
        <w:tc>
          <w:tcPr>
            <w:tcW w:w="0" w:type="auto"/>
            <w:vMerge/>
            <w:tcBorders>
              <w:top w:val="single" w:sz="6" w:space="0" w:color="000000"/>
              <w:left w:val="double" w:sz="6" w:space="0" w:color="000000"/>
              <w:bottom w:val="single" w:sz="6" w:space="0" w:color="000000"/>
              <w:right w:val="single" w:sz="6" w:space="0" w:color="000000"/>
            </w:tcBorders>
            <w:vAlign w:val="center"/>
            <w:hideMark/>
          </w:tcPr>
          <w:p w14:paraId="5D700BC5"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E806932"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p>
        </w:tc>
        <w:tc>
          <w:tcPr>
            <w:tcW w:w="6358" w:type="dxa"/>
            <w:tcBorders>
              <w:top w:val="single" w:sz="6" w:space="0" w:color="000000"/>
              <w:left w:val="single" w:sz="6" w:space="0" w:color="000000"/>
              <w:bottom w:val="single" w:sz="6" w:space="0" w:color="000000"/>
              <w:right w:val="single" w:sz="6" w:space="0" w:color="000000"/>
            </w:tcBorders>
            <w:hideMark/>
          </w:tcPr>
          <w:p w14:paraId="0F507AD5"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bookmarkStart w:id="48" w:name="italic28"/>
            <w:bookmarkStart w:id="49" w:name="bold26"/>
            <w:bookmarkEnd w:id="48"/>
            <w:bookmarkEnd w:id="49"/>
            <w:r w:rsidRPr="00846EF5">
              <w:rPr>
                <w:rFonts w:ascii="Times New Roman" w:eastAsia="Times New Roman" w:hAnsi="Times New Roman" w:cs="Times New Roman"/>
                <w:bCs/>
                <w:color w:val="212121"/>
                <w:sz w:val="24"/>
                <w:szCs w:val="24"/>
              </w:rPr>
              <w:t>(</w:t>
            </w:r>
            <w:r w:rsidRPr="00846EF5">
              <w:rPr>
                <w:rFonts w:ascii="Times New Roman" w:eastAsia="Times New Roman" w:hAnsi="Times New Roman" w:cs="Times New Roman"/>
                <w:bCs/>
                <w:i/>
                <w:color w:val="212121"/>
                <w:sz w:val="24"/>
                <w:szCs w:val="24"/>
              </w:rPr>
              <w:t>d</w:t>
            </w:r>
            <w:r w:rsidRPr="00846EF5">
              <w:rPr>
                <w:rFonts w:ascii="Times New Roman" w:eastAsia="Times New Roman" w:hAnsi="Times New Roman" w:cs="Times New Roman"/>
                <w:bCs/>
                <w:color w:val="212121"/>
                <w:sz w:val="24"/>
                <w:szCs w:val="24"/>
              </w:rPr>
              <w:t>) If applicable, describe analytical methods taking account of sampling strategy</w:t>
            </w:r>
          </w:p>
        </w:tc>
        <w:tc>
          <w:tcPr>
            <w:tcW w:w="677" w:type="dxa"/>
            <w:tcBorders>
              <w:top w:val="single" w:sz="6" w:space="0" w:color="000000"/>
              <w:left w:val="single" w:sz="6" w:space="0" w:color="000000"/>
              <w:bottom w:val="single" w:sz="6" w:space="0" w:color="000000"/>
              <w:right w:val="double" w:sz="6" w:space="0" w:color="000000"/>
            </w:tcBorders>
            <w:hideMark/>
          </w:tcPr>
          <w:p w14:paraId="1D8504CA"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N/A</w:t>
            </w:r>
          </w:p>
        </w:tc>
      </w:tr>
      <w:tr w:rsidR="00846EF5" w:rsidRPr="00846EF5" w14:paraId="1ADA0697" w14:textId="77777777" w:rsidTr="00846EF5">
        <w:tc>
          <w:tcPr>
            <w:tcW w:w="0" w:type="auto"/>
            <w:vMerge/>
            <w:tcBorders>
              <w:top w:val="single" w:sz="6" w:space="0" w:color="000000"/>
              <w:left w:val="double" w:sz="6" w:space="0" w:color="000000"/>
              <w:bottom w:val="single" w:sz="6" w:space="0" w:color="000000"/>
              <w:right w:val="single" w:sz="6" w:space="0" w:color="000000"/>
            </w:tcBorders>
            <w:vAlign w:val="center"/>
            <w:hideMark/>
          </w:tcPr>
          <w:p w14:paraId="38965EBD"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BBD5DCF"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p>
        </w:tc>
        <w:tc>
          <w:tcPr>
            <w:tcW w:w="6358" w:type="dxa"/>
            <w:tcBorders>
              <w:top w:val="single" w:sz="6" w:space="0" w:color="000000"/>
              <w:left w:val="single" w:sz="6" w:space="0" w:color="000000"/>
              <w:bottom w:val="single" w:sz="6" w:space="0" w:color="000000"/>
              <w:right w:val="single" w:sz="6" w:space="0" w:color="000000"/>
            </w:tcBorders>
            <w:hideMark/>
          </w:tcPr>
          <w:p w14:paraId="2AC4D6A5"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bookmarkStart w:id="50" w:name="italic29"/>
            <w:bookmarkStart w:id="51" w:name="bold27"/>
            <w:bookmarkEnd w:id="50"/>
            <w:bookmarkEnd w:id="51"/>
            <w:r w:rsidRPr="00846EF5">
              <w:rPr>
                <w:rFonts w:ascii="Times New Roman" w:eastAsia="Times New Roman" w:hAnsi="Times New Roman" w:cs="Times New Roman"/>
                <w:bCs/>
                <w:color w:val="212121"/>
                <w:sz w:val="24"/>
                <w:szCs w:val="24"/>
              </w:rPr>
              <w:t>(</w:t>
            </w:r>
            <w:r w:rsidRPr="00846EF5">
              <w:rPr>
                <w:rFonts w:ascii="Times New Roman" w:eastAsia="Times New Roman" w:hAnsi="Times New Roman" w:cs="Times New Roman"/>
                <w:bCs/>
                <w:i/>
                <w:color w:val="212121"/>
                <w:sz w:val="24"/>
                <w:szCs w:val="24"/>
                <w:u w:val="single"/>
              </w:rPr>
              <w:t>e</w:t>
            </w:r>
            <w:r w:rsidRPr="00846EF5">
              <w:rPr>
                <w:rFonts w:ascii="Times New Roman" w:eastAsia="Times New Roman" w:hAnsi="Times New Roman" w:cs="Times New Roman"/>
                <w:bCs/>
                <w:color w:val="212121"/>
                <w:sz w:val="24"/>
                <w:szCs w:val="24"/>
              </w:rPr>
              <w:t>) Describe any sensitivity analyses</w:t>
            </w:r>
          </w:p>
        </w:tc>
        <w:tc>
          <w:tcPr>
            <w:tcW w:w="677" w:type="dxa"/>
            <w:tcBorders>
              <w:top w:val="single" w:sz="6" w:space="0" w:color="000000"/>
              <w:left w:val="single" w:sz="6" w:space="0" w:color="000000"/>
              <w:bottom w:val="single" w:sz="6" w:space="0" w:color="000000"/>
              <w:right w:val="double" w:sz="6" w:space="0" w:color="000000"/>
            </w:tcBorders>
            <w:hideMark/>
          </w:tcPr>
          <w:p w14:paraId="5C6B48F0"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8-9</w:t>
            </w:r>
          </w:p>
        </w:tc>
      </w:tr>
      <w:tr w:rsidR="00846EF5" w:rsidRPr="00846EF5" w14:paraId="10B64571" w14:textId="77777777" w:rsidTr="00846EF5">
        <w:tc>
          <w:tcPr>
            <w:tcW w:w="9180" w:type="dxa"/>
            <w:gridSpan w:val="3"/>
            <w:tcBorders>
              <w:top w:val="single" w:sz="6" w:space="0" w:color="000000"/>
              <w:left w:val="double" w:sz="6" w:space="0" w:color="000000"/>
              <w:bottom w:val="single" w:sz="6" w:space="0" w:color="000000"/>
              <w:right w:val="single" w:sz="6" w:space="0" w:color="000000"/>
            </w:tcBorders>
            <w:hideMark/>
          </w:tcPr>
          <w:p w14:paraId="393B9BCF" w14:textId="77777777" w:rsidR="00846EF5" w:rsidRPr="000639DD" w:rsidRDefault="00846EF5" w:rsidP="00846EF5">
            <w:pPr>
              <w:spacing w:after="0" w:line="240" w:lineRule="auto"/>
              <w:jc w:val="both"/>
              <w:rPr>
                <w:rFonts w:ascii="Times New Roman" w:eastAsia="Times New Roman" w:hAnsi="Times New Roman" w:cs="Times New Roman"/>
                <w:b/>
                <w:color w:val="212121"/>
                <w:sz w:val="24"/>
                <w:szCs w:val="24"/>
                <w:lang w:val="en-GB"/>
              </w:rPr>
            </w:pPr>
            <w:bookmarkStart w:id="52" w:name="italic30"/>
            <w:bookmarkStart w:id="53" w:name="bold28"/>
            <w:r w:rsidRPr="000639DD">
              <w:rPr>
                <w:rFonts w:ascii="Times New Roman" w:eastAsia="Times New Roman" w:hAnsi="Times New Roman" w:cs="Times New Roman"/>
                <w:b/>
                <w:color w:val="212121"/>
                <w:sz w:val="24"/>
                <w:szCs w:val="24"/>
                <w:lang w:val="en-GB"/>
              </w:rPr>
              <w:t>Results</w:t>
            </w:r>
            <w:bookmarkEnd w:id="52"/>
            <w:bookmarkEnd w:id="53"/>
          </w:p>
        </w:tc>
        <w:tc>
          <w:tcPr>
            <w:tcW w:w="677" w:type="dxa"/>
            <w:tcBorders>
              <w:top w:val="single" w:sz="6" w:space="0" w:color="000000"/>
              <w:left w:val="single" w:sz="6" w:space="0" w:color="000000"/>
              <w:bottom w:val="single" w:sz="6" w:space="0" w:color="000000"/>
              <w:right w:val="double" w:sz="6" w:space="0" w:color="000000"/>
            </w:tcBorders>
          </w:tcPr>
          <w:p w14:paraId="3ED51C95"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lang w:val="en-GB"/>
              </w:rPr>
            </w:pPr>
          </w:p>
        </w:tc>
      </w:tr>
      <w:tr w:rsidR="00846EF5" w:rsidRPr="00846EF5" w14:paraId="615BC33B" w14:textId="77777777" w:rsidTr="00846EF5">
        <w:tc>
          <w:tcPr>
            <w:tcW w:w="0" w:type="auto"/>
            <w:vMerge w:val="restart"/>
            <w:tcBorders>
              <w:top w:val="single" w:sz="6" w:space="0" w:color="000000"/>
              <w:left w:val="double" w:sz="6" w:space="0" w:color="000000"/>
              <w:bottom w:val="single" w:sz="6" w:space="0" w:color="000000"/>
              <w:right w:val="single" w:sz="6" w:space="0" w:color="000000"/>
            </w:tcBorders>
            <w:hideMark/>
          </w:tcPr>
          <w:p w14:paraId="3B92B434"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bookmarkStart w:id="54" w:name="italic31"/>
            <w:bookmarkStart w:id="55" w:name="bold29"/>
            <w:r w:rsidRPr="00846EF5">
              <w:rPr>
                <w:rFonts w:ascii="Times New Roman" w:eastAsia="Times New Roman" w:hAnsi="Times New Roman" w:cs="Times New Roman"/>
                <w:bCs/>
                <w:color w:val="212121"/>
                <w:sz w:val="24"/>
                <w:szCs w:val="24"/>
              </w:rPr>
              <w:t>Participants</w:t>
            </w:r>
            <w:bookmarkEnd w:id="54"/>
            <w:bookmarkEnd w:id="55"/>
          </w:p>
        </w:tc>
        <w:tc>
          <w:tcPr>
            <w:tcW w:w="0" w:type="auto"/>
            <w:vMerge w:val="restart"/>
            <w:tcBorders>
              <w:top w:val="single" w:sz="6" w:space="0" w:color="000000"/>
              <w:left w:val="single" w:sz="6" w:space="0" w:color="000000"/>
              <w:bottom w:val="single" w:sz="6" w:space="0" w:color="000000"/>
              <w:right w:val="single" w:sz="6" w:space="0" w:color="000000"/>
            </w:tcBorders>
            <w:hideMark/>
          </w:tcPr>
          <w:p w14:paraId="0617F28E"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13</w:t>
            </w:r>
            <w:bookmarkStart w:id="56" w:name="bold30"/>
            <w:r w:rsidRPr="00846EF5">
              <w:rPr>
                <w:rFonts w:ascii="Times New Roman" w:eastAsia="Times New Roman" w:hAnsi="Times New Roman" w:cs="Times New Roman"/>
                <w:bCs/>
                <w:color w:val="212121"/>
                <w:sz w:val="24"/>
                <w:szCs w:val="24"/>
              </w:rPr>
              <w:t>*</w:t>
            </w:r>
            <w:bookmarkEnd w:id="56"/>
          </w:p>
        </w:tc>
        <w:tc>
          <w:tcPr>
            <w:tcW w:w="6358" w:type="dxa"/>
            <w:tcBorders>
              <w:top w:val="single" w:sz="6" w:space="0" w:color="000000"/>
              <w:left w:val="single" w:sz="6" w:space="0" w:color="000000"/>
              <w:bottom w:val="single" w:sz="6" w:space="0" w:color="000000"/>
              <w:right w:val="single" w:sz="6" w:space="0" w:color="000000"/>
            </w:tcBorders>
            <w:hideMark/>
          </w:tcPr>
          <w:p w14:paraId="5FC0E5E2"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(a) Report numbers of individuals at each stage of study—</w:t>
            </w:r>
            <w:proofErr w:type="spellStart"/>
            <w:r w:rsidRPr="00846EF5">
              <w:rPr>
                <w:rFonts w:ascii="Times New Roman" w:eastAsia="Times New Roman" w:hAnsi="Times New Roman" w:cs="Times New Roman"/>
                <w:bCs/>
                <w:color w:val="212121"/>
                <w:sz w:val="24"/>
                <w:szCs w:val="24"/>
              </w:rPr>
              <w:t>eg</w:t>
            </w:r>
            <w:proofErr w:type="spellEnd"/>
            <w:r w:rsidRPr="00846EF5">
              <w:rPr>
                <w:rFonts w:ascii="Times New Roman" w:eastAsia="Times New Roman" w:hAnsi="Times New Roman" w:cs="Times New Roman"/>
                <w:bCs/>
                <w:color w:val="212121"/>
                <w:sz w:val="24"/>
                <w:szCs w:val="24"/>
              </w:rPr>
              <w:t xml:space="preserve"> numbers potentially eligible, examined for eligibility, confirmed eligible, included in the study, completing follow-up, and </w:t>
            </w:r>
            <w:proofErr w:type="spellStart"/>
            <w:r w:rsidRPr="00846EF5">
              <w:rPr>
                <w:rFonts w:ascii="Times New Roman" w:eastAsia="Times New Roman" w:hAnsi="Times New Roman" w:cs="Times New Roman"/>
                <w:bCs/>
                <w:color w:val="212121"/>
                <w:sz w:val="24"/>
                <w:szCs w:val="24"/>
              </w:rPr>
              <w:t>analysed</w:t>
            </w:r>
            <w:proofErr w:type="spellEnd"/>
          </w:p>
        </w:tc>
        <w:tc>
          <w:tcPr>
            <w:tcW w:w="677" w:type="dxa"/>
            <w:tcBorders>
              <w:top w:val="single" w:sz="6" w:space="0" w:color="000000"/>
              <w:left w:val="single" w:sz="6" w:space="0" w:color="000000"/>
              <w:bottom w:val="single" w:sz="6" w:space="0" w:color="000000"/>
              <w:right w:val="double" w:sz="6" w:space="0" w:color="000000"/>
            </w:tcBorders>
            <w:hideMark/>
          </w:tcPr>
          <w:p w14:paraId="06400711"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N/A</w:t>
            </w:r>
          </w:p>
        </w:tc>
      </w:tr>
      <w:tr w:rsidR="00846EF5" w:rsidRPr="00846EF5" w14:paraId="0D1F55E0" w14:textId="77777777" w:rsidTr="00846EF5">
        <w:tc>
          <w:tcPr>
            <w:tcW w:w="0" w:type="auto"/>
            <w:vMerge/>
            <w:tcBorders>
              <w:top w:val="single" w:sz="6" w:space="0" w:color="000000"/>
              <w:left w:val="double" w:sz="6" w:space="0" w:color="000000"/>
              <w:bottom w:val="single" w:sz="6" w:space="0" w:color="000000"/>
              <w:right w:val="single" w:sz="6" w:space="0" w:color="000000"/>
            </w:tcBorders>
            <w:vAlign w:val="center"/>
            <w:hideMark/>
          </w:tcPr>
          <w:p w14:paraId="185DA725"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BE201D1"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p>
        </w:tc>
        <w:tc>
          <w:tcPr>
            <w:tcW w:w="6358" w:type="dxa"/>
            <w:tcBorders>
              <w:top w:val="single" w:sz="6" w:space="0" w:color="000000"/>
              <w:left w:val="single" w:sz="6" w:space="0" w:color="000000"/>
              <w:bottom w:val="single" w:sz="6" w:space="0" w:color="000000"/>
              <w:right w:val="single" w:sz="6" w:space="0" w:color="000000"/>
            </w:tcBorders>
            <w:hideMark/>
          </w:tcPr>
          <w:p w14:paraId="086CA4CB"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bookmarkStart w:id="57" w:name="italic32"/>
            <w:bookmarkStart w:id="58" w:name="bold31"/>
            <w:bookmarkEnd w:id="57"/>
            <w:bookmarkEnd w:id="58"/>
            <w:r w:rsidRPr="00846EF5">
              <w:rPr>
                <w:rFonts w:ascii="Times New Roman" w:eastAsia="Times New Roman" w:hAnsi="Times New Roman" w:cs="Times New Roman"/>
                <w:bCs/>
                <w:color w:val="212121"/>
                <w:sz w:val="24"/>
                <w:szCs w:val="24"/>
              </w:rPr>
              <w:t>(b) Give reasons for non-participation at each stage</w:t>
            </w:r>
          </w:p>
        </w:tc>
        <w:tc>
          <w:tcPr>
            <w:tcW w:w="677" w:type="dxa"/>
            <w:tcBorders>
              <w:top w:val="single" w:sz="6" w:space="0" w:color="000000"/>
              <w:left w:val="single" w:sz="6" w:space="0" w:color="000000"/>
              <w:bottom w:val="single" w:sz="6" w:space="0" w:color="000000"/>
              <w:right w:val="double" w:sz="6" w:space="0" w:color="000000"/>
            </w:tcBorders>
            <w:hideMark/>
          </w:tcPr>
          <w:p w14:paraId="4AFAA882"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N/A</w:t>
            </w:r>
          </w:p>
        </w:tc>
      </w:tr>
      <w:tr w:rsidR="00846EF5" w:rsidRPr="00846EF5" w14:paraId="77F282B9" w14:textId="77777777" w:rsidTr="00846EF5">
        <w:tc>
          <w:tcPr>
            <w:tcW w:w="0" w:type="auto"/>
            <w:vMerge/>
            <w:tcBorders>
              <w:top w:val="single" w:sz="6" w:space="0" w:color="000000"/>
              <w:left w:val="double" w:sz="6" w:space="0" w:color="000000"/>
              <w:bottom w:val="single" w:sz="6" w:space="0" w:color="000000"/>
              <w:right w:val="single" w:sz="6" w:space="0" w:color="000000"/>
            </w:tcBorders>
            <w:vAlign w:val="center"/>
            <w:hideMark/>
          </w:tcPr>
          <w:p w14:paraId="062E3344"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57176B8"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p>
        </w:tc>
        <w:tc>
          <w:tcPr>
            <w:tcW w:w="6358" w:type="dxa"/>
            <w:tcBorders>
              <w:top w:val="single" w:sz="6" w:space="0" w:color="000000"/>
              <w:left w:val="single" w:sz="6" w:space="0" w:color="000000"/>
              <w:bottom w:val="single" w:sz="6" w:space="0" w:color="000000"/>
              <w:right w:val="single" w:sz="6" w:space="0" w:color="000000"/>
            </w:tcBorders>
            <w:hideMark/>
          </w:tcPr>
          <w:p w14:paraId="5CE44177"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bookmarkStart w:id="59" w:name="italic33"/>
            <w:bookmarkStart w:id="60" w:name="bold32"/>
            <w:bookmarkStart w:id="61" w:name="OLE_LINK4"/>
            <w:bookmarkEnd w:id="59"/>
            <w:bookmarkEnd w:id="60"/>
            <w:r w:rsidRPr="00846EF5">
              <w:rPr>
                <w:rFonts w:ascii="Times New Roman" w:eastAsia="Times New Roman" w:hAnsi="Times New Roman" w:cs="Times New Roman"/>
                <w:bCs/>
                <w:color w:val="212121"/>
                <w:sz w:val="24"/>
                <w:szCs w:val="24"/>
              </w:rPr>
              <w:t>(c) Consider use of a flow diagram</w:t>
            </w:r>
            <w:bookmarkEnd w:id="61"/>
          </w:p>
        </w:tc>
        <w:tc>
          <w:tcPr>
            <w:tcW w:w="677" w:type="dxa"/>
            <w:tcBorders>
              <w:top w:val="single" w:sz="6" w:space="0" w:color="000000"/>
              <w:left w:val="single" w:sz="6" w:space="0" w:color="000000"/>
              <w:bottom w:val="single" w:sz="6" w:space="0" w:color="000000"/>
              <w:right w:val="double" w:sz="6" w:space="0" w:color="000000"/>
            </w:tcBorders>
          </w:tcPr>
          <w:p w14:paraId="3BB05D27"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p>
        </w:tc>
      </w:tr>
      <w:tr w:rsidR="00846EF5" w:rsidRPr="00846EF5" w14:paraId="3CFA897F" w14:textId="77777777" w:rsidTr="00846EF5">
        <w:tc>
          <w:tcPr>
            <w:tcW w:w="0" w:type="auto"/>
            <w:vMerge w:val="restart"/>
            <w:tcBorders>
              <w:top w:val="single" w:sz="6" w:space="0" w:color="000000"/>
              <w:left w:val="double" w:sz="6" w:space="0" w:color="000000"/>
              <w:bottom w:val="single" w:sz="6" w:space="0" w:color="000000"/>
              <w:right w:val="single" w:sz="6" w:space="0" w:color="000000"/>
            </w:tcBorders>
            <w:hideMark/>
          </w:tcPr>
          <w:p w14:paraId="2D8DE014"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bookmarkStart w:id="62" w:name="italic34"/>
            <w:bookmarkStart w:id="63" w:name="bold33"/>
            <w:r w:rsidRPr="00846EF5">
              <w:rPr>
                <w:rFonts w:ascii="Times New Roman" w:eastAsia="Times New Roman" w:hAnsi="Times New Roman" w:cs="Times New Roman"/>
                <w:bCs/>
                <w:color w:val="212121"/>
                <w:sz w:val="24"/>
                <w:szCs w:val="24"/>
              </w:rPr>
              <w:t xml:space="preserve">Descriptive </w:t>
            </w:r>
            <w:bookmarkStart w:id="64" w:name="italic35"/>
            <w:bookmarkStart w:id="65" w:name="bold34"/>
            <w:bookmarkEnd w:id="62"/>
            <w:bookmarkEnd w:id="63"/>
            <w:r w:rsidRPr="00846EF5">
              <w:rPr>
                <w:rFonts w:ascii="Times New Roman" w:eastAsia="Times New Roman" w:hAnsi="Times New Roman" w:cs="Times New Roman"/>
                <w:bCs/>
                <w:color w:val="212121"/>
                <w:sz w:val="24"/>
                <w:szCs w:val="24"/>
              </w:rPr>
              <w:t>data</w:t>
            </w:r>
            <w:bookmarkEnd w:id="64"/>
            <w:bookmarkEnd w:id="65"/>
          </w:p>
        </w:tc>
        <w:tc>
          <w:tcPr>
            <w:tcW w:w="0" w:type="auto"/>
            <w:vMerge w:val="restart"/>
            <w:tcBorders>
              <w:top w:val="single" w:sz="6" w:space="0" w:color="000000"/>
              <w:left w:val="single" w:sz="6" w:space="0" w:color="000000"/>
              <w:bottom w:val="single" w:sz="6" w:space="0" w:color="000000"/>
              <w:right w:val="single" w:sz="6" w:space="0" w:color="000000"/>
            </w:tcBorders>
            <w:hideMark/>
          </w:tcPr>
          <w:p w14:paraId="36DA3642"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14</w:t>
            </w:r>
            <w:bookmarkStart w:id="66" w:name="bold35"/>
            <w:r w:rsidRPr="00846EF5">
              <w:rPr>
                <w:rFonts w:ascii="Times New Roman" w:eastAsia="Times New Roman" w:hAnsi="Times New Roman" w:cs="Times New Roman"/>
                <w:bCs/>
                <w:color w:val="212121"/>
                <w:sz w:val="24"/>
                <w:szCs w:val="24"/>
              </w:rPr>
              <w:t>*</w:t>
            </w:r>
            <w:bookmarkEnd w:id="66"/>
          </w:p>
        </w:tc>
        <w:tc>
          <w:tcPr>
            <w:tcW w:w="6358" w:type="dxa"/>
            <w:tcBorders>
              <w:top w:val="single" w:sz="6" w:space="0" w:color="000000"/>
              <w:left w:val="single" w:sz="6" w:space="0" w:color="000000"/>
              <w:bottom w:val="single" w:sz="6" w:space="0" w:color="000000"/>
              <w:right w:val="single" w:sz="6" w:space="0" w:color="000000"/>
            </w:tcBorders>
            <w:hideMark/>
          </w:tcPr>
          <w:p w14:paraId="6C605764"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(a) Give characteristics of study participants (</w:t>
            </w:r>
            <w:proofErr w:type="spellStart"/>
            <w:r w:rsidRPr="00846EF5">
              <w:rPr>
                <w:rFonts w:ascii="Times New Roman" w:eastAsia="Times New Roman" w:hAnsi="Times New Roman" w:cs="Times New Roman"/>
                <w:bCs/>
                <w:color w:val="212121"/>
                <w:sz w:val="24"/>
                <w:szCs w:val="24"/>
              </w:rPr>
              <w:t>eg</w:t>
            </w:r>
            <w:proofErr w:type="spellEnd"/>
            <w:r w:rsidRPr="00846EF5">
              <w:rPr>
                <w:rFonts w:ascii="Times New Roman" w:eastAsia="Times New Roman" w:hAnsi="Times New Roman" w:cs="Times New Roman"/>
                <w:bCs/>
                <w:color w:val="212121"/>
                <w:sz w:val="24"/>
                <w:szCs w:val="24"/>
              </w:rPr>
              <w:t xml:space="preserve"> demographic, clinical, social) and information on exposures and potential confounders</w:t>
            </w:r>
          </w:p>
        </w:tc>
        <w:tc>
          <w:tcPr>
            <w:tcW w:w="677" w:type="dxa"/>
            <w:tcBorders>
              <w:top w:val="single" w:sz="6" w:space="0" w:color="000000"/>
              <w:left w:val="single" w:sz="6" w:space="0" w:color="000000"/>
              <w:bottom w:val="single" w:sz="6" w:space="0" w:color="000000"/>
              <w:right w:val="double" w:sz="6" w:space="0" w:color="000000"/>
            </w:tcBorders>
            <w:hideMark/>
          </w:tcPr>
          <w:p w14:paraId="47059A3A"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7-8</w:t>
            </w:r>
          </w:p>
        </w:tc>
      </w:tr>
      <w:tr w:rsidR="00846EF5" w:rsidRPr="00846EF5" w14:paraId="45BD06E2" w14:textId="77777777" w:rsidTr="00846EF5">
        <w:tc>
          <w:tcPr>
            <w:tcW w:w="0" w:type="auto"/>
            <w:vMerge/>
            <w:tcBorders>
              <w:top w:val="single" w:sz="6" w:space="0" w:color="000000"/>
              <w:left w:val="double" w:sz="6" w:space="0" w:color="000000"/>
              <w:bottom w:val="single" w:sz="6" w:space="0" w:color="000000"/>
              <w:right w:val="single" w:sz="6" w:space="0" w:color="000000"/>
            </w:tcBorders>
            <w:vAlign w:val="center"/>
            <w:hideMark/>
          </w:tcPr>
          <w:p w14:paraId="7279B296"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1C52272"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p>
        </w:tc>
        <w:tc>
          <w:tcPr>
            <w:tcW w:w="6358" w:type="dxa"/>
            <w:tcBorders>
              <w:top w:val="single" w:sz="6" w:space="0" w:color="000000"/>
              <w:left w:val="single" w:sz="6" w:space="0" w:color="000000"/>
              <w:bottom w:val="single" w:sz="6" w:space="0" w:color="000000"/>
              <w:right w:val="single" w:sz="6" w:space="0" w:color="000000"/>
            </w:tcBorders>
            <w:hideMark/>
          </w:tcPr>
          <w:p w14:paraId="42C7564A"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bookmarkStart w:id="67" w:name="italic36"/>
            <w:bookmarkStart w:id="68" w:name="bold36"/>
            <w:bookmarkEnd w:id="67"/>
            <w:bookmarkEnd w:id="68"/>
            <w:r w:rsidRPr="00846EF5">
              <w:rPr>
                <w:rFonts w:ascii="Times New Roman" w:eastAsia="Times New Roman" w:hAnsi="Times New Roman" w:cs="Times New Roman"/>
                <w:bCs/>
                <w:color w:val="212121"/>
                <w:sz w:val="24"/>
                <w:szCs w:val="24"/>
              </w:rPr>
              <w:t>(b) Indicate number of participants with missing data for each variable of interest</w:t>
            </w:r>
          </w:p>
        </w:tc>
        <w:tc>
          <w:tcPr>
            <w:tcW w:w="677" w:type="dxa"/>
            <w:tcBorders>
              <w:top w:val="single" w:sz="6" w:space="0" w:color="000000"/>
              <w:left w:val="single" w:sz="6" w:space="0" w:color="000000"/>
              <w:bottom w:val="single" w:sz="6" w:space="0" w:color="000000"/>
              <w:right w:val="double" w:sz="6" w:space="0" w:color="000000"/>
            </w:tcBorders>
            <w:hideMark/>
          </w:tcPr>
          <w:p w14:paraId="74463DC8"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N/A</w:t>
            </w:r>
          </w:p>
        </w:tc>
      </w:tr>
      <w:tr w:rsidR="00846EF5" w:rsidRPr="00846EF5" w14:paraId="453972A8" w14:textId="77777777" w:rsidTr="00846EF5">
        <w:trPr>
          <w:trHeight w:val="295"/>
        </w:trPr>
        <w:tc>
          <w:tcPr>
            <w:tcW w:w="0" w:type="auto"/>
            <w:tcBorders>
              <w:top w:val="single" w:sz="6" w:space="0" w:color="000000"/>
              <w:left w:val="double" w:sz="6" w:space="0" w:color="000000"/>
              <w:bottom w:val="single" w:sz="6" w:space="0" w:color="000000"/>
              <w:right w:val="single" w:sz="6" w:space="0" w:color="000000"/>
            </w:tcBorders>
            <w:hideMark/>
          </w:tcPr>
          <w:p w14:paraId="7FBDF539"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bookmarkStart w:id="69" w:name="italic38" w:colFirst="0" w:colLast="0"/>
            <w:bookmarkStart w:id="70" w:name="bold38" w:colFirst="0" w:colLast="0"/>
            <w:r w:rsidRPr="00846EF5">
              <w:rPr>
                <w:rFonts w:ascii="Times New Roman" w:eastAsia="Times New Roman" w:hAnsi="Times New Roman" w:cs="Times New Roman"/>
                <w:bCs/>
                <w:color w:val="212121"/>
                <w:sz w:val="24"/>
                <w:szCs w:val="24"/>
              </w:rPr>
              <w:t>Outcome data</w:t>
            </w:r>
          </w:p>
        </w:tc>
        <w:tc>
          <w:tcPr>
            <w:tcW w:w="0" w:type="auto"/>
            <w:tcBorders>
              <w:top w:val="single" w:sz="6" w:space="0" w:color="000000"/>
              <w:left w:val="single" w:sz="6" w:space="0" w:color="000000"/>
              <w:bottom w:val="single" w:sz="6" w:space="0" w:color="000000"/>
              <w:right w:val="single" w:sz="6" w:space="0" w:color="000000"/>
            </w:tcBorders>
            <w:hideMark/>
          </w:tcPr>
          <w:p w14:paraId="357585D7"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15</w:t>
            </w:r>
            <w:bookmarkStart w:id="71" w:name="bold39"/>
            <w:r w:rsidRPr="00846EF5">
              <w:rPr>
                <w:rFonts w:ascii="Times New Roman" w:eastAsia="Times New Roman" w:hAnsi="Times New Roman" w:cs="Times New Roman"/>
                <w:bCs/>
                <w:color w:val="212121"/>
                <w:sz w:val="24"/>
                <w:szCs w:val="24"/>
              </w:rPr>
              <w:t>*</w:t>
            </w:r>
            <w:bookmarkEnd w:id="71"/>
          </w:p>
        </w:tc>
        <w:tc>
          <w:tcPr>
            <w:tcW w:w="6358" w:type="dxa"/>
            <w:tcBorders>
              <w:top w:val="single" w:sz="6" w:space="0" w:color="000000"/>
              <w:left w:val="single" w:sz="6" w:space="0" w:color="000000"/>
              <w:bottom w:val="single" w:sz="6" w:space="0" w:color="000000"/>
              <w:right w:val="single" w:sz="6" w:space="0" w:color="000000"/>
            </w:tcBorders>
            <w:hideMark/>
          </w:tcPr>
          <w:p w14:paraId="789C65F0"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Report numbers of outcome events or summary measures</w:t>
            </w:r>
          </w:p>
        </w:tc>
        <w:tc>
          <w:tcPr>
            <w:tcW w:w="677" w:type="dxa"/>
            <w:tcBorders>
              <w:top w:val="single" w:sz="6" w:space="0" w:color="000000"/>
              <w:left w:val="single" w:sz="6" w:space="0" w:color="000000"/>
              <w:bottom w:val="single" w:sz="6" w:space="0" w:color="000000"/>
              <w:right w:val="double" w:sz="6" w:space="0" w:color="000000"/>
            </w:tcBorders>
            <w:hideMark/>
          </w:tcPr>
          <w:p w14:paraId="22FFAA6A"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7-8</w:t>
            </w:r>
          </w:p>
        </w:tc>
      </w:tr>
      <w:tr w:rsidR="00846EF5" w:rsidRPr="00846EF5" w14:paraId="078C8400" w14:textId="77777777" w:rsidTr="00846EF5">
        <w:tc>
          <w:tcPr>
            <w:tcW w:w="0" w:type="auto"/>
            <w:vMerge w:val="restart"/>
            <w:tcBorders>
              <w:top w:val="single" w:sz="6" w:space="0" w:color="000000"/>
              <w:left w:val="double" w:sz="6" w:space="0" w:color="000000"/>
              <w:bottom w:val="single" w:sz="6" w:space="0" w:color="000000"/>
              <w:right w:val="single" w:sz="6" w:space="0" w:color="000000"/>
            </w:tcBorders>
            <w:hideMark/>
          </w:tcPr>
          <w:p w14:paraId="47F0822E"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bookmarkStart w:id="72" w:name="bold41" w:colFirst="0" w:colLast="0"/>
            <w:bookmarkStart w:id="73" w:name="italic40" w:colFirst="0" w:colLast="0"/>
            <w:bookmarkEnd w:id="69"/>
            <w:bookmarkEnd w:id="70"/>
            <w:r w:rsidRPr="00846EF5">
              <w:rPr>
                <w:rFonts w:ascii="Times New Roman" w:eastAsia="Times New Roman" w:hAnsi="Times New Roman" w:cs="Times New Roman"/>
                <w:bCs/>
                <w:color w:val="212121"/>
                <w:sz w:val="24"/>
                <w:szCs w:val="24"/>
              </w:rPr>
              <w:t>Main results</w:t>
            </w:r>
          </w:p>
        </w:tc>
        <w:tc>
          <w:tcPr>
            <w:tcW w:w="0" w:type="auto"/>
            <w:vMerge w:val="restart"/>
            <w:tcBorders>
              <w:top w:val="single" w:sz="6" w:space="0" w:color="000000"/>
              <w:left w:val="single" w:sz="6" w:space="0" w:color="000000"/>
              <w:bottom w:val="single" w:sz="6" w:space="0" w:color="000000"/>
              <w:right w:val="single" w:sz="6" w:space="0" w:color="000000"/>
            </w:tcBorders>
            <w:hideMark/>
          </w:tcPr>
          <w:p w14:paraId="70BEEECE"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16</w:t>
            </w:r>
          </w:p>
        </w:tc>
        <w:tc>
          <w:tcPr>
            <w:tcW w:w="6358" w:type="dxa"/>
            <w:tcBorders>
              <w:top w:val="single" w:sz="6" w:space="0" w:color="000000"/>
              <w:left w:val="single" w:sz="6" w:space="0" w:color="000000"/>
              <w:bottom w:val="single" w:sz="6" w:space="0" w:color="000000"/>
              <w:right w:val="single" w:sz="6" w:space="0" w:color="000000"/>
            </w:tcBorders>
            <w:hideMark/>
          </w:tcPr>
          <w:p w14:paraId="67DC5BB4"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w:t>
            </w:r>
            <w:r w:rsidRPr="00846EF5">
              <w:rPr>
                <w:rFonts w:ascii="Times New Roman" w:eastAsia="Times New Roman" w:hAnsi="Times New Roman" w:cs="Times New Roman"/>
                <w:bCs/>
                <w:i/>
                <w:color w:val="212121"/>
                <w:sz w:val="24"/>
                <w:szCs w:val="24"/>
              </w:rPr>
              <w:t>a</w:t>
            </w:r>
            <w:r w:rsidRPr="00846EF5">
              <w:rPr>
                <w:rFonts w:ascii="Times New Roman" w:eastAsia="Times New Roman" w:hAnsi="Times New Roman" w:cs="Times New Roman"/>
                <w:bCs/>
                <w:color w:val="212121"/>
                <w:sz w:val="24"/>
                <w:szCs w:val="24"/>
              </w:rPr>
              <w:t>) Give unadjusted estimates and, if applicable, confounder-adjusted estimates and their precision (</w:t>
            </w:r>
            <w:proofErr w:type="spellStart"/>
            <w:r w:rsidRPr="00846EF5">
              <w:rPr>
                <w:rFonts w:ascii="Times New Roman" w:eastAsia="Times New Roman" w:hAnsi="Times New Roman" w:cs="Times New Roman"/>
                <w:bCs/>
                <w:color w:val="212121"/>
                <w:sz w:val="24"/>
                <w:szCs w:val="24"/>
              </w:rPr>
              <w:t>eg</w:t>
            </w:r>
            <w:proofErr w:type="spellEnd"/>
            <w:r w:rsidRPr="00846EF5">
              <w:rPr>
                <w:rFonts w:ascii="Times New Roman" w:eastAsia="Times New Roman" w:hAnsi="Times New Roman" w:cs="Times New Roman"/>
                <w:bCs/>
                <w:color w:val="212121"/>
                <w:sz w:val="24"/>
                <w:szCs w:val="24"/>
              </w:rPr>
              <w:t>, 95% confidence interval). Make clear which confounders were adjusted for and why they were included</w:t>
            </w:r>
          </w:p>
        </w:tc>
        <w:tc>
          <w:tcPr>
            <w:tcW w:w="677" w:type="dxa"/>
            <w:tcBorders>
              <w:top w:val="single" w:sz="6" w:space="0" w:color="000000"/>
              <w:left w:val="single" w:sz="6" w:space="0" w:color="000000"/>
              <w:bottom w:val="single" w:sz="6" w:space="0" w:color="000000"/>
              <w:right w:val="double" w:sz="6" w:space="0" w:color="000000"/>
            </w:tcBorders>
            <w:hideMark/>
          </w:tcPr>
          <w:p w14:paraId="0BB706CC"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8-9</w:t>
            </w:r>
          </w:p>
        </w:tc>
      </w:tr>
      <w:bookmarkEnd w:id="72"/>
      <w:bookmarkEnd w:id="73"/>
      <w:tr w:rsidR="00846EF5" w:rsidRPr="00846EF5" w14:paraId="14B73B42" w14:textId="77777777" w:rsidTr="00846EF5">
        <w:tc>
          <w:tcPr>
            <w:tcW w:w="0" w:type="auto"/>
            <w:vMerge/>
            <w:tcBorders>
              <w:top w:val="single" w:sz="6" w:space="0" w:color="000000"/>
              <w:left w:val="double" w:sz="6" w:space="0" w:color="000000"/>
              <w:bottom w:val="single" w:sz="6" w:space="0" w:color="000000"/>
              <w:right w:val="single" w:sz="6" w:space="0" w:color="000000"/>
            </w:tcBorders>
            <w:vAlign w:val="center"/>
            <w:hideMark/>
          </w:tcPr>
          <w:p w14:paraId="34B096D8"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597A1B3"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p>
        </w:tc>
        <w:tc>
          <w:tcPr>
            <w:tcW w:w="6358" w:type="dxa"/>
            <w:tcBorders>
              <w:top w:val="single" w:sz="6" w:space="0" w:color="000000"/>
              <w:left w:val="single" w:sz="6" w:space="0" w:color="000000"/>
              <w:bottom w:val="single" w:sz="6" w:space="0" w:color="000000"/>
              <w:right w:val="single" w:sz="6" w:space="0" w:color="000000"/>
            </w:tcBorders>
            <w:hideMark/>
          </w:tcPr>
          <w:p w14:paraId="552349EF"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bookmarkStart w:id="74" w:name="bold42"/>
            <w:bookmarkStart w:id="75" w:name="italic41"/>
            <w:bookmarkEnd w:id="74"/>
            <w:bookmarkEnd w:id="75"/>
            <w:r w:rsidRPr="00846EF5">
              <w:rPr>
                <w:rFonts w:ascii="Times New Roman" w:eastAsia="Times New Roman" w:hAnsi="Times New Roman" w:cs="Times New Roman"/>
                <w:bCs/>
                <w:color w:val="212121"/>
                <w:sz w:val="24"/>
                <w:szCs w:val="24"/>
              </w:rPr>
              <w:t>(</w:t>
            </w:r>
            <w:r w:rsidRPr="00846EF5">
              <w:rPr>
                <w:rFonts w:ascii="Times New Roman" w:eastAsia="Times New Roman" w:hAnsi="Times New Roman" w:cs="Times New Roman"/>
                <w:bCs/>
                <w:i/>
                <w:color w:val="212121"/>
                <w:sz w:val="24"/>
                <w:szCs w:val="24"/>
              </w:rPr>
              <w:t>b</w:t>
            </w:r>
            <w:r w:rsidRPr="00846EF5">
              <w:rPr>
                <w:rFonts w:ascii="Times New Roman" w:eastAsia="Times New Roman" w:hAnsi="Times New Roman" w:cs="Times New Roman"/>
                <w:bCs/>
                <w:color w:val="212121"/>
                <w:sz w:val="24"/>
                <w:szCs w:val="24"/>
              </w:rPr>
              <w:t>) Report category boundaries when continuous variables were categorized</w:t>
            </w:r>
          </w:p>
        </w:tc>
        <w:tc>
          <w:tcPr>
            <w:tcW w:w="677" w:type="dxa"/>
            <w:tcBorders>
              <w:top w:val="single" w:sz="6" w:space="0" w:color="000000"/>
              <w:left w:val="single" w:sz="6" w:space="0" w:color="000000"/>
              <w:bottom w:val="single" w:sz="6" w:space="0" w:color="000000"/>
              <w:right w:val="double" w:sz="6" w:space="0" w:color="000000"/>
            </w:tcBorders>
            <w:hideMark/>
          </w:tcPr>
          <w:p w14:paraId="45D8440B"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N/A</w:t>
            </w:r>
          </w:p>
        </w:tc>
      </w:tr>
      <w:tr w:rsidR="00846EF5" w:rsidRPr="00846EF5" w14:paraId="2607F9DD" w14:textId="77777777" w:rsidTr="00846EF5">
        <w:tc>
          <w:tcPr>
            <w:tcW w:w="0" w:type="auto"/>
            <w:vMerge/>
            <w:tcBorders>
              <w:top w:val="single" w:sz="6" w:space="0" w:color="000000"/>
              <w:left w:val="double" w:sz="6" w:space="0" w:color="000000"/>
              <w:bottom w:val="single" w:sz="6" w:space="0" w:color="000000"/>
              <w:right w:val="single" w:sz="6" w:space="0" w:color="000000"/>
            </w:tcBorders>
            <w:vAlign w:val="center"/>
            <w:hideMark/>
          </w:tcPr>
          <w:p w14:paraId="5468FD9C"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AD63112"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p>
        </w:tc>
        <w:tc>
          <w:tcPr>
            <w:tcW w:w="6358" w:type="dxa"/>
            <w:tcBorders>
              <w:top w:val="single" w:sz="6" w:space="0" w:color="000000"/>
              <w:left w:val="single" w:sz="6" w:space="0" w:color="000000"/>
              <w:bottom w:val="single" w:sz="6" w:space="0" w:color="000000"/>
              <w:right w:val="single" w:sz="6" w:space="0" w:color="000000"/>
            </w:tcBorders>
            <w:hideMark/>
          </w:tcPr>
          <w:p w14:paraId="662572DA"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bookmarkStart w:id="76" w:name="bold43"/>
            <w:bookmarkStart w:id="77" w:name="italic42"/>
            <w:bookmarkEnd w:id="76"/>
            <w:bookmarkEnd w:id="77"/>
            <w:r w:rsidRPr="00846EF5">
              <w:rPr>
                <w:rFonts w:ascii="Times New Roman" w:eastAsia="Times New Roman" w:hAnsi="Times New Roman" w:cs="Times New Roman"/>
                <w:bCs/>
                <w:color w:val="212121"/>
                <w:sz w:val="24"/>
                <w:szCs w:val="24"/>
              </w:rPr>
              <w:t>(</w:t>
            </w:r>
            <w:r w:rsidRPr="00846EF5">
              <w:rPr>
                <w:rFonts w:ascii="Times New Roman" w:eastAsia="Times New Roman" w:hAnsi="Times New Roman" w:cs="Times New Roman"/>
                <w:bCs/>
                <w:i/>
                <w:color w:val="212121"/>
                <w:sz w:val="24"/>
                <w:szCs w:val="24"/>
              </w:rPr>
              <w:t>c</w:t>
            </w:r>
            <w:r w:rsidRPr="00846EF5">
              <w:rPr>
                <w:rFonts w:ascii="Times New Roman" w:eastAsia="Times New Roman" w:hAnsi="Times New Roman" w:cs="Times New Roman"/>
                <w:bCs/>
                <w:color w:val="212121"/>
                <w:sz w:val="24"/>
                <w:szCs w:val="24"/>
              </w:rPr>
              <w:t>) If relevant, consider translating estimates of relative risk into absolute risk for a meaningful time period</w:t>
            </w:r>
          </w:p>
        </w:tc>
        <w:tc>
          <w:tcPr>
            <w:tcW w:w="677" w:type="dxa"/>
            <w:tcBorders>
              <w:top w:val="single" w:sz="6" w:space="0" w:color="000000"/>
              <w:left w:val="single" w:sz="6" w:space="0" w:color="000000"/>
              <w:bottom w:val="single" w:sz="6" w:space="0" w:color="000000"/>
              <w:right w:val="double" w:sz="6" w:space="0" w:color="000000"/>
            </w:tcBorders>
            <w:hideMark/>
          </w:tcPr>
          <w:p w14:paraId="45B403F0"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N/A</w:t>
            </w:r>
          </w:p>
        </w:tc>
      </w:tr>
      <w:tr w:rsidR="00846EF5" w:rsidRPr="00846EF5" w14:paraId="2BE71B38" w14:textId="77777777" w:rsidTr="00846EF5">
        <w:tc>
          <w:tcPr>
            <w:tcW w:w="0" w:type="auto"/>
            <w:tcBorders>
              <w:top w:val="single" w:sz="6" w:space="0" w:color="000000"/>
              <w:left w:val="double" w:sz="6" w:space="0" w:color="000000"/>
              <w:bottom w:val="single" w:sz="6" w:space="0" w:color="000000"/>
              <w:right w:val="single" w:sz="6" w:space="0" w:color="000000"/>
            </w:tcBorders>
            <w:hideMark/>
          </w:tcPr>
          <w:p w14:paraId="1B094770"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bookmarkStart w:id="78" w:name="bold44"/>
            <w:bookmarkStart w:id="79" w:name="italic43"/>
            <w:r w:rsidRPr="00846EF5">
              <w:rPr>
                <w:rFonts w:ascii="Times New Roman" w:eastAsia="Times New Roman" w:hAnsi="Times New Roman" w:cs="Times New Roman"/>
                <w:bCs/>
                <w:color w:val="212121"/>
                <w:sz w:val="24"/>
                <w:szCs w:val="24"/>
              </w:rPr>
              <w:t>Other analyses</w:t>
            </w:r>
            <w:bookmarkEnd w:id="78"/>
            <w:bookmarkEnd w:id="79"/>
          </w:p>
        </w:tc>
        <w:tc>
          <w:tcPr>
            <w:tcW w:w="0" w:type="auto"/>
            <w:tcBorders>
              <w:top w:val="single" w:sz="6" w:space="0" w:color="000000"/>
              <w:left w:val="single" w:sz="6" w:space="0" w:color="000000"/>
              <w:bottom w:val="single" w:sz="6" w:space="0" w:color="000000"/>
              <w:right w:val="single" w:sz="6" w:space="0" w:color="000000"/>
            </w:tcBorders>
            <w:hideMark/>
          </w:tcPr>
          <w:p w14:paraId="4E065759"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17</w:t>
            </w:r>
          </w:p>
        </w:tc>
        <w:tc>
          <w:tcPr>
            <w:tcW w:w="6358" w:type="dxa"/>
            <w:tcBorders>
              <w:top w:val="single" w:sz="6" w:space="0" w:color="000000"/>
              <w:left w:val="single" w:sz="6" w:space="0" w:color="000000"/>
              <w:bottom w:val="single" w:sz="6" w:space="0" w:color="000000"/>
              <w:right w:val="single" w:sz="6" w:space="0" w:color="000000"/>
            </w:tcBorders>
            <w:hideMark/>
          </w:tcPr>
          <w:p w14:paraId="6451CBFE"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Report other analyses done—</w:t>
            </w:r>
            <w:proofErr w:type="spellStart"/>
            <w:r w:rsidRPr="00846EF5">
              <w:rPr>
                <w:rFonts w:ascii="Times New Roman" w:eastAsia="Times New Roman" w:hAnsi="Times New Roman" w:cs="Times New Roman"/>
                <w:bCs/>
                <w:color w:val="212121"/>
                <w:sz w:val="24"/>
                <w:szCs w:val="24"/>
              </w:rPr>
              <w:t>eg</w:t>
            </w:r>
            <w:proofErr w:type="spellEnd"/>
            <w:r w:rsidRPr="00846EF5">
              <w:rPr>
                <w:rFonts w:ascii="Times New Roman" w:eastAsia="Times New Roman" w:hAnsi="Times New Roman" w:cs="Times New Roman"/>
                <w:bCs/>
                <w:color w:val="212121"/>
                <w:sz w:val="24"/>
                <w:szCs w:val="24"/>
              </w:rPr>
              <w:t xml:space="preserve"> analyses of subgroups and interactions, and sensitivity analyses</w:t>
            </w:r>
          </w:p>
        </w:tc>
        <w:tc>
          <w:tcPr>
            <w:tcW w:w="677" w:type="dxa"/>
            <w:tcBorders>
              <w:top w:val="single" w:sz="6" w:space="0" w:color="000000"/>
              <w:left w:val="single" w:sz="6" w:space="0" w:color="000000"/>
              <w:bottom w:val="single" w:sz="6" w:space="0" w:color="000000"/>
              <w:right w:val="double" w:sz="6" w:space="0" w:color="000000"/>
            </w:tcBorders>
            <w:hideMark/>
          </w:tcPr>
          <w:p w14:paraId="310BC73C"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8-9</w:t>
            </w:r>
          </w:p>
        </w:tc>
      </w:tr>
      <w:tr w:rsidR="00846EF5" w:rsidRPr="00846EF5" w14:paraId="2E963CB6" w14:textId="77777777" w:rsidTr="00846EF5">
        <w:tc>
          <w:tcPr>
            <w:tcW w:w="9180" w:type="dxa"/>
            <w:gridSpan w:val="3"/>
            <w:tcBorders>
              <w:top w:val="single" w:sz="6" w:space="0" w:color="000000"/>
              <w:left w:val="double" w:sz="6" w:space="0" w:color="000000"/>
              <w:bottom w:val="single" w:sz="6" w:space="0" w:color="000000"/>
              <w:right w:val="single" w:sz="6" w:space="0" w:color="000000"/>
            </w:tcBorders>
            <w:hideMark/>
          </w:tcPr>
          <w:p w14:paraId="5C0C05B0" w14:textId="77777777" w:rsidR="00846EF5" w:rsidRPr="000639DD" w:rsidRDefault="00846EF5" w:rsidP="00846EF5">
            <w:pPr>
              <w:spacing w:after="0" w:line="240" w:lineRule="auto"/>
              <w:jc w:val="both"/>
              <w:rPr>
                <w:rFonts w:ascii="Times New Roman" w:eastAsia="Times New Roman" w:hAnsi="Times New Roman" w:cs="Times New Roman"/>
                <w:b/>
                <w:color w:val="212121"/>
                <w:sz w:val="24"/>
                <w:szCs w:val="24"/>
                <w:lang w:val="en-GB"/>
              </w:rPr>
            </w:pPr>
            <w:bookmarkStart w:id="80" w:name="bold45"/>
            <w:bookmarkStart w:id="81" w:name="italic44"/>
            <w:r w:rsidRPr="000639DD">
              <w:rPr>
                <w:rFonts w:ascii="Times New Roman" w:eastAsia="Times New Roman" w:hAnsi="Times New Roman" w:cs="Times New Roman"/>
                <w:b/>
                <w:color w:val="212121"/>
                <w:sz w:val="24"/>
                <w:szCs w:val="24"/>
                <w:lang w:val="en-GB"/>
              </w:rPr>
              <w:t>Discussion</w:t>
            </w:r>
            <w:bookmarkEnd w:id="80"/>
            <w:bookmarkEnd w:id="81"/>
          </w:p>
        </w:tc>
        <w:tc>
          <w:tcPr>
            <w:tcW w:w="677" w:type="dxa"/>
            <w:tcBorders>
              <w:top w:val="single" w:sz="6" w:space="0" w:color="000000"/>
              <w:left w:val="single" w:sz="6" w:space="0" w:color="000000"/>
              <w:bottom w:val="single" w:sz="6" w:space="0" w:color="000000"/>
              <w:right w:val="double" w:sz="6" w:space="0" w:color="000000"/>
            </w:tcBorders>
          </w:tcPr>
          <w:p w14:paraId="544322AD"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lang w:val="en-GB"/>
              </w:rPr>
            </w:pPr>
          </w:p>
        </w:tc>
      </w:tr>
      <w:tr w:rsidR="00846EF5" w:rsidRPr="00846EF5" w14:paraId="6B5F36F3" w14:textId="77777777" w:rsidTr="00846EF5">
        <w:tc>
          <w:tcPr>
            <w:tcW w:w="0" w:type="auto"/>
            <w:tcBorders>
              <w:top w:val="single" w:sz="6" w:space="0" w:color="000000"/>
              <w:left w:val="double" w:sz="6" w:space="0" w:color="000000"/>
              <w:bottom w:val="single" w:sz="6" w:space="0" w:color="000000"/>
              <w:right w:val="single" w:sz="6" w:space="0" w:color="000000"/>
            </w:tcBorders>
            <w:hideMark/>
          </w:tcPr>
          <w:p w14:paraId="54A3E13E"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bookmarkStart w:id="82" w:name="bold46" w:colFirst="0" w:colLast="0"/>
            <w:bookmarkStart w:id="83" w:name="italic45" w:colFirst="0" w:colLast="0"/>
            <w:r w:rsidRPr="00846EF5">
              <w:rPr>
                <w:rFonts w:ascii="Times New Roman" w:eastAsia="Times New Roman" w:hAnsi="Times New Roman" w:cs="Times New Roman"/>
                <w:bCs/>
                <w:color w:val="212121"/>
                <w:sz w:val="24"/>
                <w:szCs w:val="24"/>
              </w:rPr>
              <w:t>Key results</w:t>
            </w:r>
          </w:p>
        </w:tc>
        <w:tc>
          <w:tcPr>
            <w:tcW w:w="0" w:type="auto"/>
            <w:tcBorders>
              <w:top w:val="single" w:sz="6" w:space="0" w:color="000000"/>
              <w:left w:val="single" w:sz="6" w:space="0" w:color="000000"/>
              <w:bottom w:val="single" w:sz="6" w:space="0" w:color="000000"/>
              <w:right w:val="single" w:sz="6" w:space="0" w:color="000000"/>
            </w:tcBorders>
            <w:hideMark/>
          </w:tcPr>
          <w:p w14:paraId="2E04DA2C"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18</w:t>
            </w:r>
          </w:p>
        </w:tc>
        <w:tc>
          <w:tcPr>
            <w:tcW w:w="6358" w:type="dxa"/>
            <w:tcBorders>
              <w:top w:val="single" w:sz="6" w:space="0" w:color="000000"/>
              <w:left w:val="single" w:sz="6" w:space="0" w:color="000000"/>
              <w:bottom w:val="single" w:sz="6" w:space="0" w:color="000000"/>
              <w:right w:val="single" w:sz="6" w:space="0" w:color="000000"/>
            </w:tcBorders>
            <w:hideMark/>
          </w:tcPr>
          <w:p w14:paraId="0B328AE0"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proofErr w:type="spellStart"/>
            <w:r w:rsidRPr="00846EF5">
              <w:rPr>
                <w:rFonts w:ascii="Times New Roman" w:eastAsia="Times New Roman" w:hAnsi="Times New Roman" w:cs="Times New Roman"/>
                <w:bCs/>
                <w:color w:val="212121"/>
                <w:sz w:val="24"/>
                <w:szCs w:val="24"/>
              </w:rPr>
              <w:t>Summarise</w:t>
            </w:r>
            <w:proofErr w:type="spellEnd"/>
            <w:r w:rsidRPr="00846EF5">
              <w:rPr>
                <w:rFonts w:ascii="Times New Roman" w:eastAsia="Times New Roman" w:hAnsi="Times New Roman" w:cs="Times New Roman"/>
                <w:bCs/>
                <w:color w:val="212121"/>
                <w:sz w:val="24"/>
                <w:szCs w:val="24"/>
              </w:rPr>
              <w:t xml:space="preserve"> key results with reference to study objectives</w:t>
            </w:r>
          </w:p>
        </w:tc>
        <w:tc>
          <w:tcPr>
            <w:tcW w:w="677" w:type="dxa"/>
            <w:tcBorders>
              <w:top w:val="single" w:sz="6" w:space="0" w:color="000000"/>
              <w:left w:val="single" w:sz="6" w:space="0" w:color="000000"/>
              <w:bottom w:val="single" w:sz="6" w:space="0" w:color="000000"/>
              <w:right w:val="double" w:sz="6" w:space="0" w:color="000000"/>
            </w:tcBorders>
            <w:hideMark/>
          </w:tcPr>
          <w:p w14:paraId="2D067264"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9-11</w:t>
            </w:r>
          </w:p>
        </w:tc>
      </w:tr>
      <w:tr w:rsidR="00846EF5" w:rsidRPr="00846EF5" w14:paraId="7A0E1B85" w14:textId="77777777" w:rsidTr="00846EF5">
        <w:tc>
          <w:tcPr>
            <w:tcW w:w="0" w:type="auto"/>
            <w:tcBorders>
              <w:top w:val="single" w:sz="6" w:space="0" w:color="000000"/>
              <w:left w:val="double" w:sz="6" w:space="0" w:color="000000"/>
              <w:bottom w:val="single" w:sz="6" w:space="0" w:color="000000"/>
              <w:right w:val="single" w:sz="6" w:space="0" w:color="000000"/>
            </w:tcBorders>
            <w:hideMark/>
          </w:tcPr>
          <w:p w14:paraId="3ECBF333"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bookmarkStart w:id="84" w:name="bold47" w:colFirst="0" w:colLast="0"/>
            <w:bookmarkStart w:id="85" w:name="italic46" w:colFirst="0" w:colLast="0"/>
            <w:bookmarkEnd w:id="82"/>
            <w:bookmarkEnd w:id="83"/>
            <w:r w:rsidRPr="00846EF5">
              <w:rPr>
                <w:rFonts w:ascii="Times New Roman" w:eastAsia="Times New Roman" w:hAnsi="Times New Roman" w:cs="Times New Roman"/>
                <w:bCs/>
                <w:color w:val="212121"/>
                <w:sz w:val="24"/>
                <w:szCs w:val="24"/>
              </w:rPr>
              <w:t>Limitations</w:t>
            </w:r>
          </w:p>
        </w:tc>
        <w:tc>
          <w:tcPr>
            <w:tcW w:w="0" w:type="auto"/>
            <w:tcBorders>
              <w:top w:val="single" w:sz="6" w:space="0" w:color="000000"/>
              <w:left w:val="single" w:sz="6" w:space="0" w:color="000000"/>
              <w:bottom w:val="single" w:sz="6" w:space="0" w:color="000000"/>
              <w:right w:val="single" w:sz="6" w:space="0" w:color="000000"/>
            </w:tcBorders>
            <w:hideMark/>
          </w:tcPr>
          <w:p w14:paraId="313DCD29"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19</w:t>
            </w:r>
          </w:p>
        </w:tc>
        <w:tc>
          <w:tcPr>
            <w:tcW w:w="6358" w:type="dxa"/>
            <w:tcBorders>
              <w:top w:val="single" w:sz="6" w:space="0" w:color="000000"/>
              <w:left w:val="single" w:sz="6" w:space="0" w:color="000000"/>
              <w:bottom w:val="single" w:sz="6" w:space="0" w:color="000000"/>
              <w:right w:val="single" w:sz="6" w:space="0" w:color="000000"/>
            </w:tcBorders>
            <w:hideMark/>
          </w:tcPr>
          <w:p w14:paraId="2AF46B5F"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Discuss limitations of the study, taking into account sources of potential bias or imprecision. Discuss both direction and magnitude of any potential bias</w:t>
            </w:r>
          </w:p>
        </w:tc>
        <w:tc>
          <w:tcPr>
            <w:tcW w:w="677" w:type="dxa"/>
            <w:tcBorders>
              <w:top w:val="single" w:sz="6" w:space="0" w:color="000000"/>
              <w:left w:val="single" w:sz="6" w:space="0" w:color="000000"/>
              <w:bottom w:val="single" w:sz="6" w:space="0" w:color="000000"/>
              <w:right w:val="double" w:sz="6" w:space="0" w:color="000000"/>
            </w:tcBorders>
            <w:hideMark/>
          </w:tcPr>
          <w:p w14:paraId="7DC7EE4E"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11</w:t>
            </w:r>
          </w:p>
        </w:tc>
      </w:tr>
      <w:tr w:rsidR="00846EF5" w:rsidRPr="00846EF5" w14:paraId="6D22DFB7" w14:textId="77777777" w:rsidTr="00846EF5">
        <w:tc>
          <w:tcPr>
            <w:tcW w:w="0" w:type="auto"/>
            <w:tcBorders>
              <w:top w:val="single" w:sz="6" w:space="0" w:color="000000"/>
              <w:left w:val="double" w:sz="6" w:space="0" w:color="000000"/>
              <w:bottom w:val="single" w:sz="6" w:space="0" w:color="000000"/>
              <w:right w:val="single" w:sz="6" w:space="0" w:color="000000"/>
            </w:tcBorders>
            <w:hideMark/>
          </w:tcPr>
          <w:p w14:paraId="0A42C0D2"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bookmarkStart w:id="86" w:name="bold48" w:colFirst="0" w:colLast="0"/>
            <w:bookmarkStart w:id="87" w:name="italic47" w:colFirst="0" w:colLast="0"/>
            <w:bookmarkEnd w:id="84"/>
            <w:bookmarkEnd w:id="85"/>
            <w:r w:rsidRPr="00846EF5">
              <w:rPr>
                <w:rFonts w:ascii="Times New Roman" w:eastAsia="Times New Roman" w:hAnsi="Times New Roman" w:cs="Times New Roman"/>
                <w:bCs/>
                <w:color w:val="212121"/>
                <w:sz w:val="24"/>
                <w:szCs w:val="24"/>
              </w:rPr>
              <w:t>Interpretation</w:t>
            </w:r>
          </w:p>
        </w:tc>
        <w:tc>
          <w:tcPr>
            <w:tcW w:w="0" w:type="auto"/>
            <w:tcBorders>
              <w:top w:val="single" w:sz="6" w:space="0" w:color="000000"/>
              <w:left w:val="single" w:sz="6" w:space="0" w:color="000000"/>
              <w:bottom w:val="single" w:sz="6" w:space="0" w:color="000000"/>
              <w:right w:val="single" w:sz="6" w:space="0" w:color="000000"/>
            </w:tcBorders>
            <w:hideMark/>
          </w:tcPr>
          <w:p w14:paraId="3DEBE360"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20</w:t>
            </w:r>
          </w:p>
        </w:tc>
        <w:tc>
          <w:tcPr>
            <w:tcW w:w="6358" w:type="dxa"/>
            <w:tcBorders>
              <w:top w:val="single" w:sz="6" w:space="0" w:color="000000"/>
              <w:left w:val="single" w:sz="6" w:space="0" w:color="000000"/>
              <w:bottom w:val="single" w:sz="6" w:space="0" w:color="000000"/>
              <w:right w:val="single" w:sz="6" w:space="0" w:color="000000"/>
            </w:tcBorders>
            <w:hideMark/>
          </w:tcPr>
          <w:p w14:paraId="1D7E9E5D"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Give a cautious overall interpretation of results considering objectives, limitations, multiplicity of analyses, results from similar studies, and other relevant evidence</w:t>
            </w:r>
          </w:p>
        </w:tc>
        <w:tc>
          <w:tcPr>
            <w:tcW w:w="677" w:type="dxa"/>
            <w:tcBorders>
              <w:top w:val="single" w:sz="6" w:space="0" w:color="000000"/>
              <w:left w:val="single" w:sz="6" w:space="0" w:color="000000"/>
              <w:bottom w:val="single" w:sz="6" w:space="0" w:color="000000"/>
              <w:right w:val="double" w:sz="6" w:space="0" w:color="000000"/>
            </w:tcBorders>
            <w:hideMark/>
          </w:tcPr>
          <w:p w14:paraId="1D8E0A03"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12</w:t>
            </w:r>
          </w:p>
        </w:tc>
      </w:tr>
      <w:tr w:rsidR="00846EF5" w:rsidRPr="00846EF5" w14:paraId="6A699B6D" w14:textId="77777777" w:rsidTr="00846EF5">
        <w:tc>
          <w:tcPr>
            <w:tcW w:w="0" w:type="auto"/>
            <w:tcBorders>
              <w:top w:val="single" w:sz="6" w:space="0" w:color="000000"/>
              <w:left w:val="double" w:sz="6" w:space="0" w:color="000000"/>
              <w:bottom w:val="single" w:sz="6" w:space="0" w:color="000000"/>
              <w:right w:val="single" w:sz="6" w:space="0" w:color="000000"/>
            </w:tcBorders>
            <w:hideMark/>
          </w:tcPr>
          <w:p w14:paraId="6DED6C62"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bookmarkStart w:id="88" w:name="bold49" w:colFirst="0" w:colLast="0"/>
            <w:bookmarkStart w:id="89" w:name="italic48" w:colFirst="0" w:colLast="0"/>
            <w:bookmarkEnd w:id="86"/>
            <w:bookmarkEnd w:id="87"/>
            <w:proofErr w:type="spellStart"/>
            <w:r w:rsidRPr="00846EF5">
              <w:rPr>
                <w:rFonts w:ascii="Times New Roman" w:eastAsia="Times New Roman" w:hAnsi="Times New Roman" w:cs="Times New Roman"/>
                <w:bCs/>
                <w:color w:val="212121"/>
                <w:sz w:val="24"/>
                <w:szCs w:val="24"/>
              </w:rPr>
              <w:t>Generalisability</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4863E403"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21</w:t>
            </w:r>
          </w:p>
        </w:tc>
        <w:tc>
          <w:tcPr>
            <w:tcW w:w="6358" w:type="dxa"/>
            <w:tcBorders>
              <w:top w:val="single" w:sz="6" w:space="0" w:color="000000"/>
              <w:left w:val="single" w:sz="6" w:space="0" w:color="000000"/>
              <w:bottom w:val="single" w:sz="6" w:space="0" w:color="000000"/>
              <w:right w:val="single" w:sz="6" w:space="0" w:color="000000"/>
            </w:tcBorders>
            <w:hideMark/>
          </w:tcPr>
          <w:p w14:paraId="3B2F1D09"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 xml:space="preserve">Discuss the </w:t>
            </w:r>
            <w:proofErr w:type="spellStart"/>
            <w:r w:rsidRPr="00846EF5">
              <w:rPr>
                <w:rFonts w:ascii="Times New Roman" w:eastAsia="Times New Roman" w:hAnsi="Times New Roman" w:cs="Times New Roman"/>
                <w:bCs/>
                <w:color w:val="212121"/>
                <w:sz w:val="24"/>
                <w:szCs w:val="24"/>
              </w:rPr>
              <w:t>generalisability</w:t>
            </w:r>
            <w:proofErr w:type="spellEnd"/>
            <w:r w:rsidRPr="00846EF5">
              <w:rPr>
                <w:rFonts w:ascii="Times New Roman" w:eastAsia="Times New Roman" w:hAnsi="Times New Roman" w:cs="Times New Roman"/>
                <w:bCs/>
                <w:color w:val="212121"/>
                <w:sz w:val="24"/>
                <w:szCs w:val="24"/>
              </w:rPr>
              <w:t xml:space="preserve"> (external validity) of the study results</w:t>
            </w:r>
          </w:p>
        </w:tc>
        <w:tc>
          <w:tcPr>
            <w:tcW w:w="677" w:type="dxa"/>
            <w:tcBorders>
              <w:top w:val="single" w:sz="6" w:space="0" w:color="000000"/>
              <w:left w:val="single" w:sz="6" w:space="0" w:color="000000"/>
              <w:bottom w:val="single" w:sz="6" w:space="0" w:color="000000"/>
              <w:right w:val="double" w:sz="6" w:space="0" w:color="000000"/>
            </w:tcBorders>
            <w:hideMark/>
          </w:tcPr>
          <w:p w14:paraId="1979A2DC"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N/A</w:t>
            </w:r>
          </w:p>
        </w:tc>
      </w:tr>
      <w:tr w:rsidR="00846EF5" w:rsidRPr="00846EF5" w14:paraId="5F2AA247" w14:textId="77777777" w:rsidTr="00846EF5">
        <w:tc>
          <w:tcPr>
            <w:tcW w:w="9180" w:type="dxa"/>
            <w:gridSpan w:val="3"/>
            <w:tcBorders>
              <w:top w:val="single" w:sz="6" w:space="0" w:color="000000"/>
              <w:left w:val="double" w:sz="6" w:space="0" w:color="000000"/>
              <w:bottom w:val="single" w:sz="6" w:space="0" w:color="000000"/>
              <w:right w:val="single" w:sz="6" w:space="0" w:color="000000"/>
            </w:tcBorders>
            <w:hideMark/>
          </w:tcPr>
          <w:p w14:paraId="707C85B4" w14:textId="77777777" w:rsidR="00846EF5" w:rsidRPr="000639DD" w:rsidRDefault="00846EF5" w:rsidP="00846EF5">
            <w:pPr>
              <w:spacing w:after="0" w:line="240" w:lineRule="auto"/>
              <w:jc w:val="both"/>
              <w:rPr>
                <w:rFonts w:ascii="Times New Roman" w:eastAsia="Times New Roman" w:hAnsi="Times New Roman" w:cs="Times New Roman"/>
                <w:b/>
                <w:color w:val="212121"/>
                <w:sz w:val="24"/>
                <w:szCs w:val="24"/>
                <w:lang w:val="en-GB"/>
              </w:rPr>
            </w:pPr>
            <w:bookmarkStart w:id="90" w:name="bold50"/>
            <w:bookmarkStart w:id="91" w:name="italic49"/>
            <w:bookmarkEnd w:id="88"/>
            <w:bookmarkEnd w:id="89"/>
            <w:r w:rsidRPr="000639DD">
              <w:rPr>
                <w:rFonts w:ascii="Times New Roman" w:eastAsia="Times New Roman" w:hAnsi="Times New Roman" w:cs="Times New Roman"/>
                <w:b/>
                <w:color w:val="212121"/>
                <w:sz w:val="24"/>
                <w:szCs w:val="24"/>
                <w:lang w:val="en-GB"/>
              </w:rPr>
              <w:t>Other information</w:t>
            </w:r>
            <w:bookmarkEnd w:id="90"/>
            <w:bookmarkEnd w:id="91"/>
          </w:p>
        </w:tc>
        <w:tc>
          <w:tcPr>
            <w:tcW w:w="677" w:type="dxa"/>
            <w:tcBorders>
              <w:top w:val="single" w:sz="6" w:space="0" w:color="000000"/>
              <w:left w:val="single" w:sz="6" w:space="0" w:color="000000"/>
              <w:bottom w:val="single" w:sz="6" w:space="0" w:color="000000"/>
              <w:right w:val="double" w:sz="6" w:space="0" w:color="000000"/>
            </w:tcBorders>
          </w:tcPr>
          <w:p w14:paraId="742233D0"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lang w:val="en-GB"/>
              </w:rPr>
            </w:pPr>
          </w:p>
        </w:tc>
      </w:tr>
      <w:tr w:rsidR="00846EF5" w:rsidRPr="00846EF5" w14:paraId="68DBCA8D" w14:textId="77777777" w:rsidTr="00846EF5">
        <w:tc>
          <w:tcPr>
            <w:tcW w:w="0" w:type="auto"/>
            <w:tcBorders>
              <w:top w:val="single" w:sz="6" w:space="0" w:color="000000"/>
              <w:left w:val="double" w:sz="6" w:space="0" w:color="000000"/>
              <w:bottom w:val="double" w:sz="6" w:space="0" w:color="000000"/>
              <w:right w:val="single" w:sz="6" w:space="0" w:color="000000"/>
            </w:tcBorders>
            <w:hideMark/>
          </w:tcPr>
          <w:p w14:paraId="01A07768"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bookmarkStart w:id="92" w:name="italic50" w:colFirst="0" w:colLast="0"/>
            <w:bookmarkStart w:id="93" w:name="bold51" w:colFirst="0" w:colLast="0"/>
            <w:r w:rsidRPr="00846EF5">
              <w:rPr>
                <w:rFonts w:ascii="Times New Roman" w:eastAsia="Times New Roman" w:hAnsi="Times New Roman" w:cs="Times New Roman"/>
                <w:bCs/>
                <w:color w:val="212121"/>
                <w:sz w:val="24"/>
                <w:szCs w:val="24"/>
              </w:rPr>
              <w:lastRenderedPageBreak/>
              <w:t>Funding</w:t>
            </w:r>
          </w:p>
        </w:tc>
        <w:tc>
          <w:tcPr>
            <w:tcW w:w="0" w:type="auto"/>
            <w:tcBorders>
              <w:top w:val="single" w:sz="6" w:space="0" w:color="000000"/>
              <w:left w:val="single" w:sz="6" w:space="0" w:color="000000"/>
              <w:bottom w:val="double" w:sz="6" w:space="0" w:color="000000"/>
              <w:right w:val="single" w:sz="6" w:space="0" w:color="000000"/>
            </w:tcBorders>
            <w:hideMark/>
          </w:tcPr>
          <w:p w14:paraId="04117CB1"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22</w:t>
            </w:r>
          </w:p>
        </w:tc>
        <w:tc>
          <w:tcPr>
            <w:tcW w:w="6358" w:type="dxa"/>
            <w:tcBorders>
              <w:top w:val="single" w:sz="6" w:space="0" w:color="000000"/>
              <w:left w:val="single" w:sz="6" w:space="0" w:color="000000"/>
              <w:bottom w:val="double" w:sz="6" w:space="0" w:color="000000"/>
              <w:right w:val="single" w:sz="6" w:space="0" w:color="000000"/>
            </w:tcBorders>
            <w:hideMark/>
          </w:tcPr>
          <w:p w14:paraId="2DE956B7"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Give the source of funding and the role of the funders for the present study and, if applicable, for the original study on which the present article is based</w:t>
            </w:r>
          </w:p>
        </w:tc>
        <w:tc>
          <w:tcPr>
            <w:tcW w:w="677" w:type="dxa"/>
            <w:tcBorders>
              <w:top w:val="single" w:sz="6" w:space="0" w:color="000000"/>
              <w:left w:val="single" w:sz="6" w:space="0" w:color="000000"/>
              <w:bottom w:val="double" w:sz="6" w:space="0" w:color="000000"/>
              <w:right w:val="double" w:sz="6" w:space="0" w:color="000000"/>
            </w:tcBorders>
            <w:hideMark/>
          </w:tcPr>
          <w:p w14:paraId="6BB0633B"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rPr>
            </w:pPr>
            <w:r w:rsidRPr="00846EF5">
              <w:rPr>
                <w:rFonts w:ascii="Times New Roman" w:eastAsia="Times New Roman" w:hAnsi="Times New Roman" w:cs="Times New Roman"/>
                <w:bCs/>
                <w:color w:val="212121"/>
                <w:sz w:val="24"/>
                <w:szCs w:val="24"/>
              </w:rPr>
              <w:t>Title page</w:t>
            </w:r>
          </w:p>
        </w:tc>
      </w:tr>
      <w:bookmarkEnd w:id="92"/>
      <w:bookmarkEnd w:id="93"/>
    </w:tbl>
    <w:p w14:paraId="52F66C0C"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lang w:val="en-GB"/>
        </w:rPr>
      </w:pPr>
    </w:p>
    <w:p w14:paraId="529BE69E"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lang w:val="en-GB"/>
        </w:rPr>
      </w:pPr>
      <w:r w:rsidRPr="00846EF5">
        <w:rPr>
          <w:rFonts w:ascii="Times New Roman" w:eastAsia="Times New Roman" w:hAnsi="Times New Roman" w:cs="Times New Roman"/>
          <w:bCs/>
          <w:color w:val="212121"/>
          <w:sz w:val="24"/>
          <w:szCs w:val="24"/>
          <w:lang w:val="en-GB"/>
        </w:rPr>
        <w:t>*Give information separately for exposed and unexposed groups.</w:t>
      </w:r>
    </w:p>
    <w:p w14:paraId="41EB2892" w14:textId="77777777" w:rsidR="00846EF5" w:rsidRPr="00846EF5" w:rsidRDefault="00846EF5" w:rsidP="00846EF5">
      <w:pPr>
        <w:spacing w:after="0" w:line="240" w:lineRule="auto"/>
        <w:jc w:val="both"/>
        <w:rPr>
          <w:rFonts w:ascii="Times New Roman" w:eastAsia="Times New Roman" w:hAnsi="Times New Roman" w:cs="Times New Roman"/>
          <w:bCs/>
          <w:color w:val="212121"/>
          <w:sz w:val="24"/>
          <w:szCs w:val="24"/>
          <w:lang w:val="en-GB"/>
        </w:rPr>
      </w:pPr>
      <w:r w:rsidRPr="00C97271">
        <w:rPr>
          <w:rFonts w:ascii="Times New Roman" w:eastAsia="Times New Roman" w:hAnsi="Times New Roman" w:cs="Times New Roman"/>
          <w:b/>
          <w:color w:val="212121"/>
          <w:sz w:val="24"/>
          <w:szCs w:val="24"/>
          <w:lang w:val="en-GB"/>
        </w:rPr>
        <w:t>Note:</w:t>
      </w:r>
      <w:r w:rsidRPr="00846EF5">
        <w:rPr>
          <w:rFonts w:ascii="Times New Roman" w:eastAsia="Times New Roman" w:hAnsi="Times New Roman" w:cs="Times New Roman"/>
          <w:bCs/>
          <w:color w:val="212121"/>
          <w:sz w:val="24"/>
          <w:szCs w:val="24"/>
          <w:lang w:val="en-GB"/>
        </w:rPr>
        <w:t xml:space="preserve"> An Explanation and Elaboration article discusses each checklist item and gives methodological background and published examples of transparent reporting. The STROBE checklist is best used in conjunction with this article (freely available on the Web sites of </w:t>
      </w:r>
      <w:proofErr w:type="spellStart"/>
      <w:r w:rsidRPr="00846EF5">
        <w:rPr>
          <w:rFonts w:ascii="Times New Roman" w:eastAsia="Times New Roman" w:hAnsi="Times New Roman" w:cs="Times New Roman"/>
          <w:bCs/>
          <w:color w:val="212121"/>
          <w:sz w:val="24"/>
          <w:szCs w:val="24"/>
          <w:lang w:val="en-GB"/>
        </w:rPr>
        <w:t>PLoS</w:t>
      </w:r>
      <w:proofErr w:type="spellEnd"/>
      <w:r w:rsidRPr="00846EF5">
        <w:rPr>
          <w:rFonts w:ascii="Times New Roman" w:eastAsia="Times New Roman" w:hAnsi="Times New Roman" w:cs="Times New Roman"/>
          <w:bCs/>
          <w:color w:val="212121"/>
          <w:sz w:val="24"/>
          <w:szCs w:val="24"/>
          <w:lang w:val="en-GB"/>
        </w:rPr>
        <w:t xml:space="preserve"> Medicine at http://www.plosmedicine.org/, Annals of Internal Medicine at http://www.annals.org/, and Epidemiology at http://www.epidem.com/). Information on the STROBE Initiative is available at www.strobe-statement.org.</w:t>
      </w:r>
    </w:p>
    <w:p w14:paraId="75803577" w14:textId="77777777" w:rsidR="00846EF5" w:rsidRPr="00846EF5" w:rsidRDefault="00846EF5" w:rsidP="00846EF5">
      <w:pPr>
        <w:spacing w:after="0" w:line="240" w:lineRule="auto"/>
        <w:jc w:val="both"/>
        <w:rPr>
          <w:rFonts w:ascii="Times New Roman" w:eastAsia="Times New Roman" w:hAnsi="Times New Roman" w:cs="Times New Roman"/>
          <w:b/>
          <w:color w:val="212121"/>
          <w:sz w:val="24"/>
          <w:szCs w:val="24"/>
          <w:lang w:val="en-GB"/>
        </w:rPr>
      </w:pPr>
    </w:p>
    <w:p w14:paraId="18F79B9D" w14:textId="77777777" w:rsidR="00846EF5" w:rsidRDefault="00846EF5" w:rsidP="009526CF">
      <w:pPr>
        <w:spacing w:after="0" w:line="240" w:lineRule="auto"/>
        <w:jc w:val="both"/>
        <w:rPr>
          <w:rFonts w:ascii="Times New Roman" w:eastAsia="Times New Roman" w:hAnsi="Times New Roman" w:cs="Times New Roman"/>
          <w:b/>
          <w:color w:val="212121"/>
          <w:sz w:val="24"/>
          <w:szCs w:val="24"/>
        </w:rPr>
      </w:pPr>
    </w:p>
    <w:p w14:paraId="4C9F0734" w14:textId="77777777" w:rsidR="000D546E" w:rsidRDefault="000D546E" w:rsidP="009526CF">
      <w:pPr>
        <w:spacing w:after="0" w:line="240" w:lineRule="auto"/>
        <w:jc w:val="both"/>
        <w:rPr>
          <w:rFonts w:ascii="Times New Roman" w:eastAsia="Times New Roman" w:hAnsi="Times New Roman" w:cs="Times New Roman"/>
          <w:b/>
          <w:color w:val="212121"/>
          <w:sz w:val="24"/>
          <w:szCs w:val="24"/>
        </w:rPr>
      </w:pPr>
    </w:p>
    <w:p w14:paraId="010C67F9" w14:textId="40F5EF4F" w:rsidR="00A4342A" w:rsidRPr="00EF42A6" w:rsidRDefault="00A4342A" w:rsidP="009526CF">
      <w:pPr>
        <w:spacing w:after="0" w:line="240" w:lineRule="auto"/>
        <w:jc w:val="both"/>
        <w:rPr>
          <w:rFonts w:ascii="Times New Roman" w:eastAsia="Times New Roman" w:hAnsi="Times New Roman" w:cs="Times New Roman"/>
          <w:b/>
          <w:color w:val="212121"/>
          <w:sz w:val="24"/>
          <w:szCs w:val="24"/>
        </w:rPr>
      </w:pPr>
      <w:r w:rsidRPr="00EF42A6">
        <w:rPr>
          <w:rFonts w:ascii="Times New Roman" w:eastAsia="Times New Roman" w:hAnsi="Times New Roman" w:cs="Times New Roman"/>
          <w:b/>
          <w:color w:val="212121"/>
          <w:sz w:val="24"/>
          <w:szCs w:val="24"/>
        </w:rPr>
        <w:t xml:space="preserve">Table </w:t>
      </w:r>
      <w:r w:rsidR="009526CF" w:rsidRPr="00EF42A6">
        <w:rPr>
          <w:rFonts w:ascii="Times New Roman" w:eastAsia="Times New Roman" w:hAnsi="Times New Roman" w:cs="Times New Roman"/>
          <w:b/>
          <w:color w:val="212121"/>
          <w:sz w:val="24"/>
          <w:szCs w:val="24"/>
        </w:rPr>
        <w:t>S</w:t>
      </w:r>
      <w:r w:rsidR="00895CD9">
        <w:rPr>
          <w:rFonts w:ascii="Times New Roman" w:eastAsia="Times New Roman" w:hAnsi="Times New Roman" w:cs="Times New Roman"/>
          <w:b/>
          <w:color w:val="212121"/>
          <w:sz w:val="24"/>
          <w:szCs w:val="24"/>
        </w:rPr>
        <w:t>2</w:t>
      </w:r>
      <w:r w:rsidRPr="00EF42A6">
        <w:rPr>
          <w:rFonts w:ascii="Times New Roman" w:eastAsia="Times New Roman" w:hAnsi="Times New Roman" w:cs="Times New Roman"/>
          <w:b/>
          <w:color w:val="212121"/>
          <w:sz w:val="24"/>
          <w:szCs w:val="24"/>
        </w:rPr>
        <w:t>: Prevalence and associated risk factors of patient delay (N=339)</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762"/>
        <w:gridCol w:w="1014"/>
        <w:gridCol w:w="743"/>
        <w:gridCol w:w="1555"/>
        <w:gridCol w:w="743"/>
        <w:gridCol w:w="1465"/>
        <w:gridCol w:w="743"/>
      </w:tblGrid>
      <w:tr w:rsidR="00A4342A" w:rsidRPr="00EF42A6" w14:paraId="67ECDA8C" w14:textId="77777777" w:rsidTr="00834301">
        <w:trPr>
          <w:trHeight w:val="315"/>
        </w:trPr>
        <w:tc>
          <w:tcPr>
            <w:tcW w:w="276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3FD65A4" w14:textId="77777777" w:rsidR="00A4342A" w:rsidRPr="00EF42A6" w:rsidRDefault="00A4342A" w:rsidP="00DA4682">
            <w:pPr>
              <w:spacing w:after="0" w:line="240" w:lineRule="auto"/>
              <w:jc w:val="center"/>
              <w:rPr>
                <w:rFonts w:ascii="Times New Roman" w:eastAsia="Times New Roman" w:hAnsi="Times New Roman" w:cs="Times New Roman"/>
                <w:b/>
                <w:color w:val="212121"/>
                <w:sz w:val="24"/>
                <w:szCs w:val="24"/>
              </w:rPr>
            </w:pPr>
            <w:r w:rsidRPr="00EF42A6">
              <w:rPr>
                <w:rFonts w:ascii="Times New Roman" w:eastAsia="Times New Roman" w:hAnsi="Times New Roman" w:cs="Times New Roman"/>
                <w:b/>
                <w:color w:val="212121"/>
                <w:sz w:val="24"/>
                <w:szCs w:val="24"/>
              </w:rPr>
              <w:t xml:space="preserve"> </w:t>
            </w:r>
          </w:p>
        </w:tc>
        <w:tc>
          <w:tcPr>
            <w:tcW w:w="6263" w:type="dxa"/>
            <w:gridSpan w:val="6"/>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3B312889" w14:textId="77777777" w:rsidR="00A4342A" w:rsidRPr="00EF42A6" w:rsidRDefault="00A4342A" w:rsidP="00DA4682">
            <w:pPr>
              <w:spacing w:after="0" w:line="240" w:lineRule="auto"/>
              <w:jc w:val="center"/>
              <w:rPr>
                <w:rFonts w:ascii="Times New Roman" w:eastAsia="Times New Roman" w:hAnsi="Times New Roman" w:cs="Times New Roman"/>
                <w:b/>
                <w:color w:val="212121"/>
                <w:sz w:val="24"/>
                <w:szCs w:val="24"/>
              </w:rPr>
            </w:pPr>
            <w:r w:rsidRPr="00EF42A6">
              <w:rPr>
                <w:rFonts w:ascii="Times New Roman" w:eastAsia="Times New Roman" w:hAnsi="Times New Roman" w:cs="Times New Roman"/>
                <w:b/>
                <w:color w:val="212121"/>
                <w:sz w:val="24"/>
                <w:szCs w:val="24"/>
              </w:rPr>
              <w:t>Patient delay</w:t>
            </w:r>
          </w:p>
        </w:tc>
      </w:tr>
      <w:tr w:rsidR="00A4342A" w:rsidRPr="00EF42A6" w14:paraId="1AFC423C" w14:textId="77777777" w:rsidTr="00834301">
        <w:trPr>
          <w:trHeight w:val="315"/>
        </w:trPr>
        <w:tc>
          <w:tcPr>
            <w:tcW w:w="2762" w:type="dxa"/>
            <w:vMerge w:val="restar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4891158" w14:textId="77777777" w:rsidR="00A4342A" w:rsidRPr="00EF42A6" w:rsidRDefault="00A4342A" w:rsidP="00DA4682">
            <w:pPr>
              <w:spacing w:after="0" w:line="240" w:lineRule="auto"/>
              <w:jc w:val="center"/>
              <w:rPr>
                <w:rFonts w:ascii="Times New Roman" w:eastAsia="Times New Roman" w:hAnsi="Times New Roman" w:cs="Times New Roman"/>
                <w:b/>
                <w:color w:val="212121"/>
                <w:sz w:val="24"/>
                <w:szCs w:val="24"/>
              </w:rPr>
            </w:pPr>
            <w:r w:rsidRPr="00EF42A6">
              <w:rPr>
                <w:rFonts w:ascii="Times New Roman" w:eastAsia="Times New Roman" w:hAnsi="Times New Roman" w:cs="Times New Roman"/>
                <w:b/>
                <w:color w:val="212121"/>
                <w:sz w:val="24"/>
                <w:szCs w:val="24"/>
              </w:rPr>
              <w:t>Characteristics</w:t>
            </w:r>
          </w:p>
        </w:tc>
        <w:tc>
          <w:tcPr>
            <w:tcW w:w="1757" w:type="dxa"/>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96B0056" w14:textId="77777777" w:rsidR="00A4342A" w:rsidRPr="00EF42A6" w:rsidRDefault="00A4342A" w:rsidP="00DA4682">
            <w:pPr>
              <w:spacing w:after="0" w:line="240" w:lineRule="auto"/>
              <w:jc w:val="center"/>
              <w:rPr>
                <w:rFonts w:ascii="Times New Roman" w:eastAsia="Times New Roman" w:hAnsi="Times New Roman" w:cs="Times New Roman"/>
                <w:b/>
                <w:color w:val="212121"/>
                <w:sz w:val="24"/>
                <w:szCs w:val="24"/>
              </w:rPr>
            </w:pPr>
            <w:r w:rsidRPr="00EF42A6">
              <w:rPr>
                <w:rFonts w:ascii="Times New Roman" w:eastAsia="Times New Roman" w:hAnsi="Times New Roman" w:cs="Times New Roman"/>
                <w:b/>
                <w:color w:val="212121"/>
                <w:sz w:val="24"/>
                <w:szCs w:val="24"/>
              </w:rPr>
              <w:t>Chi-square test</w:t>
            </w:r>
          </w:p>
        </w:tc>
        <w:tc>
          <w:tcPr>
            <w:tcW w:w="2298" w:type="dxa"/>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8F8B2E4" w14:textId="77777777" w:rsidR="00A4342A" w:rsidRPr="00EF42A6" w:rsidRDefault="00A4342A" w:rsidP="00DA4682">
            <w:pPr>
              <w:spacing w:after="0" w:line="240" w:lineRule="auto"/>
              <w:jc w:val="center"/>
              <w:rPr>
                <w:rFonts w:ascii="Times New Roman" w:eastAsia="Times New Roman" w:hAnsi="Times New Roman" w:cs="Times New Roman"/>
                <w:b/>
                <w:color w:val="212121"/>
                <w:sz w:val="24"/>
                <w:szCs w:val="24"/>
              </w:rPr>
            </w:pPr>
            <w:r w:rsidRPr="00EF42A6">
              <w:rPr>
                <w:rFonts w:ascii="Times New Roman" w:eastAsia="Times New Roman" w:hAnsi="Times New Roman" w:cs="Times New Roman"/>
                <w:b/>
                <w:color w:val="212121"/>
                <w:sz w:val="24"/>
                <w:szCs w:val="24"/>
              </w:rPr>
              <w:t>Unadjusted model</w:t>
            </w:r>
          </w:p>
        </w:tc>
        <w:tc>
          <w:tcPr>
            <w:tcW w:w="2208" w:type="dxa"/>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7F3B1E4" w14:textId="77777777" w:rsidR="00A4342A" w:rsidRPr="00EF42A6" w:rsidRDefault="00A4342A" w:rsidP="00DA4682">
            <w:pPr>
              <w:spacing w:after="0" w:line="240" w:lineRule="auto"/>
              <w:jc w:val="center"/>
              <w:rPr>
                <w:rFonts w:ascii="Times New Roman" w:eastAsia="Times New Roman" w:hAnsi="Times New Roman" w:cs="Times New Roman"/>
                <w:b/>
                <w:color w:val="212121"/>
                <w:sz w:val="24"/>
                <w:szCs w:val="24"/>
              </w:rPr>
            </w:pPr>
            <w:r w:rsidRPr="00EF42A6">
              <w:rPr>
                <w:rFonts w:ascii="Times New Roman" w:eastAsia="Times New Roman" w:hAnsi="Times New Roman" w:cs="Times New Roman"/>
                <w:b/>
                <w:color w:val="212121"/>
                <w:sz w:val="24"/>
                <w:szCs w:val="24"/>
              </w:rPr>
              <w:t>Adjusted model</w:t>
            </w:r>
          </w:p>
        </w:tc>
      </w:tr>
      <w:tr w:rsidR="00A4342A" w:rsidRPr="00EF42A6" w14:paraId="4A547EC4" w14:textId="77777777" w:rsidTr="00834301">
        <w:trPr>
          <w:trHeight w:val="315"/>
        </w:trPr>
        <w:tc>
          <w:tcPr>
            <w:tcW w:w="2762" w:type="dxa"/>
            <w:vMerge/>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A85B96F" w14:textId="77777777" w:rsidR="00A4342A" w:rsidRPr="00EF42A6" w:rsidRDefault="00A4342A" w:rsidP="00DA4682">
            <w:pPr>
              <w:widowControl w:val="0"/>
              <w:pBdr>
                <w:top w:val="nil"/>
                <w:left w:val="nil"/>
                <w:bottom w:val="nil"/>
                <w:right w:val="nil"/>
                <w:between w:val="nil"/>
              </w:pBdr>
              <w:spacing w:after="0" w:line="240" w:lineRule="auto"/>
              <w:rPr>
                <w:rFonts w:ascii="Times New Roman" w:eastAsia="Times New Roman" w:hAnsi="Times New Roman" w:cs="Times New Roman"/>
                <w:b/>
                <w:color w:val="212121"/>
                <w:sz w:val="24"/>
                <w:szCs w:val="24"/>
              </w:rPr>
            </w:pP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27B5A8" w14:textId="77777777" w:rsidR="00A4342A" w:rsidRPr="00EF42A6" w:rsidRDefault="00A4342A" w:rsidP="00DA4682">
            <w:pPr>
              <w:spacing w:after="0" w:line="240" w:lineRule="auto"/>
              <w:jc w:val="center"/>
              <w:rPr>
                <w:rFonts w:ascii="Times New Roman" w:eastAsia="Times New Roman" w:hAnsi="Times New Roman" w:cs="Times New Roman"/>
                <w:b/>
                <w:color w:val="212121"/>
                <w:sz w:val="24"/>
                <w:szCs w:val="24"/>
              </w:rPr>
            </w:pPr>
            <w:r w:rsidRPr="00EF42A6">
              <w:rPr>
                <w:rFonts w:ascii="Times New Roman" w:eastAsia="Times New Roman" w:hAnsi="Times New Roman" w:cs="Times New Roman"/>
                <w:b/>
                <w:color w:val="212121"/>
                <w:sz w:val="24"/>
                <w:szCs w:val="24"/>
              </w:rPr>
              <w:t>n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70E22C" w14:textId="77777777" w:rsidR="00A4342A" w:rsidRPr="00EF42A6" w:rsidRDefault="00A4342A" w:rsidP="00DA4682">
            <w:pPr>
              <w:spacing w:after="0" w:line="240" w:lineRule="auto"/>
              <w:jc w:val="center"/>
              <w:rPr>
                <w:rFonts w:ascii="Times New Roman" w:eastAsia="Times New Roman" w:hAnsi="Times New Roman" w:cs="Times New Roman"/>
                <w:b/>
                <w:i/>
                <w:color w:val="212121"/>
                <w:sz w:val="24"/>
                <w:szCs w:val="24"/>
              </w:rPr>
            </w:pPr>
            <w:r w:rsidRPr="00EF42A6">
              <w:rPr>
                <w:rFonts w:ascii="Times New Roman" w:eastAsia="Times New Roman" w:hAnsi="Times New Roman" w:cs="Times New Roman"/>
                <w:b/>
                <w:i/>
                <w:color w:val="212121"/>
                <w:sz w:val="24"/>
                <w:szCs w:val="24"/>
              </w:rPr>
              <w:t>P-value</w:t>
            </w:r>
          </w:p>
        </w:tc>
        <w:tc>
          <w:tcPr>
            <w:tcW w:w="1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A17A4A" w14:textId="77777777" w:rsidR="00A4342A" w:rsidRPr="00EF42A6" w:rsidRDefault="00A4342A" w:rsidP="00DA4682">
            <w:pPr>
              <w:spacing w:after="0" w:line="240" w:lineRule="auto"/>
              <w:jc w:val="center"/>
              <w:rPr>
                <w:rFonts w:ascii="Times New Roman" w:eastAsia="Times New Roman" w:hAnsi="Times New Roman" w:cs="Times New Roman"/>
                <w:b/>
                <w:color w:val="212121"/>
                <w:sz w:val="24"/>
                <w:szCs w:val="24"/>
              </w:rPr>
            </w:pPr>
            <w:r w:rsidRPr="00EF42A6">
              <w:rPr>
                <w:rFonts w:ascii="Times New Roman" w:eastAsia="Times New Roman" w:hAnsi="Times New Roman" w:cs="Times New Roman"/>
                <w:b/>
                <w:color w:val="212121"/>
                <w:sz w:val="24"/>
                <w:szCs w:val="24"/>
              </w:rPr>
              <w:t>COR (95% CI)</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DD4D96" w14:textId="77777777" w:rsidR="00A4342A" w:rsidRPr="00EF42A6" w:rsidRDefault="00A4342A" w:rsidP="00DA4682">
            <w:pPr>
              <w:spacing w:after="0" w:line="240" w:lineRule="auto"/>
              <w:jc w:val="center"/>
              <w:rPr>
                <w:rFonts w:ascii="Times New Roman" w:eastAsia="Times New Roman" w:hAnsi="Times New Roman" w:cs="Times New Roman"/>
                <w:b/>
                <w:i/>
                <w:color w:val="212121"/>
                <w:sz w:val="24"/>
                <w:szCs w:val="24"/>
              </w:rPr>
            </w:pPr>
            <w:r w:rsidRPr="00EF42A6">
              <w:rPr>
                <w:rFonts w:ascii="Times New Roman" w:eastAsia="Times New Roman" w:hAnsi="Times New Roman" w:cs="Times New Roman"/>
                <w:b/>
                <w:i/>
                <w:color w:val="212121"/>
                <w:sz w:val="24"/>
                <w:szCs w:val="24"/>
              </w:rPr>
              <w:t>P-value</w:t>
            </w:r>
          </w:p>
        </w:tc>
        <w:tc>
          <w:tcPr>
            <w:tcW w:w="146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7F65220" w14:textId="77777777" w:rsidR="00A4342A" w:rsidRPr="00EF42A6" w:rsidRDefault="00A4342A" w:rsidP="00DA4682">
            <w:pPr>
              <w:spacing w:after="0" w:line="240" w:lineRule="auto"/>
              <w:jc w:val="center"/>
              <w:rPr>
                <w:rFonts w:ascii="Times New Roman" w:eastAsia="Times New Roman" w:hAnsi="Times New Roman" w:cs="Times New Roman"/>
                <w:b/>
                <w:color w:val="212121"/>
                <w:sz w:val="24"/>
                <w:szCs w:val="24"/>
              </w:rPr>
            </w:pPr>
            <w:r w:rsidRPr="00EF42A6">
              <w:rPr>
                <w:rFonts w:ascii="Times New Roman" w:eastAsia="Times New Roman" w:hAnsi="Times New Roman" w:cs="Times New Roman"/>
                <w:b/>
                <w:color w:val="212121"/>
                <w:sz w:val="24"/>
                <w:szCs w:val="24"/>
              </w:rPr>
              <w:t>AOR (95% CI)</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FB97F46" w14:textId="77777777" w:rsidR="00A4342A" w:rsidRPr="00EF42A6" w:rsidRDefault="00A4342A" w:rsidP="00DA4682">
            <w:pPr>
              <w:spacing w:after="0" w:line="240" w:lineRule="auto"/>
              <w:jc w:val="center"/>
              <w:rPr>
                <w:rFonts w:ascii="Times New Roman" w:eastAsia="Times New Roman" w:hAnsi="Times New Roman" w:cs="Times New Roman"/>
                <w:b/>
                <w:i/>
                <w:color w:val="212121"/>
                <w:sz w:val="24"/>
                <w:szCs w:val="24"/>
              </w:rPr>
            </w:pPr>
            <w:r w:rsidRPr="00EF42A6">
              <w:rPr>
                <w:rFonts w:ascii="Times New Roman" w:eastAsia="Times New Roman" w:hAnsi="Times New Roman" w:cs="Times New Roman"/>
                <w:b/>
                <w:i/>
                <w:color w:val="212121"/>
                <w:sz w:val="24"/>
                <w:szCs w:val="24"/>
              </w:rPr>
              <w:t>P-value</w:t>
            </w:r>
          </w:p>
        </w:tc>
      </w:tr>
      <w:tr w:rsidR="00A4342A" w:rsidRPr="00EF42A6" w14:paraId="0718BDB1" w14:textId="77777777" w:rsidTr="00834301">
        <w:trPr>
          <w:trHeight w:val="315"/>
        </w:trPr>
        <w:tc>
          <w:tcPr>
            <w:tcW w:w="2762"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68FF2FB" w14:textId="77777777" w:rsidR="00A4342A" w:rsidRPr="00EF42A6" w:rsidRDefault="00A4342A" w:rsidP="00DA4682">
            <w:pPr>
              <w:spacing w:after="0" w:line="240" w:lineRule="auto"/>
              <w:jc w:val="both"/>
              <w:rPr>
                <w:rFonts w:ascii="Times New Roman" w:eastAsia="Times New Roman" w:hAnsi="Times New Roman" w:cs="Times New Roman"/>
                <w:b/>
                <w:color w:val="212121"/>
                <w:sz w:val="24"/>
                <w:szCs w:val="24"/>
              </w:rPr>
            </w:pPr>
            <w:r w:rsidRPr="00EF42A6">
              <w:rPr>
                <w:rFonts w:ascii="Times New Roman" w:eastAsia="Times New Roman" w:hAnsi="Times New Roman" w:cs="Times New Roman"/>
                <w:b/>
                <w:color w:val="212121"/>
                <w:sz w:val="24"/>
                <w:szCs w:val="24"/>
              </w:rPr>
              <w:t>Socioeconomic characteristics</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694F7C"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1B531E"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p>
        </w:tc>
        <w:tc>
          <w:tcPr>
            <w:tcW w:w="1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505E2C"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398145"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p>
        </w:tc>
        <w:tc>
          <w:tcPr>
            <w:tcW w:w="146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211240"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C60774"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p>
        </w:tc>
      </w:tr>
      <w:tr w:rsidR="00A4342A" w:rsidRPr="00EF42A6" w14:paraId="30FFDF88" w14:textId="77777777" w:rsidTr="00834301">
        <w:trPr>
          <w:trHeight w:val="315"/>
        </w:trPr>
        <w:tc>
          <w:tcPr>
            <w:tcW w:w="2762"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B31ECE4" w14:textId="77777777" w:rsidR="00A4342A" w:rsidRPr="00EF42A6" w:rsidRDefault="00A4342A" w:rsidP="00DA4682">
            <w:pPr>
              <w:spacing w:after="0" w:line="240" w:lineRule="auto"/>
              <w:jc w:val="both"/>
              <w:rPr>
                <w:rFonts w:ascii="Times New Roman" w:eastAsia="Times New Roman" w:hAnsi="Times New Roman" w:cs="Times New Roman"/>
                <w:b/>
                <w:i/>
                <w:color w:val="212121"/>
                <w:sz w:val="24"/>
                <w:szCs w:val="24"/>
              </w:rPr>
            </w:pPr>
            <w:r w:rsidRPr="00EF42A6">
              <w:rPr>
                <w:rFonts w:ascii="Times New Roman" w:eastAsia="Times New Roman" w:hAnsi="Times New Roman" w:cs="Times New Roman"/>
                <w:b/>
                <w:i/>
                <w:color w:val="212121"/>
                <w:sz w:val="24"/>
                <w:szCs w:val="24"/>
              </w:rPr>
              <w:t>Age at presentation (years)</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59CC82"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1075D5D"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p>
        </w:tc>
        <w:tc>
          <w:tcPr>
            <w:tcW w:w="1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956CDD"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7E16FB"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p>
        </w:tc>
        <w:tc>
          <w:tcPr>
            <w:tcW w:w="146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445F1B"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016EAD"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p>
        </w:tc>
      </w:tr>
      <w:tr w:rsidR="00A4342A" w:rsidRPr="00EF42A6" w14:paraId="1E4BA0DE" w14:textId="77777777" w:rsidTr="00834301">
        <w:trPr>
          <w:trHeight w:val="315"/>
        </w:trPr>
        <w:tc>
          <w:tcPr>
            <w:tcW w:w="2762"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32F2179"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&lt;40</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23FA39"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44 (39.29)</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431953"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0.839</w:t>
            </w:r>
          </w:p>
        </w:tc>
        <w:tc>
          <w:tcPr>
            <w:tcW w:w="1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2F5CF7"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1.12 (0.49 – 2.64)</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A0E6B6F"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0.794</w:t>
            </w:r>
          </w:p>
        </w:tc>
        <w:tc>
          <w:tcPr>
            <w:tcW w:w="146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3C7D55"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A0F109"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r w:rsidR="00A4342A" w:rsidRPr="00EF42A6" w14:paraId="642FE456" w14:textId="77777777" w:rsidTr="00834301">
        <w:trPr>
          <w:trHeight w:val="315"/>
        </w:trPr>
        <w:tc>
          <w:tcPr>
            <w:tcW w:w="2762"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66719C6"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40-49</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549274"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52 (44.07)</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833797"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p>
        </w:tc>
        <w:tc>
          <w:tcPr>
            <w:tcW w:w="1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F898B0"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1.36 (0.60 – 3.19)</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0662F1"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0.465</w:t>
            </w:r>
          </w:p>
        </w:tc>
        <w:tc>
          <w:tcPr>
            <w:tcW w:w="146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0E8A92"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E6E6C4"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p>
        </w:tc>
      </w:tr>
      <w:tr w:rsidR="00A4342A" w:rsidRPr="00EF42A6" w14:paraId="1A7E66A9" w14:textId="77777777" w:rsidTr="00834301">
        <w:trPr>
          <w:trHeight w:val="315"/>
        </w:trPr>
        <w:tc>
          <w:tcPr>
            <w:tcW w:w="2762"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C57B041"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50-59</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116E80"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31 (40.26)</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C909E1"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p>
        </w:tc>
        <w:tc>
          <w:tcPr>
            <w:tcW w:w="1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98CCD70"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1.16 (0.49 – 2.85)</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B20D37"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0.733</w:t>
            </w:r>
          </w:p>
        </w:tc>
        <w:tc>
          <w:tcPr>
            <w:tcW w:w="146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EB1D46A"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72ED3C1"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p>
        </w:tc>
      </w:tr>
      <w:tr w:rsidR="00A4342A" w:rsidRPr="00EF42A6" w14:paraId="68834F87" w14:textId="77777777" w:rsidTr="00834301">
        <w:trPr>
          <w:trHeight w:val="315"/>
        </w:trPr>
        <w:tc>
          <w:tcPr>
            <w:tcW w:w="2762"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E35292C"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Gungsuh" w:eastAsia="Gungsuh" w:hAnsi="Gungsuh" w:cs="Gungsuh"/>
                <w:color w:val="212121"/>
                <w:sz w:val="24"/>
                <w:szCs w:val="24"/>
              </w:rPr>
              <w:t>≥60</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8797DA3"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11 (36.67)</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D5AB68"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p>
        </w:tc>
        <w:tc>
          <w:tcPr>
            <w:tcW w:w="1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1DA2C6" w14:textId="77777777" w:rsidR="00A4342A" w:rsidRPr="00EF42A6" w:rsidRDefault="00000000" w:rsidP="00DA4682">
            <w:pPr>
              <w:spacing w:after="0" w:line="240" w:lineRule="auto"/>
              <w:jc w:val="both"/>
              <w:rPr>
                <w:rFonts w:ascii="Times New Roman" w:eastAsia="Times New Roman" w:hAnsi="Times New Roman" w:cs="Times New Roman"/>
                <w:color w:val="212121"/>
                <w:sz w:val="24"/>
                <w:szCs w:val="24"/>
              </w:rPr>
            </w:pPr>
            <w:sdt>
              <w:sdtPr>
                <w:tag w:val="goog_rdk_515"/>
                <w:id w:val="-323055691"/>
              </w:sdtPr>
              <w:sdtContent/>
            </w:sdt>
            <w:sdt>
              <w:sdtPr>
                <w:tag w:val="goog_rdk_516"/>
                <w:id w:val="1786149587"/>
              </w:sdtPr>
              <w:sdtContent/>
            </w:sdt>
            <w:r w:rsidR="00A4342A" w:rsidRPr="00EF42A6">
              <w:rPr>
                <w:rFonts w:ascii="Times New Roman" w:eastAsia="Times New Roman" w:hAnsi="Times New Roman" w:cs="Times New Roman"/>
                <w:color w:val="212121"/>
                <w:sz w:val="24"/>
                <w:szCs w:val="24"/>
              </w:rPr>
              <w:t>Reference</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FA78A5"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6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F32F61"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D6D6331"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p>
        </w:tc>
      </w:tr>
      <w:tr w:rsidR="00A4342A" w:rsidRPr="00EF42A6" w14:paraId="38915860" w14:textId="77777777" w:rsidTr="00834301">
        <w:trPr>
          <w:trHeight w:val="315"/>
        </w:trPr>
        <w:tc>
          <w:tcPr>
            <w:tcW w:w="2762"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08ECA48" w14:textId="77777777" w:rsidR="00A4342A" w:rsidRPr="00EF42A6" w:rsidRDefault="00A4342A" w:rsidP="00DA4682">
            <w:pPr>
              <w:spacing w:after="0" w:line="240" w:lineRule="auto"/>
              <w:jc w:val="both"/>
              <w:rPr>
                <w:rFonts w:ascii="Times New Roman" w:eastAsia="Times New Roman" w:hAnsi="Times New Roman" w:cs="Times New Roman"/>
                <w:b/>
                <w:i/>
                <w:color w:val="212121"/>
                <w:sz w:val="24"/>
                <w:szCs w:val="24"/>
              </w:rPr>
            </w:pPr>
            <w:r w:rsidRPr="00EF42A6">
              <w:rPr>
                <w:rFonts w:ascii="Times New Roman" w:eastAsia="Times New Roman" w:hAnsi="Times New Roman" w:cs="Times New Roman"/>
                <w:b/>
                <w:i/>
                <w:color w:val="212121"/>
                <w:sz w:val="24"/>
                <w:szCs w:val="24"/>
              </w:rPr>
              <w:t>Geographic location</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0F2F6A2"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EC93D3"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EFB980"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AC5804"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6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6B95650"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F311222"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r w:rsidR="00A4342A" w:rsidRPr="00EF42A6" w14:paraId="60E723E0" w14:textId="77777777" w:rsidTr="00834301">
        <w:trPr>
          <w:trHeight w:val="315"/>
        </w:trPr>
        <w:tc>
          <w:tcPr>
            <w:tcW w:w="2762"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AF8334B"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Chittagong</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ED4849C"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22 (43.14)</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9F02FA3"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0.669</w:t>
            </w:r>
          </w:p>
        </w:tc>
        <w:tc>
          <w:tcPr>
            <w:tcW w:w="1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E604753"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1.21 (0.47 – 3.25)</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9CFD17"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0.694</w:t>
            </w:r>
          </w:p>
        </w:tc>
        <w:tc>
          <w:tcPr>
            <w:tcW w:w="146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7A62F34"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6D9B2F"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r w:rsidR="00A4342A" w:rsidRPr="00EF42A6" w14:paraId="77F1C1DA" w14:textId="77777777" w:rsidTr="00834301">
        <w:trPr>
          <w:trHeight w:val="315"/>
        </w:trPr>
        <w:tc>
          <w:tcPr>
            <w:tcW w:w="2762"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E58455C"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Dhaka</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698D00"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61 (40.94)</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B5303C7"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C4CDC6"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1.11 (0.48 – 2.68)</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16EEAA"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0.812</w:t>
            </w:r>
          </w:p>
        </w:tc>
        <w:tc>
          <w:tcPr>
            <w:tcW w:w="146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CE990C"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D2180E"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r w:rsidR="00A4342A" w:rsidRPr="00EF42A6" w14:paraId="03AEE99D" w14:textId="77777777" w:rsidTr="00834301">
        <w:trPr>
          <w:trHeight w:val="315"/>
        </w:trPr>
        <w:tc>
          <w:tcPr>
            <w:tcW w:w="2762"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0A6B033"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Khulna</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5C24C7F"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19 (50.00)</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FD9846"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C7A419"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1.60 (0.59 – 4.51)</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EF37C9"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0.364</w:t>
            </w:r>
          </w:p>
        </w:tc>
        <w:tc>
          <w:tcPr>
            <w:tcW w:w="146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53BF8A8"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BF0851"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r w:rsidR="00A4342A" w:rsidRPr="00EF42A6" w14:paraId="4976B4AB" w14:textId="77777777" w:rsidTr="00834301">
        <w:trPr>
          <w:trHeight w:val="315"/>
        </w:trPr>
        <w:tc>
          <w:tcPr>
            <w:tcW w:w="2762"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844EBDF"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Mymensingh</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719C0EC"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9 (27.27)</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20B01B0"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4CA29E"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0.60 (0.20 – 1.80)</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6074D9B"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0.363</w:t>
            </w:r>
          </w:p>
        </w:tc>
        <w:tc>
          <w:tcPr>
            <w:tcW w:w="146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13914B7"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DC8F6B"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r w:rsidR="00A4342A" w:rsidRPr="00EF42A6" w14:paraId="4456DF1E" w14:textId="77777777" w:rsidTr="00834301">
        <w:trPr>
          <w:trHeight w:val="315"/>
        </w:trPr>
        <w:tc>
          <w:tcPr>
            <w:tcW w:w="2762"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9FDD1D2"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proofErr w:type="spellStart"/>
            <w:r w:rsidRPr="00EF42A6">
              <w:rPr>
                <w:rFonts w:ascii="Times New Roman" w:eastAsia="Times New Roman" w:hAnsi="Times New Roman" w:cs="Times New Roman"/>
                <w:color w:val="212121"/>
                <w:sz w:val="24"/>
                <w:szCs w:val="24"/>
              </w:rPr>
              <w:t>Rajshahi</w:t>
            </w:r>
            <w:proofErr w:type="spellEnd"/>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674CFD"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8 (40.00)</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016EBD"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02008F"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1.07 (0.32 – 3.54)</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DC34C1"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0.916</w:t>
            </w:r>
          </w:p>
        </w:tc>
        <w:tc>
          <w:tcPr>
            <w:tcW w:w="146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EE0C2E7"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FA1FC3F"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r w:rsidR="00A4342A" w:rsidRPr="00EF42A6" w14:paraId="032348C3" w14:textId="77777777" w:rsidTr="00834301">
        <w:trPr>
          <w:trHeight w:val="315"/>
        </w:trPr>
        <w:tc>
          <w:tcPr>
            <w:tcW w:w="2762"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3BA60C2"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lastRenderedPageBreak/>
              <w:t>Rangpur</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01ECAAB"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5 (35.71)</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851D3F2"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63CABE0"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0.89 (0.22 – 3.39)</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9A9CB9"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0.864</w:t>
            </w:r>
          </w:p>
        </w:tc>
        <w:tc>
          <w:tcPr>
            <w:tcW w:w="146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67B31B6"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F2ED80D"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r w:rsidR="00A4342A" w:rsidRPr="00EF42A6" w14:paraId="20040B84" w14:textId="77777777" w:rsidTr="00834301">
        <w:trPr>
          <w:trHeight w:val="315"/>
        </w:trPr>
        <w:tc>
          <w:tcPr>
            <w:tcW w:w="2762"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BAB12BD"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Sylhet</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FADBD0"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3 (60.00)</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ECFB4C5"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156CD4C"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2.40 (0.34 – 20.77)</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0EAD74"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0.380</w:t>
            </w:r>
          </w:p>
        </w:tc>
        <w:tc>
          <w:tcPr>
            <w:tcW w:w="146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0213AF8"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E0114A"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r w:rsidR="00A4342A" w:rsidRPr="00EF42A6" w14:paraId="25DE2CA5" w14:textId="77777777" w:rsidTr="00834301">
        <w:trPr>
          <w:trHeight w:val="315"/>
        </w:trPr>
        <w:tc>
          <w:tcPr>
            <w:tcW w:w="2762"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63A934E"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Barisal</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31F4B3"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10 (38.46)</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78536F1"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C999312"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Reference</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AABD301"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6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CCAD9C8"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D11906A"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r w:rsidR="00A4342A" w:rsidRPr="00EF42A6" w14:paraId="45989CD9" w14:textId="77777777" w:rsidTr="00834301">
        <w:trPr>
          <w:trHeight w:val="315"/>
        </w:trPr>
        <w:tc>
          <w:tcPr>
            <w:tcW w:w="2762"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7636C6A" w14:textId="77777777" w:rsidR="00A4342A" w:rsidRPr="00EF42A6" w:rsidRDefault="00A4342A" w:rsidP="00DA4682">
            <w:pPr>
              <w:spacing w:after="0" w:line="240" w:lineRule="auto"/>
              <w:jc w:val="both"/>
              <w:rPr>
                <w:rFonts w:ascii="Times New Roman" w:eastAsia="Times New Roman" w:hAnsi="Times New Roman" w:cs="Times New Roman"/>
                <w:b/>
                <w:i/>
                <w:color w:val="212121"/>
                <w:sz w:val="24"/>
                <w:szCs w:val="24"/>
              </w:rPr>
            </w:pPr>
            <w:r w:rsidRPr="00EF42A6">
              <w:rPr>
                <w:rFonts w:ascii="Times New Roman" w:eastAsia="Times New Roman" w:hAnsi="Times New Roman" w:cs="Times New Roman"/>
                <w:b/>
                <w:i/>
                <w:color w:val="212121"/>
                <w:sz w:val="24"/>
                <w:szCs w:val="24"/>
              </w:rPr>
              <w:t>Area of residence</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C42FA5F"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08BDC83"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p>
        </w:tc>
        <w:tc>
          <w:tcPr>
            <w:tcW w:w="1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976ACE"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E912D0"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p>
        </w:tc>
        <w:tc>
          <w:tcPr>
            <w:tcW w:w="146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839552"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044A06"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p>
        </w:tc>
      </w:tr>
      <w:tr w:rsidR="00A4342A" w:rsidRPr="00EF42A6" w14:paraId="6010C8E3" w14:textId="77777777" w:rsidTr="00834301">
        <w:trPr>
          <w:trHeight w:val="315"/>
        </w:trPr>
        <w:tc>
          <w:tcPr>
            <w:tcW w:w="2762"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AC6146A"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Rural</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09E957"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106 (42.91)</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49AFB5"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0.270</w:t>
            </w:r>
          </w:p>
        </w:tc>
        <w:tc>
          <w:tcPr>
            <w:tcW w:w="1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E68B65"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1.32 (0.81 – 2.19)</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7E76F6"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0.271</w:t>
            </w:r>
          </w:p>
        </w:tc>
        <w:tc>
          <w:tcPr>
            <w:tcW w:w="146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5A689F7"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07B753"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r w:rsidR="00A4342A" w:rsidRPr="00EF42A6" w14:paraId="7F00BFED" w14:textId="77777777" w:rsidTr="00834301">
        <w:trPr>
          <w:trHeight w:val="315"/>
        </w:trPr>
        <w:tc>
          <w:tcPr>
            <w:tcW w:w="2762"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EF78F38"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Urban</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A3E409D"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33 (36.26)</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41CF2E"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p>
        </w:tc>
        <w:tc>
          <w:tcPr>
            <w:tcW w:w="1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4B5F334"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Reference</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3FBD0D"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6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44672D"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E36FFD0"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p>
        </w:tc>
      </w:tr>
      <w:tr w:rsidR="00A4342A" w:rsidRPr="00EF42A6" w14:paraId="6EC80E9C" w14:textId="77777777" w:rsidTr="00834301">
        <w:trPr>
          <w:trHeight w:val="315"/>
        </w:trPr>
        <w:tc>
          <w:tcPr>
            <w:tcW w:w="2762"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ACFE07B" w14:textId="77777777" w:rsidR="00A4342A" w:rsidRPr="00EF42A6" w:rsidRDefault="00A4342A" w:rsidP="00DA4682">
            <w:pPr>
              <w:spacing w:after="0" w:line="240" w:lineRule="auto"/>
              <w:jc w:val="both"/>
              <w:rPr>
                <w:rFonts w:ascii="Times New Roman" w:eastAsia="Times New Roman" w:hAnsi="Times New Roman" w:cs="Times New Roman"/>
                <w:b/>
                <w:i/>
                <w:color w:val="212121"/>
                <w:sz w:val="24"/>
                <w:szCs w:val="24"/>
              </w:rPr>
            </w:pPr>
            <w:r w:rsidRPr="00EF42A6">
              <w:rPr>
                <w:rFonts w:ascii="Times New Roman" w:eastAsia="Times New Roman" w:hAnsi="Times New Roman" w:cs="Times New Roman"/>
                <w:b/>
                <w:i/>
                <w:color w:val="212121"/>
                <w:sz w:val="24"/>
                <w:szCs w:val="24"/>
              </w:rPr>
              <w:t>Current marital status</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3E3B269"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1405D49"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p>
        </w:tc>
        <w:tc>
          <w:tcPr>
            <w:tcW w:w="1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4765CE"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1950B9"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6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13ABA17"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01BD4D"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p>
        </w:tc>
      </w:tr>
      <w:tr w:rsidR="00A4342A" w:rsidRPr="00EF42A6" w14:paraId="3664A683" w14:textId="77777777" w:rsidTr="00834301">
        <w:trPr>
          <w:trHeight w:val="315"/>
        </w:trPr>
        <w:tc>
          <w:tcPr>
            <w:tcW w:w="2762"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BE56199"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Single</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9DDE5D9"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111 (48.21)</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0C7A9AC"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0.226</w:t>
            </w:r>
          </w:p>
        </w:tc>
        <w:tc>
          <w:tcPr>
            <w:tcW w:w="1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C4FE6F"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1.42 (0.80 – 2.54)</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619EB9"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0.226</w:t>
            </w:r>
          </w:p>
        </w:tc>
        <w:tc>
          <w:tcPr>
            <w:tcW w:w="146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12F41A"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2B5B91"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r w:rsidR="00A4342A" w:rsidRPr="00EF42A6" w14:paraId="3401328F" w14:textId="77777777" w:rsidTr="00834301">
        <w:trPr>
          <w:trHeight w:val="315"/>
        </w:trPr>
        <w:tc>
          <w:tcPr>
            <w:tcW w:w="2762"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E54CB74"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Married</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0DEF25"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27 (39.50)</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F9C1549"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E9903A"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Reference</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4EBA8B"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6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F572630"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60C20C"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p>
        </w:tc>
      </w:tr>
      <w:tr w:rsidR="00A4342A" w:rsidRPr="00EF42A6" w14:paraId="4593B8B5" w14:textId="77777777" w:rsidTr="00834301">
        <w:trPr>
          <w:trHeight w:val="315"/>
        </w:trPr>
        <w:tc>
          <w:tcPr>
            <w:tcW w:w="2762"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CFD5684" w14:textId="77777777" w:rsidR="00A4342A" w:rsidRPr="00EF42A6" w:rsidRDefault="00A4342A" w:rsidP="00DA4682">
            <w:pPr>
              <w:spacing w:after="0" w:line="240" w:lineRule="auto"/>
              <w:jc w:val="both"/>
              <w:rPr>
                <w:rFonts w:ascii="Times New Roman" w:eastAsia="Times New Roman" w:hAnsi="Times New Roman" w:cs="Times New Roman"/>
                <w:b/>
                <w:i/>
                <w:color w:val="212121"/>
                <w:sz w:val="24"/>
                <w:szCs w:val="24"/>
              </w:rPr>
            </w:pPr>
            <w:r w:rsidRPr="00EF42A6">
              <w:rPr>
                <w:rFonts w:ascii="Times New Roman" w:eastAsia="Times New Roman" w:hAnsi="Times New Roman" w:cs="Times New Roman"/>
                <w:b/>
                <w:i/>
                <w:color w:val="212121"/>
                <w:sz w:val="24"/>
                <w:szCs w:val="24"/>
              </w:rPr>
              <w:t>Patient education level</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DECD322"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16C7646"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p>
        </w:tc>
        <w:tc>
          <w:tcPr>
            <w:tcW w:w="1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023ABD"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94404B"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6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738311"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780CE7"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p>
        </w:tc>
      </w:tr>
      <w:tr w:rsidR="00A4342A" w:rsidRPr="00EF42A6" w14:paraId="2C20946B" w14:textId="77777777" w:rsidTr="00834301">
        <w:trPr>
          <w:trHeight w:val="315"/>
        </w:trPr>
        <w:tc>
          <w:tcPr>
            <w:tcW w:w="2762"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F21D9D6"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Illiterate</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AEB7AA"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69 (47.59)</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C8D531"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0.042</w:t>
            </w:r>
          </w:p>
        </w:tc>
        <w:tc>
          <w:tcPr>
            <w:tcW w:w="1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A789E0"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1.82 (1.03 – 3.25)</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E611E61"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0.021</w:t>
            </w:r>
          </w:p>
        </w:tc>
        <w:tc>
          <w:tcPr>
            <w:tcW w:w="146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D75E6F"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1.96 (1.04 – 3.74)</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4E9114"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0.039</w:t>
            </w:r>
          </w:p>
        </w:tc>
      </w:tr>
      <w:tr w:rsidR="00A4342A" w:rsidRPr="00EF42A6" w14:paraId="315856DE" w14:textId="77777777" w:rsidTr="00834301">
        <w:trPr>
          <w:trHeight w:val="315"/>
        </w:trPr>
        <w:tc>
          <w:tcPr>
            <w:tcW w:w="2762"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8EA92C7"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Primary</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0DC830"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43 (37.72)</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C5C8DB"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B75739"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1.21 (0.66 – 2.23)</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F99DB22"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0.534</w:t>
            </w:r>
          </w:p>
        </w:tc>
        <w:tc>
          <w:tcPr>
            <w:tcW w:w="146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786E62"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1.45 (0.75 – 2.85)</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2F86EE"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0.270</w:t>
            </w:r>
          </w:p>
        </w:tc>
      </w:tr>
      <w:tr w:rsidR="00A4342A" w:rsidRPr="00EF42A6" w14:paraId="21CE6C31" w14:textId="77777777" w:rsidTr="00834301">
        <w:trPr>
          <w:trHeight w:val="315"/>
        </w:trPr>
        <w:tc>
          <w:tcPr>
            <w:tcW w:w="2762"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5094689"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Secondary/Higher</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E3BEF9"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26 (33.33)</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22420F"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04CE6A2"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Reference</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389CA3"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6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DDCD24"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F13B333"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r w:rsidR="00A4342A" w:rsidRPr="00EF42A6" w14:paraId="37345879" w14:textId="77777777" w:rsidTr="00834301">
        <w:trPr>
          <w:trHeight w:val="315"/>
        </w:trPr>
        <w:tc>
          <w:tcPr>
            <w:tcW w:w="2762"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7196447" w14:textId="77777777" w:rsidR="00A4342A" w:rsidRPr="00EF42A6" w:rsidRDefault="00A4342A" w:rsidP="00DA4682">
            <w:pPr>
              <w:spacing w:after="0" w:line="240" w:lineRule="auto"/>
              <w:jc w:val="both"/>
              <w:rPr>
                <w:rFonts w:ascii="Times New Roman" w:eastAsia="Times New Roman" w:hAnsi="Times New Roman" w:cs="Times New Roman"/>
                <w:b/>
                <w:i/>
                <w:color w:val="212121"/>
                <w:sz w:val="24"/>
                <w:szCs w:val="24"/>
              </w:rPr>
            </w:pPr>
            <w:r w:rsidRPr="00EF42A6">
              <w:rPr>
                <w:rFonts w:ascii="Times New Roman" w:eastAsia="Times New Roman" w:hAnsi="Times New Roman" w:cs="Times New Roman"/>
                <w:b/>
                <w:i/>
                <w:color w:val="212121"/>
                <w:sz w:val="24"/>
                <w:szCs w:val="24"/>
              </w:rPr>
              <w:t>Spouse education level</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28AE6A"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B8024E"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3D5675"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12AA477"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6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F43A86"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7629F5"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p>
        </w:tc>
      </w:tr>
      <w:tr w:rsidR="00A4342A" w:rsidRPr="00EF42A6" w14:paraId="03B59A6F" w14:textId="77777777" w:rsidTr="00834301">
        <w:trPr>
          <w:trHeight w:val="315"/>
        </w:trPr>
        <w:tc>
          <w:tcPr>
            <w:tcW w:w="2762"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E32E3D5"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Illiterate</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15B6654"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39 (44.32)</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717969"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0.637</w:t>
            </w:r>
          </w:p>
        </w:tc>
        <w:tc>
          <w:tcPr>
            <w:tcW w:w="1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4B8345"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1.29 (0.73 – 2.28)</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1F7A48B"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0.383</w:t>
            </w:r>
          </w:p>
        </w:tc>
        <w:tc>
          <w:tcPr>
            <w:tcW w:w="146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4701DFF"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C3B8DA4"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r w:rsidR="00A4342A" w:rsidRPr="00EF42A6" w14:paraId="21226658" w14:textId="77777777" w:rsidTr="00834301">
        <w:trPr>
          <w:trHeight w:val="315"/>
        </w:trPr>
        <w:tc>
          <w:tcPr>
            <w:tcW w:w="2762"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8F23D3C"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Primary</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0240761"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45 (38.79)</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13BF33F"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EF9E04"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1.03 (0.60 – 1.76)</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8DC91C"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0.925</w:t>
            </w:r>
          </w:p>
        </w:tc>
        <w:tc>
          <w:tcPr>
            <w:tcW w:w="146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68FFDA"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2C2F61"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p>
        </w:tc>
      </w:tr>
      <w:tr w:rsidR="00A4342A" w:rsidRPr="00EF42A6" w14:paraId="5863B5A9" w14:textId="77777777" w:rsidTr="00834301">
        <w:trPr>
          <w:trHeight w:val="315"/>
        </w:trPr>
        <w:tc>
          <w:tcPr>
            <w:tcW w:w="2762"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FBD0A19"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Secondary/Higher</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2392989"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42 (38.18)</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FB5F68"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881589"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Reference</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AAF133E"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6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9820FA2"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9E9916"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p>
        </w:tc>
      </w:tr>
      <w:tr w:rsidR="00A4342A" w:rsidRPr="00EF42A6" w14:paraId="586A0C68" w14:textId="77777777" w:rsidTr="00834301">
        <w:trPr>
          <w:trHeight w:val="315"/>
        </w:trPr>
        <w:tc>
          <w:tcPr>
            <w:tcW w:w="2762"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43CF7FA" w14:textId="77777777" w:rsidR="00A4342A" w:rsidRPr="00EF42A6" w:rsidRDefault="00A4342A" w:rsidP="00DA4682">
            <w:pPr>
              <w:spacing w:after="0" w:line="240" w:lineRule="auto"/>
              <w:jc w:val="both"/>
              <w:rPr>
                <w:rFonts w:ascii="Times New Roman" w:eastAsia="Times New Roman" w:hAnsi="Times New Roman" w:cs="Times New Roman"/>
                <w:b/>
                <w:i/>
                <w:color w:val="212121"/>
                <w:sz w:val="24"/>
                <w:szCs w:val="24"/>
              </w:rPr>
            </w:pPr>
            <w:r w:rsidRPr="00EF42A6">
              <w:rPr>
                <w:rFonts w:ascii="Times New Roman" w:eastAsia="Times New Roman" w:hAnsi="Times New Roman" w:cs="Times New Roman"/>
                <w:b/>
                <w:i/>
                <w:color w:val="212121"/>
                <w:sz w:val="24"/>
                <w:szCs w:val="24"/>
              </w:rPr>
              <w:t>Household monthly income (BDT)</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201F4A8" w14:textId="77777777" w:rsidR="00A4342A" w:rsidRPr="00EF42A6" w:rsidRDefault="00A4342A" w:rsidP="00DA4682">
            <w:pPr>
              <w:spacing w:after="0" w:line="240" w:lineRule="auto"/>
              <w:jc w:val="both"/>
              <w:rPr>
                <w:rFonts w:ascii="Times New Roman" w:eastAsia="Times New Roman" w:hAnsi="Times New Roman" w:cs="Times New Roman"/>
                <w:b/>
                <w:color w:val="212121"/>
                <w:sz w:val="24"/>
                <w:szCs w:val="24"/>
              </w:rPr>
            </w:pPr>
            <w:r w:rsidRPr="00EF42A6">
              <w:rPr>
                <w:rFonts w:ascii="Times New Roman" w:eastAsia="Times New Roman" w:hAnsi="Times New Roman" w:cs="Times New Roman"/>
                <w:b/>
                <w:color w:val="212121"/>
                <w:sz w:val="24"/>
                <w:szCs w:val="24"/>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013ABC6" w14:textId="77777777" w:rsidR="00A4342A" w:rsidRPr="00EF42A6" w:rsidRDefault="00A4342A" w:rsidP="00DA4682">
            <w:pPr>
              <w:spacing w:after="0" w:line="240" w:lineRule="auto"/>
              <w:jc w:val="both"/>
              <w:rPr>
                <w:rFonts w:ascii="Times New Roman" w:eastAsia="Times New Roman" w:hAnsi="Times New Roman" w:cs="Times New Roman"/>
                <w:b/>
                <w:color w:val="212121"/>
                <w:sz w:val="24"/>
                <w:szCs w:val="24"/>
              </w:rPr>
            </w:pPr>
            <w:r w:rsidRPr="00EF42A6">
              <w:rPr>
                <w:rFonts w:ascii="Times New Roman" w:eastAsia="Times New Roman" w:hAnsi="Times New Roman" w:cs="Times New Roman"/>
                <w:b/>
                <w:color w:val="212121"/>
                <w:sz w:val="24"/>
                <w:szCs w:val="24"/>
              </w:rPr>
              <w:t xml:space="preserve"> </w:t>
            </w:r>
          </w:p>
        </w:tc>
        <w:tc>
          <w:tcPr>
            <w:tcW w:w="1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B17D21" w14:textId="77777777" w:rsidR="00A4342A" w:rsidRPr="00EF42A6" w:rsidRDefault="00A4342A" w:rsidP="00DA4682">
            <w:pPr>
              <w:spacing w:after="0" w:line="240" w:lineRule="auto"/>
              <w:jc w:val="both"/>
              <w:rPr>
                <w:rFonts w:ascii="Times New Roman" w:eastAsia="Times New Roman" w:hAnsi="Times New Roman" w:cs="Times New Roman"/>
                <w:b/>
                <w:color w:val="212121"/>
                <w:sz w:val="24"/>
                <w:szCs w:val="24"/>
              </w:rPr>
            </w:pPr>
            <w:r w:rsidRPr="00EF42A6">
              <w:rPr>
                <w:rFonts w:ascii="Times New Roman" w:eastAsia="Times New Roman" w:hAnsi="Times New Roman" w:cs="Times New Roman"/>
                <w:b/>
                <w:color w:val="212121"/>
                <w:sz w:val="24"/>
                <w:szCs w:val="24"/>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D1A4FA6" w14:textId="77777777" w:rsidR="00A4342A" w:rsidRPr="00EF42A6" w:rsidRDefault="00A4342A" w:rsidP="00DA4682">
            <w:pPr>
              <w:spacing w:after="0" w:line="240" w:lineRule="auto"/>
              <w:jc w:val="both"/>
              <w:rPr>
                <w:rFonts w:ascii="Times New Roman" w:eastAsia="Times New Roman" w:hAnsi="Times New Roman" w:cs="Times New Roman"/>
                <w:b/>
                <w:color w:val="212121"/>
                <w:sz w:val="24"/>
                <w:szCs w:val="24"/>
              </w:rPr>
            </w:pPr>
            <w:r w:rsidRPr="00EF42A6">
              <w:rPr>
                <w:rFonts w:ascii="Times New Roman" w:eastAsia="Times New Roman" w:hAnsi="Times New Roman" w:cs="Times New Roman"/>
                <w:b/>
                <w:color w:val="212121"/>
                <w:sz w:val="24"/>
                <w:szCs w:val="24"/>
              </w:rPr>
              <w:t xml:space="preserve"> </w:t>
            </w:r>
          </w:p>
        </w:tc>
        <w:tc>
          <w:tcPr>
            <w:tcW w:w="146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6E8C63" w14:textId="77777777" w:rsidR="00A4342A" w:rsidRPr="00EF42A6" w:rsidRDefault="00A4342A" w:rsidP="00DA4682">
            <w:pPr>
              <w:spacing w:after="0" w:line="240" w:lineRule="auto"/>
              <w:jc w:val="both"/>
              <w:rPr>
                <w:rFonts w:ascii="Times New Roman" w:eastAsia="Times New Roman" w:hAnsi="Times New Roman" w:cs="Times New Roman"/>
                <w:b/>
                <w:color w:val="212121"/>
                <w:sz w:val="24"/>
                <w:szCs w:val="24"/>
              </w:rPr>
            </w:pPr>
            <w:r w:rsidRPr="00EF42A6">
              <w:rPr>
                <w:rFonts w:ascii="Times New Roman" w:eastAsia="Times New Roman" w:hAnsi="Times New Roman" w:cs="Times New Roman"/>
                <w:b/>
                <w:color w:val="212121"/>
                <w:sz w:val="24"/>
                <w:szCs w:val="24"/>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0CA030" w14:textId="77777777" w:rsidR="00A4342A" w:rsidRPr="00EF42A6" w:rsidRDefault="00A4342A" w:rsidP="00DA4682">
            <w:pPr>
              <w:spacing w:after="0" w:line="240" w:lineRule="auto"/>
              <w:jc w:val="both"/>
              <w:rPr>
                <w:rFonts w:ascii="Times New Roman" w:eastAsia="Times New Roman" w:hAnsi="Times New Roman" w:cs="Times New Roman"/>
                <w:b/>
                <w:color w:val="212121"/>
                <w:sz w:val="24"/>
                <w:szCs w:val="24"/>
              </w:rPr>
            </w:pPr>
            <w:r w:rsidRPr="00EF42A6">
              <w:rPr>
                <w:rFonts w:ascii="Times New Roman" w:eastAsia="Times New Roman" w:hAnsi="Times New Roman" w:cs="Times New Roman"/>
                <w:b/>
                <w:color w:val="212121"/>
                <w:sz w:val="24"/>
                <w:szCs w:val="24"/>
              </w:rPr>
              <w:t xml:space="preserve"> </w:t>
            </w:r>
          </w:p>
        </w:tc>
      </w:tr>
      <w:tr w:rsidR="00A4342A" w:rsidRPr="00EF42A6" w14:paraId="54E75247" w14:textId="77777777" w:rsidTr="00834301">
        <w:trPr>
          <w:trHeight w:val="315"/>
        </w:trPr>
        <w:tc>
          <w:tcPr>
            <w:tcW w:w="2762"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76AC9BE"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&lt;10000</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6CA87AA"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57 (50.44)</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2C37886"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0.011</w:t>
            </w:r>
          </w:p>
        </w:tc>
        <w:tc>
          <w:tcPr>
            <w:tcW w:w="1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F37883"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1.42 (0.77 – 2.62)</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62E62D"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0.262</w:t>
            </w:r>
          </w:p>
        </w:tc>
        <w:tc>
          <w:tcPr>
            <w:tcW w:w="146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2502C0"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1.15 (0.58 – 2.29)</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9E72E48"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0.693</w:t>
            </w:r>
          </w:p>
        </w:tc>
      </w:tr>
      <w:tr w:rsidR="00A4342A" w:rsidRPr="00EF42A6" w14:paraId="683288EA" w14:textId="77777777" w:rsidTr="00834301">
        <w:trPr>
          <w:trHeight w:val="315"/>
        </w:trPr>
        <w:tc>
          <w:tcPr>
            <w:tcW w:w="2762"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94C4AA1"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1000-15000</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D7DE5B"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27 (27.84)</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79F0B3"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13B9E1"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1.54 (1.28 – 2.04)</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CE9EB8"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0.034</w:t>
            </w:r>
          </w:p>
        </w:tc>
        <w:tc>
          <w:tcPr>
            <w:tcW w:w="146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ABB23D"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1.45 (1.22 – 1.90)</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8E1C43F"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0.025</w:t>
            </w:r>
          </w:p>
        </w:tc>
      </w:tr>
      <w:tr w:rsidR="00A4342A" w:rsidRPr="00EF42A6" w14:paraId="5F23BECF" w14:textId="77777777" w:rsidTr="00834301">
        <w:trPr>
          <w:trHeight w:val="315"/>
        </w:trPr>
        <w:tc>
          <w:tcPr>
            <w:tcW w:w="2762"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5BB65A7"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1500-25,000</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137A00B"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19 (43.18)</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03A0E2"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C3FE49B"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1.06 (0.49 – 2.29)</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31D45E"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0.885</w:t>
            </w:r>
          </w:p>
        </w:tc>
        <w:tc>
          <w:tcPr>
            <w:tcW w:w="146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4ACED9E"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1.05 (0.47 – 2.33)</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24AD94"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0.901</w:t>
            </w:r>
          </w:p>
        </w:tc>
      </w:tr>
      <w:tr w:rsidR="00A4342A" w:rsidRPr="00EF42A6" w14:paraId="776AE6C9" w14:textId="77777777" w:rsidTr="00834301">
        <w:trPr>
          <w:trHeight w:val="315"/>
        </w:trPr>
        <w:tc>
          <w:tcPr>
            <w:tcW w:w="2762"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95C064E"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&gt;25000</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6AC8E2"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28 (41.79)</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A96B54"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7875E90"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Reference</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F43AD7B"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6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630235"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585969"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r w:rsidR="00A4342A" w:rsidRPr="00EF42A6" w14:paraId="1EB807C8" w14:textId="77777777" w:rsidTr="00834301">
        <w:trPr>
          <w:trHeight w:val="315"/>
        </w:trPr>
        <w:tc>
          <w:tcPr>
            <w:tcW w:w="2762"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B24B576" w14:textId="77777777" w:rsidR="00A4342A" w:rsidRPr="00EF42A6" w:rsidRDefault="00A4342A" w:rsidP="00DA4682">
            <w:pPr>
              <w:spacing w:after="0" w:line="240" w:lineRule="auto"/>
              <w:jc w:val="both"/>
              <w:rPr>
                <w:rFonts w:ascii="Times New Roman" w:eastAsia="Times New Roman" w:hAnsi="Times New Roman" w:cs="Times New Roman"/>
                <w:b/>
                <w:i/>
                <w:color w:val="212121"/>
                <w:sz w:val="24"/>
                <w:szCs w:val="24"/>
              </w:rPr>
            </w:pPr>
            <w:r w:rsidRPr="00EF42A6">
              <w:rPr>
                <w:rFonts w:ascii="Times New Roman" w:eastAsia="Times New Roman" w:hAnsi="Times New Roman" w:cs="Times New Roman"/>
                <w:b/>
                <w:i/>
                <w:color w:val="212121"/>
                <w:sz w:val="24"/>
                <w:szCs w:val="24"/>
              </w:rPr>
              <w:t>Portable electronic devices</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52673B"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64F0379"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04505E9"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008407"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6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5D5C5DB"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1416B5"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r w:rsidR="00A4342A" w:rsidRPr="00EF42A6" w14:paraId="4DEF4C46" w14:textId="77777777" w:rsidTr="00834301">
        <w:trPr>
          <w:trHeight w:val="315"/>
        </w:trPr>
        <w:tc>
          <w:tcPr>
            <w:tcW w:w="2762"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50F3809"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Yes</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E5637A"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124 (39.49)</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25E743"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0.045</w:t>
            </w:r>
          </w:p>
        </w:tc>
        <w:tc>
          <w:tcPr>
            <w:tcW w:w="1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25A1B2"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0.44 (0.18 – 0.99)</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5B917E2"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0.049</w:t>
            </w:r>
          </w:p>
        </w:tc>
        <w:tc>
          <w:tcPr>
            <w:tcW w:w="146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D61A5D"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0.46 (0.17 – 1.18)</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BE0C6C"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0.108</w:t>
            </w:r>
          </w:p>
        </w:tc>
      </w:tr>
      <w:tr w:rsidR="00A4342A" w:rsidRPr="00EF42A6" w14:paraId="53596F41" w14:textId="77777777" w:rsidTr="00834301">
        <w:trPr>
          <w:trHeight w:val="315"/>
        </w:trPr>
        <w:tc>
          <w:tcPr>
            <w:tcW w:w="2762"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04DE661"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lastRenderedPageBreak/>
              <w:t>No</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78C05FB"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15 (60.00)</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1CE5A01"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5FC0E3"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Reference</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77AD38"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6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23CEE6C"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Reference</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6937E1A"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r w:rsidR="00A4342A" w:rsidRPr="00EF42A6" w14:paraId="147E46C7" w14:textId="77777777" w:rsidTr="00834301">
        <w:trPr>
          <w:trHeight w:val="315"/>
        </w:trPr>
        <w:tc>
          <w:tcPr>
            <w:tcW w:w="2762"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90DF937" w14:textId="77777777" w:rsidR="00A4342A" w:rsidRPr="00EF42A6" w:rsidRDefault="00A4342A" w:rsidP="00DA4682">
            <w:pPr>
              <w:spacing w:after="0" w:line="240" w:lineRule="auto"/>
              <w:jc w:val="both"/>
              <w:rPr>
                <w:rFonts w:ascii="Times New Roman" w:eastAsia="Times New Roman" w:hAnsi="Times New Roman" w:cs="Times New Roman"/>
                <w:b/>
                <w:i/>
                <w:color w:val="212121"/>
                <w:sz w:val="24"/>
                <w:szCs w:val="24"/>
              </w:rPr>
            </w:pPr>
            <w:r w:rsidRPr="00EF42A6">
              <w:rPr>
                <w:rFonts w:ascii="Times New Roman" w:eastAsia="Times New Roman" w:hAnsi="Times New Roman" w:cs="Times New Roman"/>
                <w:b/>
                <w:i/>
                <w:color w:val="212121"/>
                <w:sz w:val="24"/>
                <w:szCs w:val="24"/>
              </w:rPr>
              <w:t>Mass media access</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1E7C57" w14:textId="77777777" w:rsidR="00A4342A" w:rsidRPr="00EF42A6" w:rsidRDefault="00A4342A" w:rsidP="00DA4682">
            <w:pPr>
              <w:spacing w:after="0" w:line="240" w:lineRule="auto"/>
              <w:jc w:val="both"/>
              <w:rPr>
                <w:rFonts w:ascii="Times New Roman" w:eastAsia="Times New Roman" w:hAnsi="Times New Roman" w:cs="Times New Roman"/>
                <w:b/>
                <w:i/>
                <w:color w:val="212121"/>
                <w:sz w:val="24"/>
                <w:szCs w:val="24"/>
              </w:rPr>
            </w:pPr>
            <w:r w:rsidRPr="00EF42A6">
              <w:rPr>
                <w:rFonts w:ascii="Times New Roman" w:eastAsia="Times New Roman" w:hAnsi="Times New Roman" w:cs="Times New Roman"/>
                <w:b/>
                <w:i/>
                <w:color w:val="212121"/>
                <w:sz w:val="24"/>
                <w:szCs w:val="24"/>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94C269" w14:textId="77777777" w:rsidR="00A4342A" w:rsidRPr="00EF42A6" w:rsidRDefault="00A4342A" w:rsidP="00DA4682">
            <w:pPr>
              <w:spacing w:after="0" w:line="240" w:lineRule="auto"/>
              <w:jc w:val="both"/>
              <w:rPr>
                <w:rFonts w:ascii="Times New Roman" w:eastAsia="Times New Roman" w:hAnsi="Times New Roman" w:cs="Times New Roman"/>
                <w:b/>
                <w:i/>
                <w:color w:val="212121"/>
                <w:sz w:val="24"/>
                <w:szCs w:val="24"/>
              </w:rPr>
            </w:pPr>
            <w:r w:rsidRPr="00EF42A6">
              <w:rPr>
                <w:rFonts w:ascii="Times New Roman" w:eastAsia="Times New Roman" w:hAnsi="Times New Roman" w:cs="Times New Roman"/>
                <w:b/>
                <w:i/>
                <w:color w:val="212121"/>
                <w:sz w:val="24"/>
                <w:szCs w:val="24"/>
              </w:rPr>
              <w:t xml:space="preserve"> </w:t>
            </w:r>
          </w:p>
        </w:tc>
        <w:tc>
          <w:tcPr>
            <w:tcW w:w="1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9F327D0" w14:textId="77777777" w:rsidR="00A4342A" w:rsidRPr="00EF42A6" w:rsidRDefault="00A4342A" w:rsidP="00DA4682">
            <w:pPr>
              <w:spacing w:after="0" w:line="240" w:lineRule="auto"/>
              <w:jc w:val="both"/>
              <w:rPr>
                <w:rFonts w:ascii="Times New Roman" w:eastAsia="Times New Roman" w:hAnsi="Times New Roman" w:cs="Times New Roman"/>
                <w:b/>
                <w:i/>
                <w:color w:val="212121"/>
                <w:sz w:val="24"/>
                <w:szCs w:val="24"/>
              </w:rPr>
            </w:pPr>
            <w:r w:rsidRPr="00EF42A6">
              <w:rPr>
                <w:rFonts w:ascii="Times New Roman" w:eastAsia="Times New Roman" w:hAnsi="Times New Roman" w:cs="Times New Roman"/>
                <w:b/>
                <w:i/>
                <w:color w:val="212121"/>
                <w:sz w:val="24"/>
                <w:szCs w:val="24"/>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4B1F18" w14:textId="77777777" w:rsidR="00A4342A" w:rsidRPr="00EF42A6" w:rsidRDefault="00A4342A" w:rsidP="00DA4682">
            <w:pPr>
              <w:spacing w:after="0" w:line="240" w:lineRule="auto"/>
              <w:jc w:val="both"/>
              <w:rPr>
                <w:rFonts w:ascii="Times New Roman" w:eastAsia="Times New Roman" w:hAnsi="Times New Roman" w:cs="Times New Roman"/>
                <w:b/>
                <w:i/>
                <w:color w:val="212121"/>
                <w:sz w:val="24"/>
                <w:szCs w:val="24"/>
              </w:rPr>
            </w:pPr>
            <w:r w:rsidRPr="00EF42A6">
              <w:rPr>
                <w:rFonts w:ascii="Times New Roman" w:eastAsia="Times New Roman" w:hAnsi="Times New Roman" w:cs="Times New Roman"/>
                <w:b/>
                <w:i/>
                <w:color w:val="212121"/>
                <w:sz w:val="24"/>
                <w:szCs w:val="24"/>
              </w:rPr>
              <w:t xml:space="preserve"> </w:t>
            </w:r>
          </w:p>
        </w:tc>
        <w:tc>
          <w:tcPr>
            <w:tcW w:w="146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CF4AEF7" w14:textId="77777777" w:rsidR="00A4342A" w:rsidRPr="00EF42A6" w:rsidRDefault="00A4342A" w:rsidP="00DA4682">
            <w:pPr>
              <w:spacing w:after="0" w:line="240" w:lineRule="auto"/>
              <w:jc w:val="both"/>
              <w:rPr>
                <w:rFonts w:ascii="Times New Roman" w:eastAsia="Times New Roman" w:hAnsi="Times New Roman" w:cs="Times New Roman"/>
                <w:b/>
                <w:i/>
                <w:color w:val="212121"/>
                <w:sz w:val="24"/>
                <w:szCs w:val="24"/>
              </w:rPr>
            </w:pPr>
            <w:r w:rsidRPr="00EF42A6">
              <w:rPr>
                <w:rFonts w:ascii="Times New Roman" w:eastAsia="Times New Roman" w:hAnsi="Times New Roman" w:cs="Times New Roman"/>
                <w:b/>
                <w:i/>
                <w:color w:val="212121"/>
                <w:sz w:val="24"/>
                <w:szCs w:val="24"/>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1E90C00" w14:textId="77777777" w:rsidR="00A4342A" w:rsidRPr="00EF42A6" w:rsidRDefault="00A4342A" w:rsidP="00DA4682">
            <w:pPr>
              <w:spacing w:after="0" w:line="240" w:lineRule="auto"/>
              <w:jc w:val="both"/>
              <w:rPr>
                <w:rFonts w:ascii="Times New Roman" w:eastAsia="Times New Roman" w:hAnsi="Times New Roman" w:cs="Times New Roman"/>
                <w:b/>
                <w:i/>
                <w:color w:val="212121"/>
                <w:sz w:val="24"/>
                <w:szCs w:val="24"/>
              </w:rPr>
            </w:pPr>
            <w:r w:rsidRPr="00EF42A6">
              <w:rPr>
                <w:rFonts w:ascii="Times New Roman" w:eastAsia="Times New Roman" w:hAnsi="Times New Roman" w:cs="Times New Roman"/>
                <w:b/>
                <w:i/>
                <w:color w:val="212121"/>
                <w:sz w:val="24"/>
                <w:szCs w:val="24"/>
              </w:rPr>
              <w:t xml:space="preserve"> </w:t>
            </w:r>
          </w:p>
        </w:tc>
      </w:tr>
      <w:tr w:rsidR="00A4342A" w:rsidRPr="00EF42A6" w14:paraId="5CA993F2" w14:textId="77777777" w:rsidTr="00834301">
        <w:trPr>
          <w:trHeight w:val="315"/>
        </w:trPr>
        <w:tc>
          <w:tcPr>
            <w:tcW w:w="2762"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B6DEDA0"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Yes</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41E8D8"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52 (36.88)</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8E7884"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0.193</w:t>
            </w:r>
          </w:p>
        </w:tc>
        <w:tc>
          <w:tcPr>
            <w:tcW w:w="1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B235D2"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0.75 (0.48 – 1.16)</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C79946"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0.193</w:t>
            </w:r>
          </w:p>
        </w:tc>
        <w:tc>
          <w:tcPr>
            <w:tcW w:w="146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4FE00D"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0.79 (0.47 – 1.33)</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45359D2"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0.375</w:t>
            </w:r>
          </w:p>
        </w:tc>
      </w:tr>
      <w:tr w:rsidR="00A4342A" w:rsidRPr="00EF42A6" w14:paraId="4D0098BB" w14:textId="77777777" w:rsidTr="00834301">
        <w:trPr>
          <w:trHeight w:val="315"/>
        </w:trPr>
        <w:tc>
          <w:tcPr>
            <w:tcW w:w="2762"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09D8FC4"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No</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A13EC6"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87 (43.94)</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FF2136A"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DF890B"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Reference</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996C66"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6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E05335"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Reference</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E4DD0A"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r w:rsidR="00A4342A" w:rsidRPr="00EF42A6" w14:paraId="286B644F" w14:textId="77777777" w:rsidTr="00834301">
        <w:trPr>
          <w:trHeight w:val="315"/>
        </w:trPr>
        <w:tc>
          <w:tcPr>
            <w:tcW w:w="2762"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AF01E71" w14:textId="77777777" w:rsidR="00A4342A" w:rsidRPr="00EF42A6" w:rsidRDefault="00A4342A" w:rsidP="00DA4682">
            <w:pPr>
              <w:spacing w:after="0" w:line="240" w:lineRule="auto"/>
              <w:jc w:val="both"/>
              <w:rPr>
                <w:rFonts w:ascii="Times New Roman" w:eastAsia="Times New Roman" w:hAnsi="Times New Roman" w:cs="Times New Roman"/>
                <w:b/>
                <w:color w:val="212121"/>
                <w:sz w:val="24"/>
                <w:szCs w:val="24"/>
              </w:rPr>
            </w:pPr>
            <w:r w:rsidRPr="00EF42A6">
              <w:rPr>
                <w:rFonts w:ascii="Times New Roman" w:eastAsia="Times New Roman" w:hAnsi="Times New Roman" w:cs="Times New Roman"/>
                <w:b/>
                <w:color w:val="212121"/>
                <w:sz w:val="24"/>
                <w:szCs w:val="24"/>
              </w:rPr>
              <w:t>Medical history of the patients</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8CCAD17"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F19359B"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2A4483"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1934131"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6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38A1FC"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CAB0854"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p>
        </w:tc>
      </w:tr>
      <w:tr w:rsidR="00A4342A" w:rsidRPr="00EF42A6" w14:paraId="3C2620DF" w14:textId="77777777" w:rsidTr="00834301">
        <w:trPr>
          <w:trHeight w:val="315"/>
        </w:trPr>
        <w:tc>
          <w:tcPr>
            <w:tcW w:w="2762"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AF3E824" w14:textId="77777777" w:rsidR="00A4342A" w:rsidRPr="00EF42A6" w:rsidRDefault="00A4342A" w:rsidP="00DA4682">
            <w:pPr>
              <w:spacing w:after="0" w:line="240" w:lineRule="auto"/>
              <w:jc w:val="both"/>
              <w:rPr>
                <w:rFonts w:ascii="Times New Roman" w:eastAsia="Times New Roman" w:hAnsi="Times New Roman" w:cs="Times New Roman"/>
                <w:b/>
                <w:i/>
                <w:color w:val="212121"/>
                <w:sz w:val="24"/>
                <w:szCs w:val="24"/>
              </w:rPr>
            </w:pPr>
            <w:r w:rsidRPr="00EF42A6">
              <w:rPr>
                <w:rFonts w:ascii="Times New Roman" w:eastAsia="Times New Roman" w:hAnsi="Times New Roman" w:cs="Times New Roman"/>
                <w:b/>
                <w:i/>
                <w:color w:val="212121"/>
                <w:sz w:val="24"/>
                <w:szCs w:val="24"/>
              </w:rPr>
              <w:t>Lump</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1D84D2"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97D3AAB"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406572"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580B083"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6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007339"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511F2F"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p>
        </w:tc>
      </w:tr>
      <w:tr w:rsidR="00A4342A" w:rsidRPr="00EF42A6" w14:paraId="3B413DCC" w14:textId="77777777" w:rsidTr="00834301">
        <w:trPr>
          <w:trHeight w:val="315"/>
        </w:trPr>
        <w:tc>
          <w:tcPr>
            <w:tcW w:w="2762"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DC7D9D7"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Yes</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FCC3E2"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128 (41.16)</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9F3601B"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0.847</w:t>
            </w:r>
          </w:p>
        </w:tc>
        <w:tc>
          <w:tcPr>
            <w:tcW w:w="1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BAF60E"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1.08 (0.50 – 2.45)</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7E2F83"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0.847</w:t>
            </w:r>
          </w:p>
        </w:tc>
        <w:tc>
          <w:tcPr>
            <w:tcW w:w="146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F15F74"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CE794B8"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r w:rsidR="00A4342A" w:rsidRPr="00EF42A6" w14:paraId="36E71D8A" w14:textId="77777777" w:rsidTr="00834301">
        <w:trPr>
          <w:trHeight w:val="315"/>
        </w:trPr>
        <w:tc>
          <w:tcPr>
            <w:tcW w:w="2762"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0EC849D"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No</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CA85C25"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11 (39.39)</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1E3BA82"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76B025"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Reference</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C5047A6"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6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D96B5E"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5F8DA9B"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r w:rsidR="00A4342A" w:rsidRPr="00EF42A6" w14:paraId="01356BE7" w14:textId="77777777" w:rsidTr="00834301">
        <w:trPr>
          <w:trHeight w:val="315"/>
        </w:trPr>
        <w:tc>
          <w:tcPr>
            <w:tcW w:w="2762"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B64F792" w14:textId="77777777" w:rsidR="00A4342A" w:rsidRPr="00EF42A6" w:rsidRDefault="00A4342A" w:rsidP="00DA4682">
            <w:pPr>
              <w:spacing w:after="0" w:line="240" w:lineRule="auto"/>
              <w:jc w:val="both"/>
              <w:rPr>
                <w:rFonts w:ascii="Times New Roman" w:eastAsia="Times New Roman" w:hAnsi="Times New Roman" w:cs="Times New Roman"/>
                <w:b/>
                <w:i/>
                <w:color w:val="212121"/>
                <w:sz w:val="24"/>
                <w:szCs w:val="24"/>
              </w:rPr>
            </w:pPr>
            <w:r w:rsidRPr="00EF42A6">
              <w:rPr>
                <w:rFonts w:ascii="Times New Roman" w:eastAsia="Times New Roman" w:hAnsi="Times New Roman" w:cs="Times New Roman"/>
                <w:b/>
                <w:i/>
                <w:color w:val="212121"/>
                <w:sz w:val="24"/>
                <w:szCs w:val="24"/>
              </w:rPr>
              <w:t>Breast pain</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7A7DF8"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3F7C72"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95E3B9"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44E26E5"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6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36EE3E"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75E8C33"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r w:rsidR="00A4342A" w:rsidRPr="00EF42A6" w14:paraId="0D4D2C83" w14:textId="77777777" w:rsidTr="00834301">
        <w:trPr>
          <w:trHeight w:val="315"/>
        </w:trPr>
        <w:tc>
          <w:tcPr>
            <w:tcW w:w="2762"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9793BA1"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Yes</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F190F7"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30 (32.61)</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533450"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0.045</w:t>
            </w:r>
          </w:p>
        </w:tc>
        <w:tc>
          <w:tcPr>
            <w:tcW w:w="1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30AC012"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0.61 (0.37 – 0.97)</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7758AA"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0.046</w:t>
            </w:r>
          </w:p>
        </w:tc>
        <w:tc>
          <w:tcPr>
            <w:tcW w:w="146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9161C7"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0.55 (0.32 – 0.94)</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60D80D"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0.032</w:t>
            </w:r>
          </w:p>
        </w:tc>
      </w:tr>
      <w:tr w:rsidR="00A4342A" w:rsidRPr="00EF42A6" w14:paraId="37103DE2" w14:textId="77777777" w:rsidTr="00834301">
        <w:trPr>
          <w:trHeight w:val="315"/>
        </w:trPr>
        <w:tc>
          <w:tcPr>
            <w:tcW w:w="2762"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4B1637F"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No</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42EB0A"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109 (44.13)</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3F8154"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512AD1"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Reference</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E44959"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6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DEC8BA"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Reference</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C768E8"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r w:rsidR="00A4342A" w:rsidRPr="00EF42A6" w14:paraId="299CDC1C" w14:textId="77777777" w:rsidTr="00834301">
        <w:trPr>
          <w:trHeight w:val="315"/>
        </w:trPr>
        <w:tc>
          <w:tcPr>
            <w:tcW w:w="2762"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522EA63" w14:textId="77777777" w:rsidR="00A4342A" w:rsidRPr="00EF42A6" w:rsidRDefault="00A4342A" w:rsidP="00DA4682">
            <w:pPr>
              <w:spacing w:after="0" w:line="240" w:lineRule="auto"/>
              <w:jc w:val="both"/>
              <w:rPr>
                <w:rFonts w:ascii="Times New Roman" w:eastAsia="Times New Roman" w:hAnsi="Times New Roman" w:cs="Times New Roman"/>
                <w:b/>
                <w:i/>
                <w:color w:val="212121"/>
                <w:sz w:val="24"/>
                <w:szCs w:val="24"/>
              </w:rPr>
            </w:pPr>
            <w:r w:rsidRPr="00EF42A6">
              <w:rPr>
                <w:rFonts w:ascii="Times New Roman" w:eastAsia="Times New Roman" w:hAnsi="Times New Roman" w:cs="Times New Roman"/>
                <w:b/>
                <w:i/>
                <w:color w:val="212121"/>
                <w:sz w:val="24"/>
                <w:szCs w:val="24"/>
              </w:rPr>
              <w:t>Nipple discharge</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78695EF"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132AD9D"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3B5E4A"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9D1945"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6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5DF447B"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530969"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p>
        </w:tc>
      </w:tr>
      <w:tr w:rsidR="00A4342A" w:rsidRPr="00EF42A6" w14:paraId="7864DA28" w14:textId="77777777" w:rsidTr="00834301">
        <w:trPr>
          <w:trHeight w:val="315"/>
        </w:trPr>
        <w:tc>
          <w:tcPr>
            <w:tcW w:w="2762"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1B4E548"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Yes</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CCBD19"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8 (42.11)</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07F1591"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0.920</w:t>
            </w:r>
          </w:p>
        </w:tc>
        <w:tc>
          <w:tcPr>
            <w:tcW w:w="1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6B2FF9"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1.05 (0.40 – 2.66)</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1C2432"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6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7A5699B"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D1382C"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r w:rsidR="00A4342A" w:rsidRPr="00EF42A6" w14:paraId="297ABA41" w14:textId="77777777" w:rsidTr="00834301">
        <w:trPr>
          <w:trHeight w:val="315"/>
        </w:trPr>
        <w:tc>
          <w:tcPr>
            <w:tcW w:w="2762"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0121921"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No</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15AF6B4"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131 (40.94)</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9B750EC"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A85F68"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Reference</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60BB06"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6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FF3AF65"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29C83D7"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r w:rsidR="00A4342A" w:rsidRPr="00EF42A6" w14:paraId="08B08FEC" w14:textId="77777777" w:rsidTr="00834301">
        <w:trPr>
          <w:trHeight w:val="315"/>
        </w:trPr>
        <w:tc>
          <w:tcPr>
            <w:tcW w:w="2762"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4481FB6" w14:textId="77777777" w:rsidR="00A4342A" w:rsidRPr="00EF42A6" w:rsidRDefault="00A4342A" w:rsidP="00DA4682">
            <w:pPr>
              <w:spacing w:after="0" w:line="240" w:lineRule="auto"/>
              <w:jc w:val="both"/>
              <w:rPr>
                <w:rFonts w:ascii="Times New Roman" w:eastAsia="Times New Roman" w:hAnsi="Times New Roman" w:cs="Times New Roman"/>
                <w:b/>
                <w:i/>
                <w:color w:val="212121"/>
                <w:sz w:val="24"/>
                <w:szCs w:val="24"/>
              </w:rPr>
            </w:pPr>
            <w:r w:rsidRPr="00EF42A6">
              <w:rPr>
                <w:rFonts w:ascii="Times New Roman" w:eastAsia="Times New Roman" w:hAnsi="Times New Roman" w:cs="Times New Roman"/>
                <w:b/>
                <w:i/>
                <w:color w:val="212121"/>
                <w:sz w:val="24"/>
                <w:szCs w:val="24"/>
              </w:rPr>
              <w:t>Skin changes</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F569A0"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E1F72B"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9D3F082"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2BE746E"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6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858B90"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47C07F"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r w:rsidR="00A4342A" w:rsidRPr="00EF42A6" w14:paraId="1AE214BF" w14:textId="77777777" w:rsidTr="00834301">
        <w:trPr>
          <w:trHeight w:val="315"/>
        </w:trPr>
        <w:tc>
          <w:tcPr>
            <w:tcW w:w="2762"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88E04A8"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Yes</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559C83"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7 (46.67)</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62349E"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0.648</w:t>
            </w:r>
          </w:p>
        </w:tc>
        <w:tc>
          <w:tcPr>
            <w:tcW w:w="1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88961F2"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1.27 (0.44 – 3.63)</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7F64DF"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0.649</w:t>
            </w:r>
          </w:p>
        </w:tc>
        <w:tc>
          <w:tcPr>
            <w:tcW w:w="146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74D7E53"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2F422A5"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r w:rsidR="00A4342A" w:rsidRPr="00EF42A6" w14:paraId="31D908D0" w14:textId="77777777" w:rsidTr="00834301">
        <w:trPr>
          <w:trHeight w:val="315"/>
        </w:trPr>
        <w:tc>
          <w:tcPr>
            <w:tcW w:w="2762"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E42A027"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No</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D06DDED"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132 (40.74)</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B7C73FC"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07A6ECD"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Reference</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F989AA"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6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722F469"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0715B8"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r w:rsidR="00A4342A" w:rsidRPr="00EF42A6" w14:paraId="1C9F1884" w14:textId="77777777" w:rsidTr="00834301">
        <w:trPr>
          <w:trHeight w:val="315"/>
        </w:trPr>
        <w:tc>
          <w:tcPr>
            <w:tcW w:w="2762"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E33ECA6" w14:textId="77777777" w:rsidR="00A4342A" w:rsidRPr="00EF42A6" w:rsidRDefault="00A4342A" w:rsidP="00DA4682">
            <w:pPr>
              <w:spacing w:after="0" w:line="240" w:lineRule="auto"/>
              <w:jc w:val="both"/>
              <w:rPr>
                <w:rFonts w:ascii="Times New Roman" w:eastAsia="Times New Roman" w:hAnsi="Times New Roman" w:cs="Times New Roman"/>
                <w:b/>
                <w:i/>
                <w:color w:val="212121"/>
                <w:sz w:val="24"/>
                <w:szCs w:val="24"/>
              </w:rPr>
            </w:pPr>
            <w:r w:rsidRPr="00EF42A6">
              <w:rPr>
                <w:rFonts w:ascii="Times New Roman" w:eastAsia="Times New Roman" w:hAnsi="Times New Roman" w:cs="Times New Roman"/>
                <w:b/>
                <w:i/>
                <w:color w:val="212121"/>
                <w:sz w:val="24"/>
                <w:szCs w:val="24"/>
              </w:rPr>
              <w:t>Bone pain</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0A9B62"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6F7DAD8"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933495"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552719"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6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C9C45F"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7F45A2"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r w:rsidR="00A4342A" w:rsidRPr="00EF42A6" w14:paraId="58417452" w14:textId="77777777" w:rsidTr="00834301">
        <w:trPr>
          <w:trHeight w:val="315"/>
        </w:trPr>
        <w:tc>
          <w:tcPr>
            <w:tcW w:w="2762"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E7C506E"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Yes</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264296"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4 (33.33)</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0D537EE"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0.582</w:t>
            </w:r>
          </w:p>
        </w:tc>
        <w:tc>
          <w:tcPr>
            <w:tcW w:w="1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CF6B37"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0.71 (0.19 – 2.31)</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651214D"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0.584</w:t>
            </w:r>
          </w:p>
        </w:tc>
        <w:tc>
          <w:tcPr>
            <w:tcW w:w="146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777EC9"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47A995"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r w:rsidR="00A4342A" w:rsidRPr="00EF42A6" w14:paraId="46A66CBD" w14:textId="77777777" w:rsidTr="00834301">
        <w:trPr>
          <w:trHeight w:val="315"/>
        </w:trPr>
        <w:tc>
          <w:tcPr>
            <w:tcW w:w="2762"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2185AA9"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No</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B5AEAB2"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135 (41.28)</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EA9EAE"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D66841"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Reference</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6A66CB"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6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F66A23"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52AC3C"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r w:rsidR="00A4342A" w:rsidRPr="00EF42A6" w14:paraId="48A0475C" w14:textId="77777777" w:rsidTr="00834301">
        <w:trPr>
          <w:trHeight w:val="315"/>
        </w:trPr>
        <w:tc>
          <w:tcPr>
            <w:tcW w:w="2762"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9A65A8F" w14:textId="77777777" w:rsidR="00A4342A" w:rsidRPr="00EF42A6" w:rsidRDefault="00A4342A" w:rsidP="00DA4682">
            <w:pPr>
              <w:spacing w:after="0" w:line="240" w:lineRule="auto"/>
              <w:jc w:val="both"/>
              <w:rPr>
                <w:rFonts w:ascii="Times New Roman" w:eastAsia="Times New Roman" w:hAnsi="Times New Roman" w:cs="Times New Roman"/>
                <w:b/>
                <w:i/>
                <w:color w:val="212121"/>
                <w:sz w:val="24"/>
                <w:szCs w:val="24"/>
              </w:rPr>
            </w:pPr>
            <w:r w:rsidRPr="00EF42A6">
              <w:rPr>
                <w:rFonts w:ascii="Times New Roman" w:eastAsia="Times New Roman" w:hAnsi="Times New Roman" w:cs="Times New Roman"/>
                <w:b/>
                <w:i/>
                <w:color w:val="212121"/>
                <w:sz w:val="24"/>
                <w:szCs w:val="24"/>
              </w:rPr>
              <w:t>Breast self-examination</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DED2039"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CFA29B7"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1F0075"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61846F"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6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C2280F3"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B9AFF6"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r w:rsidR="00A4342A" w:rsidRPr="00EF42A6" w14:paraId="731BEB4F" w14:textId="77777777" w:rsidTr="00834301">
        <w:trPr>
          <w:trHeight w:val="315"/>
        </w:trPr>
        <w:tc>
          <w:tcPr>
            <w:tcW w:w="2762"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7DE69D7"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Yes</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8F39A4"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15 (40.54)</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A32EEF"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0.975</w:t>
            </w:r>
          </w:p>
        </w:tc>
        <w:tc>
          <w:tcPr>
            <w:tcW w:w="1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4C3EF2"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1.01 (0.50 – 2.02)</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617A5A0"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0.975</w:t>
            </w:r>
          </w:p>
        </w:tc>
        <w:tc>
          <w:tcPr>
            <w:tcW w:w="146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39D18E"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928F3C0"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r w:rsidR="00A4342A" w:rsidRPr="00EF42A6" w14:paraId="4A967ECE" w14:textId="77777777" w:rsidTr="00834301">
        <w:trPr>
          <w:trHeight w:val="315"/>
        </w:trPr>
        <w:tc>
          <w:tcPr>
            <w:tcW w:w="2762"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11F1862"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No</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F7239E"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118 (40.27)</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41E5132"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1DBB1D"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Reference</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1A01A1B"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6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6165E18"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2481DB"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p>
        </w:tc>
      </w:tr>
      <w:tr w:rsidR="00A4342A" w:rsidRPr="00EF42A6" w14:paraId="741C06A7" w14:textId="77777777" w:rsidTr="00834301">
        <w:trPr>
          <w:trHeight w:val="315"/>
        </w:trPr>
        <w:tc>
          <w:tcPr>
            <w:tcW w:w="2762"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A8B9349" w14:textId="77777777" w:rsidR="00A4342A" w:rsidRPr="00EF42A6" w:rsidRDefault="00A4342A" w:rsidP="00DA4682">
            <w:pPr>
              <w:spacing w:after="0" w:line="240" w:lineRule="auto"/>
              <w:jc w:val="both"/>
              <w:rPr>
                <w:rFonts w:ascii="Times New Roman" w:eastAsia="Times New Roman" w:hAnsi="Times New Roman" w:cs="Times New Roman"/>
                <w:b/>
                <w:i/>
                <w:color w:val="212121"/>
                <w:sz w:val="24"/>
                <w:szCs w:val="24"/>
              </w:rPr>
            </w:pPr>
            <w:r w:rsidRPr="00EF42A6">
              <w:rPr>
                <w:rFonts w:ascii="Times New Roman" w:eastAsia="Times New Roman" w:hAnsi="Times New Roman" w:cs="Times New Roman"/>
                <w:b/>
                <w:i/>
                <w:color w:val="212121"/>
                <w:sz w:val="24"/>
                <w:szCs w:val="24"/>
              </w:rPr>
              <w:t>Family history of breast cancer</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79E00F5" w14:textId="77777777" w:rsidR="00A4342A" w:rsidRPr="00EF42A6" w:rsidRDefault="00A4342A" w:rsidP="00DA4682">
            <w:pPr>
              <w:spacing w:after="0" w:line="240" w:lineRule="auto"/>
              <w:jc w:val="both"/>
              <w:rPr>
                <w:rFonts w:ascii="Times New Roman" w:eastAsia="Times New Roman" w:hAnsi="Times New Roman" w:cs="Times New Roman"/>
                <w:b/>
                <w:i/>
                <w:color w:val="212121"/>
                <w:sz w:val="24"/>
                <w:szCs w:val="24"/>
              </w:rPr>
            </w:pPr>
            <w:r w:rsidRPr="00EF42A6">
              <w:rPr>
                <w:rFonts w:ascii="Times New Roman" w:eastAsia="Times New Roman" w:hAnsi="Times New Roman" w:cs="Times New Roman"/>
                <w:b/>
                <w:i/>
                <w:color w:val="212121"/>
                <w:sz w:val="24"/>
                <w:szCs w:val="24"/>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3977BA3" w14:textId="77777777" w:rsidR="00A4342A" w:rsidRPr="00EF42A6" w:rsidRDefault="00A4342A" w:rsidP="00DA4682">
            <w:pPr>
              <w:spacing w:after="0" w:line="240" w:lineRule="auto"/>
              <w:jc w:val="both"/>
              <w:rPr>
                <w:rFonts w:ascii="Times New Roman" w:eastAsia="Times New Roman" w:hAnsi="Times New Roman" w:cs="Times New Roman"/>
                <w:b/>
                <w:i/>
                <w:color w:val="212121"/>
                <w:sz w:val="24"/>
                <w:szCs w:val="24"/>
              </w:rPr>
            </w:pPr>
            <w:r w:rsidRPr="00EF42A6">
              <w:rPr>
                <w:rFonts w:ascii="Times New Roman" w:eastAsia="Times New Roman" w:hAnsi="Times New Roman" w:cs="Times New Roman"/>
                <w:b/>
                <w:i/>
                <w:color w:val="212121"/>
                <w:sz w:val="24"/>
                <w:szCs w:val="24"/>
              </w:rPr>
              <w:t xml:space="preserve"> </w:t>
            </w:r>
          </w:p>
        </w:tc>
        <w:tc>
          <w:tcPr>
            <w:tcW w:w="1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6F04BE" w14:textId="77777777" w:rsidR="00A4342A" w:rsidRPr="00EF42A6" w:rsidRDefault="00A4342A" w:rsidP="00DA4682">
            <w:pPr>
              <w:spacing w:after="0" w:line="240" w:lineRule="auto"/>
              <w:jc w:val="both"/>
              <w:rPr>
                <w:rFonts w:ascii="Times New Roman" w:eastAsia="Times New Roman" w:hAnsi="Times New Roman" w:cs="Times New Roman"/>
                <w:b/>
                <w:i/>
                <w:color w:val="212121"/>
                <w:sz w:val="24"/>
                <w:szCs w:val="24"/>
              </w:rPr>
            </w:pPr>
            <w:r w:rsidRPr="00EF42A6">
              <w:rPr>
                <w:rFonts w:ascii="Times New Roman" w:eastAsia="Times New Roman" w:hAnsi="Times New Roman" w:cs="Times New Roman"/>
                <w:b/>
                <w:i/>
                <w:color w:val="212121"/>
                <w:sz w:val="24"/>
                <w:szCs w:val="24"/>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15AF7C" w14:textId="77777777" w:rsidR="00A4342A" w:rsidRPr="00EF42A6" w:rsidRDefault="00A4342A" w:rsidP="00DA4682">
            <w:pPr>
              <w:spacing w:after="0" w:line="240" w:lineRule="auto"/>
              <w:jc w:val="both"/>
              <w:rPr>
                <w:rFonts w:ascii="Times New Roman" w:eastAsia="Times New Roman" w:hAnsi="Times New Roman" w:cs="Times New Roman"/>
                <w:b/>
                <w:i/>
                <w:color w:val="212121"/>
                <w:sz w:val="24"/>
                <w:szCs w:val="24"/>
              </w:rPr>
            </w:pPr>
            <w:r w:rsidRPr="00EF42A6">
              <w:rPr>
                <w:rFonts w:ascii="Times New Roman" w:eastAsia="Times New Roman" w:hAnsi="Times New Roman" w:cs="Times New Roman"/>
                <w:b/>
                <w:i/>
                <w:color w:val="212121"/>
                <w:sz w:val="24"/>
                <w:szCs w:val="24"/>
              </w:rPr>
              <w:t xml:space="preserve"> </w:t>
            </w:r>
          </w:p>
        </w:tc>
        <w:tc>
          <w:tcPr>
            <w:tcW w:w="146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FA064E"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BD0CB81"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p>
        </w:tc>
      </w:tr>
      <w:tr w:rsidR="00A4342A" w:rsidRPr="00EF42A6" w14:paraId="6EB1E7BB" w14:textId="77777777" w:rsidTr="00834301">
        <w:trPr>
          <w:trHeight w:val="315"/>
        </w:trPr>
        <w:tc>
          <w:tcPr>
            <w:tcW w:w="2762"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23818FF"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Yes</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23D0DE"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11 (34.38)</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10B396"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0.450</w:t>
            </w:r>
          </w:p>
        </w:tc>
        <w:tc>
          <w:tcPr>
            <w:tcW w:w="1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C63A5D"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0.75 (0.34 – 1.57)</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B9D674"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0.451</w:t>
            </w:r>
          </w:p>
        </w:tc>
        <w:tc>
          <w:tcPr>
            <w:tcW w:w="146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6503B9"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4C930C"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r w:rsidR="00A4342A" w:rsidRPr="00EF42A6" w14:paraId="6EE81718" w14:textId="77777777" w:rsidTr="00834301">
        <w:trPr>
          <w:trHeight w:val="315"/>
        </w:trPr>
        <w:tc>
          <w:tcPr>
            <w:tcW w:w="2762"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A13EFDD"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lastRenderedPageBreak/>
              <w:t>No</w:t>
            </w:r>
          </w:p>
        </w:tc>
        <w:tc>
          <w:tcPr>
            <w:tcW w:w="101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E5BFBD"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123 (41.28)</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F96FF4"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48C99F"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Reference</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6B947B"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6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2C039B"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9331BF" w14:textId="77777777" w:rsidR="00A4342A" w:rsidRPr="00EF42A6" w:rsidRDefault="00A4342A" w:rsidP="00DA4682">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bl>
    <w:p w14:paraId="58CAE216"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AOR: adjusted odds ratio, CI: confidence interval, COR: crude odds ratio</w:t>
      </w:r>
    </w:p>
    <w:p w14:paraId="5AAC28C6" w14:textId="5F83AEBC" w:rsidR="009526CF" w:rsidRDefault="00A4342A" w:rsidP="00335F0D">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p w14:paraId="2044AB46" w14:textId="77777777" w:rsidR="003B4019" w:rsidRPr="00335F0D" w:rsidRDefault="003B4019" w:rsidP="00335F0D">
      <w:pPr>
        <w:spacing w:after="0" w:line="240" w:lineRule="auto"/>
        <w:jc w:val="both"/>
        <w:rPr>
          <w:rFonts w:ascii="Times New Roman" w:eastAsia="Times New Roman" w:hAnsi="Times New Roman" w:cs="Times New Roman"/>
          <w:color w:val="212121"/>
          <w:sz w:val="24"/>
          <w:szCs w:val="24"/>
        </w:rPr>
      </w:pPr>
    </w:p>
    <w:p w14:paraId="7EE13230" w14:textId="77777777" w:rsidR="003B4019" w:rsidRDefault="003B4019" w:rsidP="009526CF">
      <w:pPr>
        <w:spacing w:after="0" w:line="240" w:lineRule="auto"/>
        <w:jc w:val="both"/>
        <w:rPr>
          <w:rFonts w:ascii="Times New Roman" w:eastAsia="Times New Roman" w:hAnsi="Times New Roman" w:cs="Times New Roman"/>
          <w:b/>
          <w:color w:val="212121"/>
          <w:sz w:val="24"/>
          <w:szCs w:val="24"/>
        </w:rPr>
      </w:pPr>
    </w:p>
    <w:p w14:paraId="76E3BB0F" w14:textId="45EBB73B" w:rsidR="00A4342A" w:rsidRPr="00EF42A6" w:rsidRDefault="00A4342A" w:rsidP="009526CF">
      <w:pPr>
        <w:spacing w:after="0" w:line="240" w:lineRule="auto"/>
        <w:jc w:val="both"/>
        <w:rPr>
          <w:rFonts w:ascii="Times New Roman" w:eastAsia="Times New Roman" w:hAnsi="Times New Roman" w:cs="Times New Roman"/>
          <w:b/>
          <w:color w:val="212121"/>
          <w:sz w:val="24"/>
          <w:szCs w:val="24"/>
        </w:rPr>
      </w:pPr>
      <w:r w:rsidRPr="00EF42A6">
        <w:rPr>
          <w:rFonts w:ascii="Times New Roman" w:eastAsia="Times New Roman" w:hAnsi="Times New Roman" w:cs="Times New Roman"/>
          <w:b/>
          <w:color w:val="212121"/>
          <w:sz w:val="24"/>
          <w:szCs w:val="24"/>
        </w:rPr>
        <w:t xml:space="preserve">Table </w:t>
      </w:r>
      <w:r w:rsidR="00323143" w:rsidRPr="00EF42A6">
        <w:rPr>
          <w:rFonts w:ascii="Times New Roman" w:eastAsia="Times New Roman" w:hAnsi="Times New Roman" w:cs="Times New Roman"/>
          <w:b/>
          <w:color w:val="212121"/>
          <w:sz w:val="24"/>
          <w:szCs w:val="24"/>
        </w:rPr>
        <w:t>S</w:t>
      </w:r>
      <w:r w:rsidR="00335F0D">
        <w:rPr>
          <w:rFonts w:ascii="Times New Roman" w:eastAsia="Times New Roman" w:hAnsi="Times New Roman" w:cs="Times New Roman"/>
          <w:b/>
          <w:color w:val="212121"/>
          <w:sz w:val="24"/>
          <w:szCs w:val="24"/>
        </w:rPr>
        <w:t>3</w:t>
      </w:r>
      <w:r w:rsidRPr="00EF42A6">
        <w:rPr>
          <w:rFonts w:ascii="Times New Roman" w:eastAsia="Times New Roman" w:hAnsi="Times New Roman" w:cs="Times New Roman"/>
          <w:b/>
          <w:color w:val="212121"/>
          <w:sz w:val="24"/>
          <w:szCs w:val="24"/>
        </w:rPr>
        <w:t>: Prevalence and associated risk factors of provider delay</w:t>
      </w:r>
      <w:r w:rsidR="004A46B1" w:rsidRPr="00EF42A6">
        <w:rPr>
          <w:rFonts w:ascii="Times New Roman" w:eastAsia="Times New Roman" w:hAnsi="Times New Roman" w:cs="Times New Roman"/>
          <w:b/>
          <w:color w:val="212121"/>
          <w:sz w:val="24"/>
          <w:szCs w:val="24"/>
        </w:rPr>
        <w:t xml:space="preserve"> (N=337)</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818"/>
        <w:gridCol w:w="943"/>
        <w:gridCol w:w="758"/>
        <w:gridCol w:w="1495"/>
        <w:gridCol w:w="758"/>
        <w:gridCol w:w="1495"/>
        <w:gridCol w:w="758"/>
      </w:tblGrid>
      <w:tr w:rsidR="00A4342A" w:rsidRPr="00EF42A6" w14:paraId="0A5A9A00" w14:textId="77777777" w:rsidTr="00834301">
        <w:trPr>
          <w:trHeight w:val="315"/>
        </w:trPr>
        <w:tc>
          <w:tcPr>
            <w:tcW w:w="2818"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98C38D8" w14:textId="77777777" w:rsidR="00A4342A" w:rsidRPr="00EF42A6" w:rsidRDefault="00A4342A" w:rsidP="009526CF">
            <w:pPr>
              <w:spacing w:after="0" w:line="240" w:lineRule="auto"/>
              <w:jc w:val="center"/>
              <w:rPr>
                <w:rFonts w:ascii="Times New Roman" w:eastAsia="Times New Roman" w:hAnsi="Times New Roman" w:cs="Times New Roman"/>
                <w:b/>
                <w:color w:val="212121"/>
                <w:sz w:val="24"/>
                <w:szCs w:val="24"/>
              </w:rPr>
            </w:pPr>
            <w:r w:rsidRPr="00EF42A6">
              <w:rPr>
                <w:rFonts w:ascii="Times New Roman" w:eastAsia="Times New Roman" w:hAnsi="Times New Roman" w:cs="Times New Roman"/>
                <w:b/>
                <w:color w:val="212121"/>
                <w:sz w:val="24"/>
                <w:szCs w:val="24"/>
              </w:rPr>
              <w:t xml:space="preserve"> </w:t>
            </w:r>
          </w:p>
        </w:tc>
        <w:tc>
          <w:tcPr>
            <w:tcW w:w="6207" w:type="dxa"/>
            <w:gridSpan w:val="6"/>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336D7CD4" w14:textId="77777777" w:rsidR="00A4342A" w:rsidRPr="00EF42A6" w:rsidRDefault="00A4342A" w:rsidP="009526CF">
            <w:pPr>
              <w:spacing w:after="0" w:line="240" w:lineRule="auto"/>
              <w:jc w:val="center"/>
              <w:rPr>
                <w:rFonts w:ascii="Times New Roman" w:eastAsia="Times New Roman" w:hAnsi="Times New Roman" w:cs="Times New Roman"/>
                <w:b/>
                <w:color w:val="212121"/>
                <w:sz w:val="24"/>
                <w:szCs w:val="24"/>
              </w:rPr>
            </w:pPr>
            <w:r w:rsidRPr="00EF42A6">
              <w:rPr>
                <w:rFonts w:ascii="Times New Roman" w:eastAsia="Times New Roman" w:hAnsi="Times New Roman" w:cs="Times New Roman"/>
                <w:b/>
                <w:color w:val="212121"/>
                <w:sz w:val="24"/>
                <w:szCs w:val="24"/>
              </w:rPr>
              <w:t>Provider delay</w:t>
            </w:r>
          </w:p>
        </w:tc>
      </w:tr>
      <w:tr w:rsidR="00A4342A" w:rsidRPr="00EF42A6" w14:paraId="22BE27CE" w14:textId="77777777" w:rsidTr="00834301">
        <w:trPr>
          <w:trHeight w:val="315"/>
        </w:trPr>
        <w:tc>
          <w:tcPr>
            <w:tcW w:w="2818" w:type="dxa"/>
            <w:vMerge w:val="restar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0D2A254" w14:textId="77777777" w:rsidR="00A4342A" w:rsidRPr="00EF42A6" w:rsidRDefault="00A4342A" w:rsidP="009526CF">
            <w:pPr>
              <w:spacing w:after="0" w:line="240" w:lineRule="auto"/>
              <w:jc w:val="center"/>
              <w:rPr>
                <w:rFonts w:ascii="Times New Roman" w:eastAsia="Times New Roman" w:hAnsi="Times New Roman" w:cs="Times New Roman"/>
                <w:b/>
                <w:color w:val="212121"/>
                <w:sz w:val="24"/>
                <w:szCs w:val="24"/>
              </w:rPr>
            </w:pPr>
            <w:r w:rsidRPr="00EF42A6">
              <w:rPr>
                <w:rFonts w:ascii="Times New Roman" w:eastAsia="Times New Roman" w:hAnsi="Times New Roman" w:cs="Times New Roman"/>
                <w:b/>
                <w:color w:val="212121"/>
                <w:sz w:val="24"/>
                <w:szCs w:val="24"/>
              </w:rPr>
              <w:t>Characteristics</w:t>
            </w:r>
          </w:p>
        </w:tc>
        <w:tc>
          <w:tcPr>
            <w:tcW w:w="1701" w:type="dxa"/>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AA506D" w14:textId="77777777" w:rsidR="00A4342A" w:rsidRPr="00EF42A6" w:rsidRDefault="00A4342A" w:rsidP="009526CF">
            <w:pPr>
              <w:spacing w:after="0" w:line="240" w:lineRule="auto"/>
              <w:jc w:val="center"/>
              <w:rPr>
                <w:rFonts w:ascii="Times New Roman" w:eastAsia="Times New Roman" w:hAnsi="Times New Roman" w:cs="Times New Roman"/>
                <w:b/>
                <w:color w:val="212121"/>
                <w:sz w:val="24"/>
                <w:szCs w:val="24"/>
              </w:rPr>
            </w:pPr>
            <w:r w:rsidRPr="00EF42A6">
              <w:rPr>
                <w:rFonts w:ascii="Times New Roman" w:eastAsia="Times New Roman" w:hAnsi="Times New Roman" w:cs="Times New Roman"/>
                <w:b/>
                <w:color w:val="212121"/>
                <w:sz w:val="24"/>
                <w:szCs w:val="24"/>
              </w:rPr>
              <w:t>Chi-square test</w:t>
            </w:r>
          </w:p>
        </w:tc>
        <w:tc>
          <w:tcPr>
            <w:tcW w:w="2253" w:type="dxa"/>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DC2C42" w14:textId="77777777" w:rsidR="00A4342A" w:rsidRPr="00EF42A6" w:rsidRDefault="00A4342A" w:rsidP="009526CF">
            <w:pPr>
              <w:spacing w:after="0" w:line="240" w:lineRule="auto"/>
              <w:jc w:val="center"/>
              <w:rPr>
                <w:rFonts w:ascii="Times New Roman" w:eastAsia="Times New Roman" w:hAnsi="Times New Roman" w:cs="Times New Roman"/>
                <w:b/>
                <w:color w:val="212121"/>
                <w:sz w:val="24"/>
                <w:szCs w:val="24"/>
              </w:rPr>
            </w:pPr>
            <w:r w:rsidRPr="00EF42A6">
              <w:rPr>
                <w:rFonts w:ascii="Times New Roman" w:eastAsia="Times New Roman" w:hAnsi="Times New Roman" w:cs="Times New Roman"/>
                <w:b/>
                <w:color w:val="212121"/>
                <w:sz w:val="24"/>
                <w:szCs w:val="24"/>
              </w:rPr>
              <w:t>Unadjusted model</w:t>
            </w:r>
          </w:p>
        </w:tc>
        <w:tc>
          <w:tcPr>
            <w:tcW w:w="2253" w:type="dxa"/>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C9A9E78" w14:textId="77777777" w:rsidR="00A4342A" w:rsidRPr="00EF42A6" w:rsidRDefault="00A4342A" w:rsidP="009526CF">
            <w:pPr>
              <w:spacing w:after="0" w:line="240" w:lineRule="auto"/>
              <w:jc w:val="center"/>
              <w:rPr>
                <w:rFonts w:ascii="Times New Roman" w:eastAsia="Times New Roman" w:hAnsi="Times New Roman" w:cs="Times New Roman"/>
                <w:b/>
                <w:color w:val="212121"/>
                <w:sz w:val="24"/>
                <w:szCs w:val="24"/>
              </w:rPr>
            </w:pPr>
            <w:r w:rsidRPr="00EF42A6">
              <w:rPr>
                <w:rFonts w:ascii="Times New Roman" w:eastAsia="Times New Roman" w:hAnsi="Times New Roman" w:cs="Times New Roman"/>
                <w:b/>
                <w:color w:val="212121"/>
                <w:sz w:val="24"/>
                <w:szCs w:val="24"/>
              </w:rPr>
              <w:t>Adjusted model</w:t>
            </w:r>
          </w:p>
        </w:tc>
      </w:tr>
      <w:tr w:rsidR="00A4342A" w:rsidRPr="00EF42A6" w14:paraId="44568184" w14:textId="77777777" w:rsidTr="00834301">
        <w:trPr>
          <w:trHeight w:val="315"/>
        </w:trPr>
        <w:tc>
          <w:tcPr>
            <w:tcW w:w="2818" w:type="dxa"/>
            <w:vMerge/>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409C4E0" w14:textId="77777777" w:rsidR="00A4342A" w:rsidRPr="00EF42A6" w:rsidRDefault="00A4342A" w:rsidP="009526CF">
            <w:pPr>
              <w:widowControl w:val="0"/>
              <w:pBdr>
                <w:top w:val="nil"/>
                <w:left w:val="nil"/>
                <w:bottom w:val="nil"/>
                <w:right w:val="nil"/>
                <w:between w:val="nil"/>
              </w:pBdr>
              <w:spacing w:after="0" w:line="240" w:lineRule="auto"/>
              <w:rPr>
                <w:rFonts w:ascii="Times New Roman" w:eastAsia="Times New Roman" w:hAnsi="Times New Roman" w:cs="Times New Roman"/>
                <w:b/>
                <w:color w:val="212121"/>
                <w:sz w:val="24"/>
                <w:szCs w:val="24"/>
              </w:rPr>
            </w:pPr>
          </w:p>
        </w:tc>
        <w:tc>
          <w:tcPr>
            <w:tcW w:w="9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D2CAAC" w14:textId="77777777" w:rsidR="00A4342A" w:rsidRPr="00EF42A6" w:rsidRDefault="00A4342A" w:rsidP="009526CF">
            <w:pPr>
              <w:spacing w:after="0" w:line="240" w:lineRule="auto"/>
              <w:jc w:val="center"/>
              <w:rPr>
                <w:rFonts w:ascii="Times New Roman" w:eastAsia="Times New Roman" w:hAnsi="Times New Roman" w:cs="Times New Roman"/>
                <w:b/>
                <w:color w:val="212121"/>
                <w:sz w:val="24"/>
                <w:szCs w:val="24"/>
              </w:rPr>
            </w:pPr>
            <w:r w:rsidRPr="00EF42A6">
              <w:rPr>
                <w:rFonts w:ascii="Times New Roman" w:eastAsia="Times New Roman" w:hAnsi="Times New Roman" w:cs="Times New Roman"/>
                <w:b/>
                <w:color w:val="212121"/>
                <w:sz w:val="24"/>
                <w:szCs w:val="24"/>
              </w:rPr>
              <w:t>n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2B607B7" w14:textId="77777777" w:rsidR="00A4342A" w:rsidRPr="00EF42A6" w:rsidRDefault="00A4342A" w:rsidP="009526CF">
            <w:pPr>
              <w:spacing w:after="0" w:line="240" w:lineRule="auto"/>
              <w:jc w:val="center"/>
              <w:rPr>
                <w:rFonts w:ascii="Times New Roman" w:eastAsia="Times New Roman" w:hAnsi="Times New Roman" w:cs="Times New Roman"/>
                <w:b/>
                <w:i/>
                <w:color w:val="212121"/>
                <w:sz w:val="24"/>
                <w:szCs w:val="24"/>
              </w:rPr>
            </w:pPr>
            <w:r w:rsidRPr="00EF42A6">
              <w:rPr>
                <w:rFonts w:ascii="Times New Roman" w:eastAsia="Times New Roman" w:hAnsi="Times New Roman" w:cs="Times New Roman"/>
                <w:b/>
                <w:i/>
                <w:color w:val="212121"/>
                <w:sz w:val="24"/>
                <w:szCs w:val="24"/>
              </w:rPr>
              <w:t>P-value</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52F283" w14:textId="77777777" w:rsidR="00A4342A" w:rsidRPr="00EF42A6" w:rsidRDefault="00A4342A" w:rsidP="009526CF">
            <w:pPr>
              <w:spacing w:after="0" w:line="240" w:lineRule="auto"/>
              <w:jc w:val="center"/>
              <w:rPr>
                <w:rFonts w:ascii="Times New Roman" w:eastAsia="Times New Roman" w:hAnsi="Times New Roman" w:cs="Times New Roman"/>
                <w:b/>
                <w:color w:val="212121"/>
                <w:sz w:val="24"/>
                <w:szCs w:val="24"/>
              </w:rPr>
            </w:pPr>
            <w:r w:rsidRPr="00EF42A6">
              <w:rPr>
                <w:rFonts w:ascii="Times New Roman" w:eastAsia="Times New Roman" w:hAnsi="Times New Roman" w:cs="Times New Roman"/>
                <w:b/>
                <w:color w:val="212121"/>
                <w:sz w:val="24"/>
                <w:szCs w:val="24"/>
              </w:rPr>
              <w:t>COR (95% CI)</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2E6F52" w14:textId="77777777" w:rsidR="00A4342A" w:rsidRPr="00EF42A6" w:rsidRDefault="00A4342A" w:rsidP="009526CF">
            <w:pPr>
              <w:spacing w:after="0" w:line="240" w:lineRule="auto"/>
              <w:jc w:val="center"/>
              <w:rPr>
                <w:rFonts w:ascii="Times New Roman" w:eastAsia="Times New Roman" w:hAnsi="Times New Roman" w:cs="Times New Roman"/>
                <w:b/>
                <w:i/>
                <w:color w:val="212121"/>
                <w:sz w:val="24"/>
                <w:szCs w:val="24"/>
              </w:rPr>
            </w:pPr>
            <w:r w:rsidRPr="00EF42A6">
              <w:rPr>
                <w:rFonts w:ascii="Times New Roman" w:eastAsia="Times New Roman" w:hAnsi="Times New Roman" w:cs="Times New Roman"/>
                <w:b/>
                <w:i/>
                <w:color w:val="212121"/>
                <w:sz w:val="24"/>
                <w:szCs w:val="24"/>
              </w:rPr>
              <w:t>P-value</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1716D91" w14:textId="77777777" w:rsidR="00A4342A" w:rsidRPr="00EF42A6" w:rsidRDefault="00A4342A" w:rsidP="009526CF">
            <w:pPr>
              <w:spacing w:after="0" w:line="240" w:lineRule="auto"/>
              <w:jc w:val="center"/>
              <w:rPr>
                <w:rFonts w:ascii="Times New Roman" w:eastAsia="Times New Roman" w:hAnsi="Times New Roman" w:cs="Times New Roman"/>
                <w:b/>
                <w:color w:val="212121"/>
                <w:sz w:val="24"/>
                <w:szCs w:val="24"/>
              </w:rPr>
            </w:pPr>
            <w:r w:rsidRPr="00EF42A6">
              <w:rPr>
                <w:rFonts w:ascii="Times New Roman" w:eastAsia="Times New Roman" w:hAnsi="Times New Roman" w:cs="Times New Roman"/>
                <w:b/>
                <w:color w:val="212121"/>
                <w:sz w:val="24"/>
                <w:szCs w:val="24"/>
              </w:rPr>
              <w:t>AOR (95% CI)</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784FFCE" w14:textId="77777777" w:rsidR="00A4342A" w:rsidRPr="00EF42A6" w:rsidRDefault="00A4342A" w:rsidP="009526CF">
            <w:pPr>
              <w:spacing w:after="0" w:line="240" w:lineRule="auto"/>
              <w:jc w:val="center"/>
              <w:rPr>
                <w:rFonts w:ascii="Times New Roman" w:eastAsia="Times New Roman" w:hAnsi="Times New Roman" w:cs="Times New Roman"/>
                <w:b/>
                <w:i/>
                <w:color w:val="212121"/>
                <w:sz w:val="24"/>
                <w:szCs w:val="24"/>
              </w:rPr>
            </w:pPr>
            <w:r w:rsidRPr="00EF42A6">
              <w:rPr>
                <w:rFonts w:ascii="Times New Roman" w:eastAsia="Times New Roman" w:hAnsi="Times New Roman" w:cs="Times New Roman"/>
                <w:b/>
                <w:i/>
                <w:color w:val="212121"/>
                <w:sz w:val="24"/>
                <w:szCs w:val="24"/>
              </w:rPr>
              <w:t>P-value</w:t>
            </w:r>
          </w:p>
        </w:tc>
      </w:tr>
      <w:tr w:rsidR="00A4342A" w:rsidRPr="00EF42A6" w14:paraId="4E88BA49" w14:textId="77777777" w:rsidTr="00834301">
        <w:trPr>
          <w:trHeight w:val="315"/>
        </w:trPr>
        <w:tc>
          <w:tcPr>
            <w:tcW w:w="281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5B377C0" w14:textId="77777777" w:rsidR="00A4342A" w:rsidRPr="00EF42A6" w:rsidRDefault="00A4342A" w:rsidP="009526CF">
            <w:pPr>
              <w:spacing w:after="0" w:line="240" w:lineRule="auto"/>
              <w:jc w:val="both"/>
              <w:rPr>
                <w:rFonts w:ascii="Times New Roman" w:eastAsia="Times New Roman" w:hAnsi="Times New Roman" w:cs="Times New Roman"/>
                <w:b/>
                <w:color w:val="212121"/>
                <w:sz w:val="24"/>
                <w:szCs w:val="24"/>
              </w:rPr>
            </w:pPr>
            <w:r w:rsidRPr="00EF42A6">
              <w:rPr>
                <w:rFonts w:ascii="Times New Roman" w:eastAsia="Times New Roman" w:hAnsi="Times New Roman" w:cs="Times New Roman"/>
                <w:b/>
                <w:color w:val="212121"/>
                <w:sz w:val="24"/>
                <w:szCs w:val="24"/>
              </w:rPr>
              <w:t>Socioeconomic characteristics</w:t>
            </w:r>
          </w:p>
        </w:tc>
        <w:tc>
          <w:tcPr>
            <w:tcW w:w="9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05CF94"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F9178A"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08DA81"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7B36ABF"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12D9BB"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37CB8D"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p>
        </w:tc>
      </w:tr>
      <w:tr w:rsidR="00A4342A" w:rsidRPr="00EF42A6" w14:paraId="17ABF9E2" w14:textId="77777777" w:rsidTr="00834301">
        <w:trPr>
          <w:trHeight w:val="315"/>
        </w:trPr>
        <w:tc>
          <w:tcPr>
            <w:tcW w:w="281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E5F6918" w14:textId="77777777" w:rsidR="00A4342A" w:rsidRPr="00EF42A6" w:rsidRDefault="00A4342A" w:rsidP="009526CF">
            <w:pPr>
              <w:spacing w:after="0" w:line="240" w:lineRule="auto"/>
              <w:jc w:val="both"/>
              <w:rPr>
                <w:rFonts w:ascii="Times New Roman" w:eastAsia="Times New Roman" w:hAnsi="Times New Roman" w:cs="Times New Roman"/>
                <w:b/>
                <w:i/>
                <w:color w:val="212121"/>
                <w:sz w:val="24"/>
                <w:szCs w:val="24"/>
              </w:rPr>
            </w:pPr>
            <w:r w:rsidRPr="00EF42A6">
              <w:rPr>
                <w:rFonts w:ascii="Times New Roman" w:eastAsia="Times New Roman" w:hAnsi="Times New Roman" w:cs="Times New Roman"/>
                <w:b/>
                <w:i/>
                <w:color w:val="212121"/>
                <w:sz w:val="24"/>
                <w:szCs w:val="24"/>
              </w:rPr>
              <w:t>Age at presentation (years)</w:t>
            </w:r>
          </w:p>
        </w:tc>
        <w:tc>
          <w:tcPr>
            <w:tcW w:w="9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4FB11B"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4A4E85"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B32BDF"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A6BE89"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E87445"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C1677C"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p>
        </w:tc>
      </w:tr>
      <w:tr w:rsidR="00A4342A" w:rsidRPr="00EF42A6" w14:paraId="46F3F9B4" w14:textId="77777777" w:rsidTr="00834301">
        <w:trPr>
          <w:trHeight w:val="315"/>
        </w:trPr>
        <w:tc>
          <w:tcPr>
            <w:tcW w:w="281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B9E1411"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&lt;40</w:t>
            </w:r>
          </w:p>
        </w:tc>
        <w:tc>
          <w:tcPr>
            <w:tcW w:w="9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749629"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23 (20.54)</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B16F66"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0.613</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0B60FE"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0.57 (0.23 – 1.48)</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694A7F3"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0.233</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FBC72F"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150880"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r w:rsidR="00A4342A" w:rsidRPr="00EF42A6" w14:paraId="3A5EE638" w14:textId="77777777" w:rsidTr="00834301">
        <w:trPr>
          <w:trHeight w:val="315"/>
        </w:trPr>
        <w:tc>
          <w:tcPr>
            <w:tcW w:w="281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8BF5B1D"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40-49</w:t>
            </w:r>
          </w:p>
        </w:tc>
        <w:tc>
          <w:tcPr>
            <w:tcW w:w="9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173085"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29 (24.37)</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4AD0EA6"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17AFDA"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0.72 (0.30 – 1.81)</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DC21281"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0.463</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94CE477"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E5579D"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p>
        </w:tc>
      </w:tr>
      <w:tr w:rsidR="00A4342A" w:rsidRPr="00EF42A6" w14:paraId="66960A90" w14:textId="77777777" w:rsidTr="00834301">
        <w:trPr>
          <w:trHeight w:val="315"/>
        </w:trPr>
        <w:tc>
          <w:tcPr>
            <w:tcW w:w="281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5B2D76C"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50-59</w:t>
            </w:r>
          </w:p>
        </w:tc>
        <w:tc>
          <w:tcPr>
            <w:tcW w:w="9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FF255A"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20 (26.67)</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489C61"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A3EEEE"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0.81 (0.32 – 2.13)</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F121B6A"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0.656</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B2B48E"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6C59FF4"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p>
        </w:tc>
      </w:tr>
      <w:tr w:rsidR="00A4342A" w:rsidRPr="00EF42A6" w14:paraId="0488B8DE" w14:textId="77777777" w:rsidTr="00834301">
        <w:trPr>
          <w:trHeight w:val="315"/>
        </w:trPr>
        <w:tc>
          <w:tcPr>
            <w:tcW w:w="281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52015A0"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Gungsuh" w:eastAsia="Gungsuh" w:hAnsi="Gungsuh" w:cs="Gungsuh"/>
                <w:color w:val="212121"/>
                <w:sz w:val="24"/>
                <w:szCs w:val="24"/>
              </w:rPr>
              <w:t>≥60</w:t>
            </w:r>
          </w:p>
        </w:tc>
        <w:tc>
          <w:tcPr>
            <w:tcW w:w="9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EA5066"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9 (1.03)</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1B3883"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153E32A"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Reference</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A3E9979"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92A148"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421767"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p>
        </w:tc>
      </w:tr>
      <w:tr w:rsidR="00A4342A" w:rsidRPr="00EF42A6" w14:paraId="574E9C55" w14:textId="77777777" w:rsidTr="00834301">
        <w:trPr>
          <w:trHeight w:val="315"/>
        </w:trPr>
        <w:tc>
          <w:tcPr>
            <w:tcW w:w="281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C28C616" w14:textId="77777777" w:rsidR="00A4342A" w:rsidRPr="00EF42A6" w:rsidRDefault="00A4342A" w:rsidP="009526CF">
            <w:pPr>
              <w:spacing w:after="0" w:line="240" w:lineRule="auto"/>
              <w:jc w:val="both"/>
              <w:rPr>
                <w:rFonts w:ascii="Times New Roman" w:eastAsia="Times New Roman" w:hAnsi="Times New Roman" w:cs="Times New Roman"/>
                <w:b/>
                <w:i/>
                <w:color w:val="212121"/>
                <w:sz w:val="24"/>
                <w:szCs w:val="24"/>
              </w:rPr>
            </w:pPr>
            <w:r w:rsidRPr="00EF42A6">
              <w:rPr>
                <w:rFonts w:ascii="Times New Roman" w:eastAsia="Times New Roman" w:hAnsi="Times New Roman" w:cs="Times New Roman"/>
                <w:b/>
                <w:i/>
                <w:color w:val="212121"/>
                <w:sz w:val="24"/>
                <w:szCs w:val="24"/>
              </w:rPr>
              <w:t>Geographic location</w:t>
            </w:r>
          </w:p>
        </w:tc>
        <w:tc>
          <w:tcPr>
            <w:tcW w:w="9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43FEA1"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28C28A7"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00510E"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325D61"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351D2B"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8ACC6AD"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r w:rsidR="00A4342A" w:rsidRPr="00EF42A6" w14:paraId="723F2AD1" w14:textId="77777777" w:rsidTr="00834301">
        <w:trPr>
          <w:trHeight w:val="315"/>
        </w:trPr>
        <w:tc>
          <w:tcPr>
            <w:tcW w:w="281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DD05FA3"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Chittagong</w:t>
            </w:r>
          </w:p>
        </w:tc>
        <w:tc>
          <w:tcPr>
            <w:tcW w:w="9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F1EC99"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14 (26.08)</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50E7124"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0.030</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173777"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1.23 (0.42 – 3.91)</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B78B5A"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0.714</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69BB3D"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1.17 (0.38 – 3.85)</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40C7D7"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0.789</w:t>
            </w:r>
          </w:p>
        </w:tc>
      </w:tr>
      <w:tr w:rsidR="00A4342A" w:rsidRPr="00EF42A6" w14:paraId="7528E4EE" w14:textId="77777777" w:rsidTr="00834301">
        <w:trPr>
          <w:trHeight w:val="315"/>
        </w:trPr>
        <w:tc>
          <w:tcPr>
            <w:tcW w:w="281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C5A781A"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Dhaka</w:t>
            </w:r>
          </w:p>
        </w:tc>
        <w:tc>
          <w:tcPr>
            <w:tcW w:w="9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BE781B"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27 (18.49)</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12649F"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AB062C"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0.76 (0.29 – 2.23)</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189ABB"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0.585</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F4BC1E"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0.82 (0.30 – 2.49)</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8E1AFFA"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0.704</w:t>
            </w:r>
          </w:p>
        </w:tc>
      </w:tr>
      <w:tr w:rsidR="00A4342A" w:rsidRPr="00EF42A6" w14:paraId="601B3B2A" w14:textId="77777777" w:rsidTr="00834301">
        <w:trPr>
          <w:trHeight w:val="315"/>
        </w:trPr>
        <w:tc>
          <w:tcPr>
            <w:tcW w:w="281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CE379DE"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Khulna</w:t>
            </w:r>
          </w:p>
        </w:tc>
        <w:tc>
          <w:tcPr>
            <w:tcW w:w="9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DC719C7"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10 (26.32)</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34E938"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E3E1FC"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1.19 (0.38 – 4.00)</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6155D0"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0.769</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8260186"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1.13 (0.35 – 3.94)</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156046"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0.838</w:t>
            </w:r>
          </w:p>
        </w:tc>
      </w:tr>
      <w:tr w:rsidR="00A4342A" w:rsidRPr="00EF42A6" w14:paraId="5DF2BC82" w14:textId="77777777" w:rsidTr="00834301">
        <w:trPr>
          <w:trHeight w:val="315"/>
        </w:trPr>
        <w:tc>
          <w:tcPr>
            <w:tcW w:w="281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FB99D04"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Mymensingh</w:t>
            </w:r>
          </w:p>
        </w:tc>
        <w:tc>
          <w:tcPr>
            <w:tcW w:w="9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EC9655D"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8 (25.00)</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42827D"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594F037"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1.11 (0.33 – 3.88)</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D06319"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0.865</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E7665E2"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1.14 (0.33 – 4.14)</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F2F8AF4"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0.837</w:t>
            </w:r>
          </w:p>
        </w:tc>
      </w:tr>
      <w:tr w:rsidR="00A4342A" w:rsidRPr="00EF42A6" w14:paraId="455AAF3D" w14:textId="77777777" w:rsidTr="00834301">
        <w:trPr>
          <w:trHeight w:val="315"/>
        </w:trPr>
        <w:tc>
          <w:tcPr>
            <w:tcW w:w="281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436A975"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proofErr w:type="spellStart"/>
            <w:r w:rsidRPr="00EF42A6">
              <w:rPr>
                <w:rFonts w:ascii="Times New Roman" w:eastAsia="Times New Roman" w:hAnsi="Times New Roman" w:cs="Times New Roman"/>
                <w:color w:val="212121"/>
                <w:sz w:val="24"/>
                <w:szCs w:val="24"/>
              </w:rPr>
              <w:t>Rajshahi</w:t>
            </w:r>
            <w:proofErr w:type="spellEnd"/>
          </w:p>
        </w:tc>
        <w:tc>
          <w:tcPr>
            <w:tcW w:w="9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0FCC5E"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6 (30.00)</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91FE3F9"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79BFA4"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1.43 (0.37 – 5.49)</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B9EBB0"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0.597</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93BB79"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1.48 (0.37 – 5.92)</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D8BC03D"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0.575</w:t>
            </w:r>
          </w:p>
        </w:tc>
      </w:tr>
      <w:tr w:rsidR="00A4342A" w:rsidRPr="00EF42A6" w14:paraId="6AEF6C40" w14:textId="77777777" w:rsidTr="00834301">
        <w:trPr>
          <w:trHeight w:val="315"/>
        </w:trPr>
        <w:tc>
          <w:tcPr>
            <w:tcW w:w="281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3019126"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Rangpur</w:t>
            </w:r>
          </w:p>
        </w:tc>
        <w:tc>
          <w:tcPr>
            <w:tcW w:w="9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E2A3E6A"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9 (64.29)</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A939A8"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15B101"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6.00 (1.51 – 7.06)</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345E70"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0.014</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17B7D2"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4.60 (1.11 – 7.52)</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F3B18E"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0.041</w:t>
            </w:r>
          </w:p>
        </w:tc>
      </w:tr>
      <w:tr w:rsidR="00A4342A" w:rsidRPr="00EF42A6" w14:paraId="4BA529F9" w14:textId="77777777" w:rsidTr="00834301">
        <w:trPr>
          <w:trHeight w:val="315"/>
        </w:trPr>
        <w:tc>
          <w:tcPr>
            <w:tcW w:w="281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E18C104"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Sylhet</w:t>
            </w:r>
          </w:p>
        </w:tc>
        <w:tc>
          <w:tcPr>
            <w:tcW w:w="9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B1BAB4"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 (20.00)</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5455CC"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6C34BF"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0.83 (0.04 – 7.14)</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3061B9"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0.880</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A21C3FB"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0.85 (0.04 – 7.58)</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C6862D9"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0.894</w:t>
            </w:r>
          </w:p>
        </w:tc>
      </w:tr>
      <w:tr w:rsidR="00A4342A" w:rsidRPr="00EF42A6" w14:paraId="643E9C90" w14:textId="77777777" w:rsidTr="00834301">
        <w:trPr>
          <w:trHeight w:val="315"/>
        </w:trPr>
        <w:tc>
          <w:tcPr>
            <w:tcW w:w="281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A481B23"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Barisal</w:t>
            </w:r>
          </w:p>
        </w:tc>
        <w:tc>
          <w:tcPr>
            <w:tcW w:w="9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B45D3D9"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6 (23.08)</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DD0646"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46681F"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Reference</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154C0B"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133994"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Reference</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294DF12"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r w:rsidR="00A4342A" w:rsidRPr="00EF42A6" w14:paraId="19F6A4B8" w14:textId="77777777" w:rsidTr="00834301">
        <w:trPr>
          <w:trHeight w:val="315"/>
        </w:trPr>
        <w:tc>
          <w:tcPr>
            <w:tcW w:w="281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1093726" w14:textId="77777777" w:rsidR="00A4342A" w:rsidRPr="00EF42A6" w:rsidRDefault="00A4342A" w:rsidP="009526CF">
            <w:pPr>
              <w:spacing w:after="0" w:line="240" w:lineRule="auto"/>
              <w:jc w:val="both"/>
              <w:rPr>
                <w:rFonts w:ascii="Times New Roman" w:eastAsia="Times New Roman" w:hAnsi="Times New Roman" w:cs="Times New Roman"/>
                <w:b/>
                <w:i/>
                <w:color w:val="212121"/>
                <w:sz w:val="24"/>
                <w:szCs w:val="24"/>
              </w:rPr>
            </w:pPr>
            <w:r w:rsidRPr="00EF42A6">
              <w:rPr>
                <w:rFonts w:ascii="Times New Roman" w:eastAsia="Times New Roman" w:hAnsi="Times New Roman" w:cs="Times New Roman"/>
                <w:b/>
                <w:i/>
                <w:color w:val="212121"/>
                <w:sz w:val="24"/>
                <w:szCs w:val="24"/>
              </w:rPr>
              <w:t>Area of residence</w:t>
            </w:r>
          </w:p>
        </w:tc>
        <w:tc>
          <w:tcPr>
            <w:tcW w:w="9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9589CA"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8D3F42F"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64B74D5"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7CDED56"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216F3E7"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97C1E8"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p>
        </w:tc>
      </w:tr>
      <w:tr w:rsidR="00A4342A" w:rsidRPr="00EF42A6" w14:paraId="4A5F355F" w14:textId="77777777" w:rsidTr="00834301">
        <w:trPr>
          <w:trHeight w:val="315"/>
        </w:trPr>
        <w:tc>
          <w:tcPr>
            <w:tcW w:w="281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619EC9B"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Rural</w:t>
            </w:r>
          </w:p>
        </w:tc>
        <w:tc>
          <w:tcPr>
            <w:tcW w:w="9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96ADE8"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72 (29.51)</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E9A6E93"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&lt;0.001</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9100AD"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3.86 (1.93 – 8.62)</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D3CFAE"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&lt;0.001</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6D31017"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3.07 (1.49 – 6.98)</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A1D1FF0"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0.004</w:t>
            </w:r>
          </w:p>
        </w:tc>
      </w:tr>
      <w:tr w:rsidR="00A4342A" w:rsidRPr="00EF42A6" w14:paraId="15A6B8DD" w14:textId="77777777" w:rsidTr="00834301">
        <w:trPr>
          <w:trHeight w:val="315"/>
        </w:trPr>
        <w:tc>
          <w:tcPr>
            <w:tcW w:w="281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18F48AA"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lastRenderedPageBreak/>
              <w:t>Urban</w:t>
            </w:r>
          </w:p>
        </w:tc>
        <w:tc>
          <w:tcPr>
            <w:tcW w:w="9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0E382B7"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9 (9.78)</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1A81F8"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AF8D89E"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Reference</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9AF0DA"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16B1AA"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Reference</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AA91C2"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p>
        </w:tc>
      </w:tr>
      <w:tr w:rsidR="00A4342A" w:rsidRPr="00EF42A6" w14:paraId="6954EF81" w14:textId="77777777" w:rsidTr="00834301">
        <w:trPr>
          <w:trHeight w:val="315"/>
        </w:trPr>
        <w:tc>
          <w:tcPr>
            <w:tcW w:w="281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80EB3A7" w14:textId="77777777" w:rsidR="00A4342A" w:rsidRPr="00EF42A6" w:rsidRDefault="00A4342A" w:rsidP="009526CF">
            <w:pPr>
              <w:spacing w:after="0" w:line="240" w:lineRule="auto"/>
              <w:jc w:val="both"/>
              <w:rPr>
                <w:rFonts w:ascii="Times New Roman" w:eastAsia="Times New Roman" w:hAnsi="Times New Roman" w:cs="Times New Roman"/>
                <w:b/>
                <w:i/>
                <w:color w:val="212121"/>
                <w:sz w:val="24"/>
                <w:szCs w:val="24"/>
              </w:rPr>
            </w:pPr>
            <w:r w:rsidRPr="00EF42A6">
              <w:rPr>
                <w:rFonts w:ascii="Times New Roman" w:eastAsia="Times New Roman" w:hAnsi="Times New Roman" w:cs="Times New Roman"/>
                <w:b/>
                <w:i/>
                <w:color w:val="212121"/>
                <w:sz w:val="24"/>
                <w:szCs w:val="24"/>
              </w:rPr>
              <w:t>Current marital status</w:t>
            </w:r>
          </w:p>
        </w:tc>
        <w:tc>
          <w:tcPr>
            <w:tcW w:w="9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70EDE71"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78678D"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293F2D"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769689C"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DEDDAF"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EB5CD4"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p>
        </w:tc>
      </w:tr>
      <w:tr w:rsidR="00A4342A" w:rsidRPr="00EF42A6" w14:paraId="02FF9352" w14:textId="77777777" w:rsidTr="00834301">
        <w:trPr>
          <w:trHeight w:val="315"/>
        </w:trPr>
        <w:tc>
          <w:tcPr>
            <w:tcW w:w="281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A75146E"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Single</w:t>
            </w:r>
          </w:p>
        </w:tc>
        <w:tc>
          <w:tcPr>
            <w:tcW w:w="9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9DC7BA"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17 (30.36)</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8042FDE"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0.213</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AD36E2"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1.49 (0.78 – 2.79)</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71F50C6"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0.215</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76A7926"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B669A4"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r w:rsidR="00A4342A" w:rsidRPr="00EF42A6" w14:paraId="47802392" w14:textId="77777777" w:rsidTr="00834301">
        <w:trPr>
          <w:trHeight w:val="315"/>
        </w:trPr>
        <w:tc>
          <w:tcPr>
            <w:tcW w:w="281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1C362FE"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Married</w:t>
            </w:r>
          </w:p>
        </w:tc>
        <w:tc>
          <w:tcPr>
            <w:tcW w:w="9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B97893"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63 (22.58)</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538920"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4C075C7"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Reference</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733560"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CD374CD"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34968B"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p>
        </w:tc>
      </w:tr>
      <w:tr w:rsidR="00A4342A" w:rsidRPr="00EF42A6" w14:paraId="466D57BC" w14:textId="77777777" w:rsidTr="00834301">
        <w:trPr>
          <w:trHeight w:val="315"/>
        </w:trPr>
        <w:tc>
          <w:tcPr>
            <w:tcW w:w="281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9E1600C" w14:textId="77777777" w:rsidR="00A4342A" w:rsidRPr="00EF42A6" w:rsidRDefault="00A4342A" w:rsidP="009526CF">
            <w:pPr>
              <w:spacing w:after="0" w:line="240" w:lineRule="auto"/>
              <w:jc w:val="both"/>
              <w:rPr>
                <w:rFonts w:ascii="Times New Roman" w:eastAsia="Times New Roman" w:hAnsi="Times New Roman" w:cs="Times New Roman"/>
                <w:b/>
                <w:i/>
                <w:color w:val="212121"/>
                <w:sz w:val="24"/>
                <w:szCs w:val="24"/>
              </w:rPr>
            </w:pPr>
            <w:r w:rsidRPr="00EF42A6">
              <w:rPr>
                <w:rFonts w:ascii="Times New Roman" w:eastAsia="Times New Roman" w:hAnsi="Times New Roman" w:cs="Times New Roman"/>
                <w:b/>
                <w:i/>
                <w:color w:val="212121"/>
                <w:sz w:val="24"/>
                <w:szCs w:val="24"/>
              </w:rPr>
              <w:t>Patient education level</w:t>
            </w:r>
          </w:p>
        </w:tc>
        <w:tc>
          <w:tcPr>
            <w:tcW w:w="9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62E7530"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52A18E"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00CACCF"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4E7484"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D8B456"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8B0C8D"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p>
        </w:tc>
      </w:tr>
      <w:tr w:rsidR="00A4342A" w:rsidRPr="00EF42A6" w14:paraId="1420D1E1" w14:textId="77777777" w:rsidTr="00834301">
        <w:trPr>
          <w:trHeight w:val="315"/>
        </w:trPr>
        <w:tc>
          <w:tcPr>
            <w:tcW w:w="281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BCBB151"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Illiterate</w:t>
            </w:r>
          </w:p>
        </w:tc>
        <w:tc>
          <w:tcPr>
            <w:tcW w:w="9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5E7175"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36 (24.66)</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23340E3"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0.916</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4D24D3"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1.14 (0.59 – 2.23)</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18A8B26"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0.704</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08D1C6"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C646FC5"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r w:rsidR="00A4342A" w:rsidRPr="00EF42A6" w14:paraId="43B69ACA" w14:textId="77777777" w:rsidTr="00834301">
        <w:trPr>
          <w:trHeight w:val="315"/>
        </w:trPr>
        <w:tc>
          <w:tcPr>
            <w:tcW w:w="281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A205B23"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Primary</w:t>
            </w:r>
          </w:p>
        </w:tc>
        <w:tc>
          <w:tcPr>
            <w:tcW w:w="9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655229C"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28 (24.78)</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1D8CCC"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AF2495"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1.14 (0.58 – 2.31)</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1B43FD"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0.703</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20C3546"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9649BB8"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r w:rsidR="00A4342A" w:rsidRPr="00EF42A6" w14:paraId="5BDB643C" w14:textId="77777777" w:rsidTr="00834301">
        <w:trPr>
          <w:trHeight w:val="315"/>
        </w:trPr>
        <w:tc>
          <w:tcPr>
            <w:tcW w:w="281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F5D1305"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Secondary/Higher</w:t>
            </w:r>
          </w:p>
        </w:tc>
        <w:tc>
          <w:tcPr>
            <w:tcW w:w="9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AF8646"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17 (22.37)</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8BF1501"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959E94"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Reference</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7F17E17"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7F0888"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2770A84"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r w:rsidR="00A4342A" w:rsidRPr="00EF42A6" w14:paraId="7E1DD2FA" w14:textId="77777777" w:rsidTr="00834301">
        <w:trPr>
          <w:trHeight w:val="315"/>
        </w:trPr>
        <w:tc>
          <w:tcPr>
            <w:tcW w:w="281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AA13C6C" w14:textId="77777777" w:rsidR="00A4342A" w:rsidRPr="00EF42A6" w:rsidRDefault="00A4342A" w:rsidP="009526CF">
            <w:pPr>
              <w:spacing w:after="0" w:line="240" w:lineRule="auto"/>
              <w:jc w:val="both"/>
              <w:rPr>
                <w:rFonts w:ascii="Times New Roman" w:eastAsia="Times New Roman" w:hAnsi="Times New Roman" w:cs="Times New Roman"/>
                <w:b/>
                <w:i/>
                <w:color w:val="212121"/>
                <w:sz w:val="24"/>
                <w:szCs w:val="24"/>
              </w:rPr>
            </w:pPr>
            <w:r w:rsidRPr="00EF42A6">
              <w:rPr>
                <w:rFonts w:ascii="Times New Roman" w:eastAsia="Times New Roman" w:hAnsi="Times New Roman" w:cs="Times New Roman"/>
                <w:b/>
                <w:i/>
                <w:color w:val="212121"/>
                <w:sz w:val="24"/>
                <w:szCs w:val="24"/>
              </w:rPr>
              <w:t>Spouse education level</w:t>
            </w:r>
          </w:p>
        </w:tc>
        <w:tc>
          <w:tcPr>
            <w:tcW w:w="9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697C0EA"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6D0CE5C"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3899B33"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113F66E"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E19A06"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DEBDA2"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p>
        </w:tc>
      </w:tr>
      <w:tr w:rsidR="00A4342A" w:rsidRPr="00EF42A6" w14:paraId="01A0B0E7" w14:textId="77777777" w:rsidTr="00834301">
        <w:trPr>
          <w:trHeight w:val="315"/>
        </w:trPr>
        <w:tc>
          <w:tcPr>
            <w:tcW w:w="281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933CD03"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Illiterate</w:t>
            </w:r>
          </w:p>
        </w:tc>
        <w:tc>
          <w:tcPr>
            <w:tcW w:w="9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4CC03C"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18 (20.22)</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7796F7"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0.283</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E73B0D"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0.94 (0.46 – 1.87)</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D139D7"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0.854</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2A4B7F5"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321D74"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r w:rsidR="00A4342A" w:rsidRPr="00EF42A6" w14:paraId="5F5D8EFD" w14:textId="77777777" w:rsidTr="00834301">
        <w:trPr>
          <w:trHeight w:val="315"/>
        </w:trPr>
        <w:tc>
          <w:tcPr>
            <w:tcW w:w="281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CAF4585"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Primary</w:t>
            </w:r>
          </w:p>
        </w:tc>
        <w:tc>
          <w:tcPr>
            <w:tcW w:w="9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0AAA41"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33 (28.70)</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3241AA"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0DE1D6"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1.49 (0.81 – 2.77)</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19DA8BB"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0.204</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5EED8A"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CBBEA4"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p>
        </w:tc>
      </w:tr>
      <w:tr w:rsidR="00A4342A" w:rsidRPr="00EF42A6" w14:paraId="2DA35C7C" w14:textId="77777777" w:rsidTr="00834301">
        <w:trPr>
          <w:trHeight w:val="315"/>
        </w:trPr>
        <w:tc>
          <w:tcPr>
            <w:tcW w:w="281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3437207"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Secondary/Higher</w:t>
            </w:r>
          </w:p>
        </w:tc>
        <w:tc>
          <w:tcPr>
            <w:tcW w:w="9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7A4285"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23 (21.30)</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656C934"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A717E1F"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Reference</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F0047DF"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D22355"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A24E51"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p>
        </w:tc>
      </w:tr>
      <w:tr w:rsidR="00A4342A" w:rsidRPr="00EF42A6" w14:paraId="5349EB52" w14:textId="77777777" w:rsidTr="00834301">
        <w:trPr>
          <w:trHeight w:val="315"/>
        </w:trPr>
        <w:tc>
          <w:tcPr>
            <w:tcW w:w="281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F1FB977" w14:textId="77777777" w:rsidR="00A4342A" w:rsidRPr="00EF42A6" w:rsidRDefault="00A4342A" w:rsidP="009526CF">
            <w:pPr>
              <w:spacing w:after="0" w:line="240" w:lineRule="auto"/>
              <w:jc w:val="both"/>
              <w:rPr>
                <w:rFonts w:ascii="Times New Roman" w:eastAsia="Times New Roman" w:hAnsi="Times New Roman" w:cs="Times New Roman"/>
                <w:b/>
                <w:i/>
                <w:color w:val="212121"/>
                <w:sz w:val="24"/>
                <w:szCs w:val="24"/>
              </w:rPr>
            </w:pPr>
            <w:r w:rsidRPr="00EF42A6">
              <w:rPr>
                <w:rFonts w:ascii="Times New Roman" w:eastAsia="Times New Roman" w:hAnsi="Times New Roman" w:cs="Times New Roman"/>
                <w:b/>
                <w:i/>
                <w:color w:val="212121"/>
                <w:sz w:val="24"/>
                <w:szCs w:val="24"/>
              </w:rPr>
              <w:t>Household monthly income (BDT)</w:t>
            </w:r>
          </w:p>
        </w:tc>
        <w:tc>
          <w:tcPr>
            <w:tcW w:w="9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F1B01D1"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2184DF"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2F31F9A"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102073"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B9BCE2"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901387"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r w:rsidR="00A4342A" w:rsidRPr="00EF42A6" w14:paraId="2A19539C" w14:textId="77777777" w:rsidTr="00834301">
        <w:trPr>
          <w:trHeight w:val="315"/>
        </w:trPr>
        <w:tc>
          <w:tcPr>
            <w:tcW w:w="281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5D59B5A"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&lt;5000</w:t>
            </w:r>
          </w:p>
        </w:tc>
        <w:tc>
          <w:tcPr>
            <w:tcW w:w="9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B5C17B"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28 (24.78)</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CC7A35"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0.791</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78F3BB"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1.05 (0.52 – 2.16)</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2B3AC7"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0.892</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C7AC913"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809D24"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r w:rsidR="00A4342A" w:rsidRPr="00EF42A6" w14:paraId="6D144543" w14:textId="77777777" w:rsidTr="00834301">
        <w:trPr>
          <w:trHeight w:val="315"/>
        </w:trPr>
        <w:tc>
          <w:tcPr>
            <w:tcW w:w="281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8A93FDF"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5000-10000</w:t>
            </w:r>
          </w:p>
        </w:tc>
        <w:tc>
          <w:tcPr>
            <w:tcW w:w="9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040A55"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27 (27.55)</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60D1AD3"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FCAD01F"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1.21 (0.60 – 2.52)</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9EF0D5"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0.598</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689DE5D"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247E76"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r w:rsidR="00A4342A" w:rsidRPr="00EF42A6" w14:paraId="01AE9079" w14:textId="77777777" w:rsidTr="00834301">
        <w:trPr>
          <w:trHeight w:val="315"/>
        </w:trPr>
        <w:tc>
          <w:tcPr>
            <w:tcW w:w="281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DB217B9"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10001-20000</w:t>
            </w:r>
          </w:p>
        </w:tc>
        <w:tc>
          <w:tcPr>
            <w:tcW w:w="9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44DBC3"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8 (19.51)</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0AFB397"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F896320"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0.77 (0.28 – 1.97)</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4AC901B"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0.597</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21083E"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D460158"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r w:rsidR="00A4342A" w:rsidRPr="00EF42A6" w14:paraId="79E6F558" w14:textId="77777777" w:rsidTr="00834301">
        <w:trPr>
          <w:trHeight w:val="315"/>
        </w:trPr>
        <w:tc>
          <w:tcPr>
            <w:tcW w:w="281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0E91D0B"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&gt;20000</w:t>
            </w:r>
          </w:p>
        </w:tc>
        <w:tc>
          <w:tcPr>
            <w:tcW w:w="9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0BF37C"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16 (23.88)</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788A747"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86105B"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Reference</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22E4A6C"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EA097E"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17B1524"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r w:rsidR="00A4342A" w:rsidRPr="00EF42A6" w14:paraId="6AA79965" w14:textId="77777777" w:rsidTr="00834301">
        <w:trPr>
          <w:trHeight w:val="315"/>
        </w:trPr>
        <w:tc>
          <w:tcPr>
            <w:tcW w:w="281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C5F270F" w14:textId="77777777" w:rsidR="00A4342A" w:rsidRPr="00EF42A6" w:rsidRDefault="00A4342A" w:rsidP="009526CF">
            <w:pPr>
              <w:spacing w:after="0" w:line="240" w:lineRule="auto"/>
              <w:jc w:val="both"/>
              <w:rPr>
                <w:rFonts w:ascii="Times New Roman" w:eastAsia="Times New Roman" w:hAnsi="Times New Roman" w:cs="Times New Roman"/>
                <w:b/>
                <w:i/>
                <w:color w:val="212121"/>
                <w:sz w:val="24"/>
                <w:szCs w:val="24"/>
              </w:rPr>
            </w:pPr>
            <w:r w:rsidRPr="00EF42A6">
              <w:rPr>
                <w:rFonts w:ascii="Times New Roman" w:eastAsia="Times New Roman" w:hAnsi="Times New Roman" w:cs="Times New Roman"/>
                <w:b/>
                <w:i/>
                <w:color w:val="212121"/>
                <w:sz w:val="24"/>
                <w:szCs w:val="24"/>
              </w:rPr>
              <w:t>Portable electronic devices</w:t>
            </w:r>
          </w:p>
        </w:tc>
        <w:tc>
          <w:tcPr>
            <w:tcW w:w="9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6A281D"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891CD2E"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794615"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8294CF"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93825F"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CFD40B2"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r w:rsidR="00A4342A" w:rsidRPr="00EF42A6" w14:paraId="68701142" w14:textId="77777777" w:rsidTr="00834301">
        <w:trPr>
          <w:trHeight w:val="315"/>
        </w:trPr>
        <w:tc>
          <w:tcPr>
            <w:tcW w:w="281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AB4A264"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Yes</w:t>
            </w:r>
          </w:p>
        </w:tc>
        <w:tc>
          <w:tcPr>
            <w:tcW w:w="9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C6A2FB"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78 (24.76)</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5674A0D"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0.487</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90D0E1"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1.48 (0.53 – 5.24)</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AA20C1"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0.489</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5B75DDC"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98A148"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r w:rsidR="00A4342A" w:rsidRPr="00EF42A6" w14:paraId="19257B75" w14:textId="77777777" w:rsidTr="00834301">
        <w:trPr>
          <w:trHeight w:val="315"/>
        </w:trPr>
        <w:tc>
          <w:tcPr>
            <w:tcW w:w="281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E530378"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No</w:t>
            </w:r>
          </w:p>
        </w:tc>
        <w:tc>
          <w:tcPr>
            <w:tcW w:w="9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B8DB0D"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4 (18.18)</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B84DFF"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952C65"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Reference</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D4E2CD"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B0DB095"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73C235D"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r w:rsidR="00A4342A" w:rsidRPr="00EF42A6" w14:paraId="69BDB8FF" w14:textId="77777777" w:rsidTr="00834301">
        <w:trPr>
          <w:trHeight w:val="315"/>
        </w:trPr>
        <w:tc>
          <w:tcPr>
            <w:tcW w:w="281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DFDF4B8"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Mass media access</w:t>
            </w:r>
          </w:p>
        </w:tc>
        <w:tc>
          <w:tcPr>
            <w:tcW w:w="9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A2200C"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B420BC"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58A4DC"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8B98096"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F86CD37"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17B7ED7"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r w:rsidR="00A4342A" w:rsidRPr="00EF42A6" w14:paraId="3687E07C" w14:textId="77777777" w:rsidTr="00834301">
        <w:trPr>
          <w:trHeight w:val="315"/>
        </w:trPr>
        <w:tc>
          <w:tcPr>
            <w:tcW w:w="281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E6F0600"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Yes</w:t>
            </w:r>
          </w:p>
        </w:tc>
        <w:tc>
          <w:tcPr>
            <w:tcW w:w="9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45EF09"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38 (26.76)</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9F01F96"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0.375</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F885F3"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1.25 (0.76 – 2.07)</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37878F"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0.376</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5828FB"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228E938"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r w:rsidR="00A4342A" w:rsidRPr="00EF42A6" w14:paraId="2076FC43" w14:textId="77777777" w:rsidTr="00834301">
        <w:trPr>
          <w:trHeight w:val="315"/>
        </w:trPr>
        <w:tc>
          <w:tcPr>
            <w:tcW w:w="281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5BBD868"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No</w:t>
            </w:r>
          </w:p>
        </w:tc>
        <w:tc>
          <w:tcPr>
            <w:tcW w:w="9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269BBB6"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44 (22.56)</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D531C39"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6E67C9"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Reference</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9062E2"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42E6247"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27D0007"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r w:rsidR="00A4342A" w:rsidRPr="00EF42A6" w14:paraId="6B3C7505" w14:textId="77777777" w:rsidTr="00834301">
        <w:trPr>
          <w:trHeight w:val="315"/>
        </w:trPr>
        <w:tc>
          <w:tcPr>
            <w:tcW w:w="281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FB86983" w14:textId="77777777" w:rsidR="00A4342A" w:rsidRPr="00EF42A6" w:rsidRDefault="00A4342A" w:rsidP="009526CF">
            <w:pPr>
              <w:spacing w:after="0" w:line="240" w:lineRule="auto"/>
              <w:jc w:val="both"/>
              <w:rPr>
                <w:rFonts w:ascii="Times New Roman" w:eastAsia="Times New Roman" w:hAnsi="Times New Roman" w:cs="Times New Roman"/>
                <w:b/>
                <w:i/>
                <w:color w:val="212121"/>
                <w:sz w:val="24"/>
                <w:szCs w:val="24"/>
              </w:rPr>
            </w:pPr>
            <w:r w:rsidRPr="00EF42A6">
              <w:rPr>
                <w:rFonts w:ascii="Times New Roman" w:eastAsia="Times New Roman" w:hAnsi="Times New Roman" w:cs="Times New Roman"/>
                <w:b/>
                <w:i/>
                <w:color w:val="212121"/>
                <w:sz w:val="24"/>
                <w:szCs w:val="24"/>
              </w:rPr>
              <w:t>Medical history of the patients</w:t>
            </w:r>
          </w:p>
        </w:tc>
        <w:tc>
          <w:tcPr>
            <w:tcW w:w="9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0B491E5"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4DC6BA"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CD7A74"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DF8669"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F3454EB"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AA8EFE"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p>
        </w:tc>
      </w:tr>
      <w:tr w:rsidR="00A4342A" w:rsidRPr="00EF42A6" w14:paraId="58B974E4" w14:textId="77777777" w:rsidTr="00834301">
        <w:trPr>
          <w:trHeight w:val="315"/>
        </w:trPr>
        <w:tc>
          <w:tcPr>
            <w:tcW w:w="281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9623D5A"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Lump</w:t>
            </w:r>
          </w:p>
        </w:tc>
        <w:tc>
          <w:tcPr>
            <w:tcW w:w="9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D854FA"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40C5E6"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F4E28B"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EA3CE1B"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26B2F4"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0AC2FFB"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p>
        </w:tc>
      </w:tr>
      <w:tr w:rsidR="00A4342A" w:rsidRPr="00EF42A6" w14:paraId="2A3CCF7D" w14:textId="77777777" w:rsidTr="00834301">
        <w:trPr>
          <w:trHeight w:val="315"/>
        </w:trPr>
        <w:tc>
          <w:tcPr>
            <w:tcW w:w="281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DC63E52"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lastRenderedPageBreak/>
              <w:t>Yes</w:t>
            </w:r>
          </w:p>
        </w:tc>
        <w:tc>
          <w:tcPr>
            <w:tcW w:w="9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951B46C"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75 (24.04)</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E834489"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0.657</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E9298A"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0.81 (0.34 – 2.16)</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EB7104"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0.657</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5B9724"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C2477A"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r w:rsidR="00A4342A" w:rsidRPr="00EF42A6" w14:paraId="57B0B811" w14:textId="77777777" w:rsidTr="00834301">
        <w:trPr>
          <w:trHeight w:val="315"/>
        </w:trPr>
        <w:tc>
          <w:tcPr>
            <w:tcW w:w="281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9F0C2C7"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No</w:t>
            </w:r>
          </w:p>
        </w:tc>
        <w:tc>
          <w:tcPr>
            <w:tcW w:w="9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6D3A5D"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7 (28.00)</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D64D52F"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5325EB"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Reference</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E28AE7"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F7945D"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E038276"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r w:rsidR="00A4342A" w:rsidRPr="00EF42A6" w14:paraId="50E658E9" w14:textId="77777777" w:rsidTr="00834301">
        <w:trPr>
          <w:trHeight w:val="315"/>
        </w:trPr>
        <w:tc>
          <w:tcPr>
            <w:tcW w:w="281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1923DCB" w14:textId="77777777" w:rsidR="00A4342A" w:rsidRPr="00EF42A6" w:rsidRDefault="00A4342A" w:rsidP="009526CF">
            <w:pPr>
              <w:spacing w:after="0" w:line="240" w:lineRule="auto"/>
              <w:jc w:val="both"/>
              <w:rPr>
                <w:rFonts w:ascii="Times New Roman" w:eastAsia="Times New Roman" w:hAnsi="Times New Roman" w:cs="Times New Roman"/>
                <w:b/>
                <w:i/>
                <w:color w:val="212121"/>
                <w:sz w:val="24"/>
                <w:szCs w:val="24"/>
              </w:rPr>
            </w:pPr>
            <w:r w:rsidRPr="00EF42A6">
              <w:rPr>
                <w:rFonts w:ascii="Times New Roman" w:eastAsia="Times New Roman" w:hAnsi="Times New Roman" w:cs="Times New Roman"/>
                <w:b/>
                <w:i/>
                <w:color w:val="212121"/>
                <w:sz w:val="24"/>
                <w:szCs w:val="24"/>
              </w:rPr>
              <w:t>Breast pain</w:t>
            </w:r>
          </w:p>
        </w:tc>
        <w:tc>
          <w:tcPr>
            <w:tcW w:w="9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2595183"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98F458"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1E2A112"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4A05DA"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CF85FC"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54163F"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r w:rsidR="00A4342A" w:rsidRPr="00EF42A6" w14:paraId="794755BB" w14:textId="77777777" w:rsidTr="00834301">
        <w:trPr>
          <w:trHeight w:val="315"/>
        </w:trPr>
        <w:tc>
          <w:tcPr>
            <w:tcW w:w="281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FEDBD4F"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Yes</w:t>
            </w:r>
          </w:p>
        </w:tc>
        <w:tc>
          <w:tcPr>
            <w:tcW w:w="9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84514C"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28 (30.43)</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2FA308"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0.110</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8E3C40"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1.55 (0.90 – 2.64)</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AA54FE"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0.111</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8B63C7"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1.36 (0.76 – 2.41)</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7F720F"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0.296</w:t>
            </w:r>
          </w:p>
        </w:tc>
      </w:tr>
      <w:tr w:rsidR="00A4342A" w:rsidRPr="00EF42A6" w14:paraId="4258D165" w14:textId="77777777" w:rsidTr="00834301">
        <w:trPr>
          <w:trHeight w:val="315"/>
        </w:trPr>
        <w:tc>
          <w:tcPr>
            <w:tcW w:w="281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0B0CE2F"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No</w:t>
            </w:r>
          </w:p>
        </w:tc>
        <w:tc>
          <w:tcPr>
            <w:tcW w:w="9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E2C69A"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54 (22.04)</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E9E081"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656978C"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Reference</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0091E1"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E92B2D"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Reference</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72A06F0"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r w:rsidR="00A4342A" w:rsidRPr="00EF42A6" w14:paraId="4CA164F3" w14:textId="77777777" w:rsidTr="00834301">
        <w:trPr>
          <w:trHeight w:val="315"/>
        </w:trPr>
        <w:tc>
          <w:tcPr>
            <w:tcW w:w="281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465EFF9" w14:textId="77777777" w:rsidR="00A4342A" w:rsidRPr="00EF42A6" w:rsidRDefault="00A4342A" w:rsidP="009526CF">
            <w:pPr>
              <w:spacing w:after="0" w:line="240" w:lineRule="auto"/>
              <w:jc w:val="both"/>
              <w:rPr>
                <w:rFonts w:ascii="Times New Roman" w:eastAsia="Times New Roman" w:hAnsi="Times New Roman" w:cs="Times New Roman"/>
                <w:b/>
                <w:i/>
                <w:color w:val="212121"/>
                <w:sz w:val="24"/>
                <w:szCs w:val="24"/>
              </w:rPr>
            </w:pPr>
            <w:r w:rsidRPr="00EF42A6">
              <w:rPr>
                <w:rFonts w:ascii="Times New Roman" w:eastAsia="Times New Roman" w:hAnsi="Times New Roman" w:cs="Times New Roman"/>
                <w:b/>
                <w:i/>
                <w:color w:val="212121"/>
                <w:sz w:val="24"/>
                <w:szCs w:val="24"/>
              </w:rPr>
              <w:t>Nipple discharge</w:t>
            </w:r>
          </w:p>
        </w:tc>
        <w:tc>
          <w:tcPr>
            <w:tcW w:w="9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B40CF5"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61E340"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157FCB1"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860877"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FF81DE"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425E3CF"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p>
        </w:tc>
      </w:tr>
      <w:tr w:rsidR="00A4342A" w:rsidRPr="00EF42A6" w14:paraId="3E115C5F" w14:textId="77777777" w:rsidTr="00834301">
        <w:trPr>
          <w:trHeight w:val="315"/>
        </w:trPr>
        <w:tc>
          <w:tcPr>
            <w:tcW w:w="281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6AA9591"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Yes</w:t>
            </w:r>
          </w:p>
        </w:tc>
        <w:tc>
          <w:tcPr>
            <w:tcW w:w="9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938CCF8"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9 (45.00)</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1C1225"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0.026</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6F0FD4A"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2.73 (1.06 – 6.86)</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31F6A6"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0.032</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CFEE09"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2.92 (1.04 – 8.06)</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EB9DCB"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0.037</w:t>
            </w:r>
          </w:p>
        </w:tc>
      </w:tr>
      <w:tr w:rsidR="00A4342A" w:rsidRPr="00EF42A6" w14:paraId="1026EB90" w14:textId="77777777" w:rsidTr="00834301">
        <w:trPr>
          <w:trHeight w:val="315"/>
        </w:trPr>
        <w:tc>
          <w:tcPr>
            <w:tcW w:w="281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B118A5E"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No</w:t>
            </w:r>
          </w:p>
        </w:tc>
        <w:tc>
          <w:tcPr>
            <w:tcW w:w="9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F61A88"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73 (23.03)</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6499D7"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6E9D0E"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Reference</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8BF4A9"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35B151"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Reference</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CE03391"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r w:rsidR="00A4342A" w:rsidRPr="00EF42A6" w14:paraId="3A7FF3D5" w14:textId="77777777" w:rsidTr="00834301">
        <w:trPr>
          <w:trHeight w:val="315"/>
        </w:trPr>
        <w:tc>
          <w:tcPr>
            <w:tcW w:w="281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027BB65" w14:textId="77777777" w:rsidR="00A4342A" w:rsidRPr="00EF42A6" w:rsidRDefault="00A4342A" w:rsidP="009526CF">
            <w:pPr>
              <w:spacing w:after="0" w:line="240" w:lineRule="auto"/>
              <w:jc w:val="both"/>
              <w:rPr>
                <w:rFonts w:ascii="Times New Roman" w:eastAsia="Times New Roman" w:hAnsi="Times New Roman" w:cs="Times New Roman"/>
                <w:b/>
                <w:i/>
                <w:color w:val="212121"/>
                <w:sz w:val="24"/>
                <w:szCs w:val="24"/>
              </w:rPr>
            </w:pPr>
            <w:r w:rsidRPr="00EF42A6">
              <w:rPr>
                <w:rFonts w:ascii="Times New Roman" w:eastAsia="Times New Roman" w:hAnsi="Times New Roman" w:cs="Times New Roman"/>
                <w:b/>
                <w:i/>
                <w:color w:val="212121"/>
                <w:sz w:val="24"/>
                <w:szCs w:val="24"/>
              </w:rPr>
              <w:t>Skin changes</w:t>
            </w:r>
          </w:p>
        </w:tc>
        <w:tc>
          <w:tcPr>
            <w:tcW w:w="9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4CE17D"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736368"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CB9754F"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D61A16"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B39548"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D72DC72"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r w:rsidR="00A4342A" w:rsidRPr="00EF42A6" w14:paraId="226804F5" w14:textId="77777777" w:rsidTr="00834301">
        <w:trPr>
          <w:trHeight w:val="315"/>
        </w:trPr>
        <w:tc>
          <w:tcPr>
            <w:tcW w:w="281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9B9F3F1"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Yes</w:t>
            </w:r>
          </w:p>
        </w:tc>
        <w:tc>
          <w:tcPr>
            <w:tcW w:w="9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D03BEB"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2 (13.33)</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977844"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0.310</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EDB6FF"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0.46 (0.07 – 1.73)</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923CDD"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0.321</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35B73C"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C3678A"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r w:rsidR="00A4342A" w:rsidRPr="00EF42A6" w14:paraId="19A1EE49" w14:textId="77777777" w:rsidTr="00834301">
        <w:trPr>
          <w:trHeight w:val="315"/>
        </w:trPr>
        <w:tc>
          <w:tcPr>
            <w:tcW w:w="281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B92ED18"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No</w:t>
            </w:r>
          </w:p>
        </w:tc>
        <w:tc>
          <w:tcPr>
            <w:tcW w:w="9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9E6D24"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80 (24.84)</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CDB321"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5DC38A"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Reference</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237B12"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3537C9"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CA9D01D"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r w:rsidR="00A4342A" w:rsidRPr="00EF42A6" w14:paraId="4BDCB540" w14:textId="77777777" w:rsidTr="00834301">
        <w:trPr>
          <w:trHeight w:val="315"/>
        </w:trPr>
        <w:tc>
          <w:tcPr>
            <w:tcW w:w="281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43F22D5" w14:textId="77777777" w:rsidR="00A4342A" w:rsidRPr="00EF42A6" w:rsidRDefault="00A4342A" w:rsidP="009526CF">
            <w:pPr>
              <w:spacing w:after="0" w:line="240" w:lineRule="auto"/>
              <w:jc w:val="both"/>
              <w:rPr>
                <w:rFonts w:ascii="Times New Roman" w:eastAsia="Times New Roman" w:hAnsi="Times New Roman" w:cs="Times New Roman"/>
                <w:b/>
                <w:i/>
                <w:color w:val="212121"/>
                <w:sz w:val="24"/>
                <w:szCs w:val="24"/>
              </w:rPr>
            </w:pPr>
            <w:r w:rsidRPr="00EF42A6">
              <w:rPr>
                <w:rFonts w:ascii="Times New Roman" w:eastAsia="Times New Roman" w:hAnsi="Times New Roman" w:cs="Times New Roman"/>
                <w:b/>
                <w:i/>
                <w:color w:val="212121"/>
                <w:sz w:val="24"/>
                <w:szCs w:val="24"/>
              </w:rPr>
              <w:t>Bone pain</w:t>
            </w:r>
          </w:p>
        </w:tc>
        <w:tc>
          <w:tcPr>
            <w:tcW w:w="9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284E0D"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647082F"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11ED82"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D1666D"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C53210B"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275460"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r w:rsidR="00A4342A" w:rsidRPr="00EF42A6" w14:paraId="7F940871" w14:textId="77777777" w:rsidTr="00834301">
        <w:trPr>
          <w:trHeight w:val="315"/>
        </w:trPr>
        <w:tc>
          <w:tcPr>
            <w:tcW w:w="281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D2231F0"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Yes</w:t>
            </w:r>
          </w:p>
        </w:tc>
        <w:tc>
          <w:tcPr>
            <w:tcW w:w="9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E2AE49"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1 (8.33)</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450827"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0.188</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5568DA6"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0.27 (0.01 – 1.44)</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84C5BC"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0.218</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4A2B27C"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A61C30"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r w:rsidR="00A4342A" w:rsidRPr="00EF42A6" w14:paraId="6356A3AF" w14:textId="77777777" w:rsidTr="00834301">
        <w:trPr>
          <w:trHeight w:val="315"/>
        </w:trPr>
        <w:tc>
          <w:tcPr>
            <w:tcW w:w="281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D14E14B"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No</w:t>
            </w:r>
          </w:p>
        </w:tc>
        <w:tc>
          <w:tcPr>
            <w:tcW w:w="9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13E492"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81 (24.92)</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7348549"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EA2FF7"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Reference</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73EE6AF"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2473C8"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7A9FF1"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r w:rsidR="00A4342A" w:rsidRPr="00EF42A6" w14:paraId="27AA6093" w14:textId="77777777" w:rsidTr="00834301">
        <w:trPr>
          <w:trHeight w:val="315"/>
        </w:trPr>
        <w:tc>
          <w:tcPr>
            <w:tcW w:w="281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DD26730" w14:textId="77777777" w:rsidR="00A4342A" w:rsidRPr="00EF42A6" w:rsidRDefault="00A4342A" w:rsidP="009526CF">
            <w:pPr>
              <w:spacing w:after="0" w:line="240" w:lineRule="auto"/>
              <w:jc w:val="both"/>
              <w:rPr>
                <w:rFonts w:ascii="Times New Roman" w:eastAsia="Times New Roman" w:hAnsi="Times New Roman" w:cs="Times New Roman"/>
                <w:b/>
                <w:i/>
                <w:color w:val="212121"/>
                <w:sz w:val="24"/>
                <w:szCs w:val="24"/>
              </w:rPr>
            </w:pPr>
            <w:r w:rsidRPr="00EF42A6">
              <w:rPr>
                <w:rFonts w:ascii="Times New Roman" w:eastAsia="Times New Roman" w:hAnsi="Times New Roman" w:cs="Times New Roman"/>
                <w:b/>
                <w:i/>
                <w:color w:val="212121"/>
                <w:sz w:val="24"/>
                <w:szCs w:val="24"/>
              </w:rPr>
              <w:t>Breast self-examination</w:t>
            </w:r>
          </w:p>
        </w:tc>
        <w:tc>
          <w:tcPr>
            <w:tcW w:w="9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BCD6484"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196121D"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41CD89"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76C2EE"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F210D36"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04A7E9"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r w:rsidR="00A4342A" w:rsidRPr="00EF42A6" w14:paraId="0430DFA5" w14:textId="77777777" w:rsidTr="00834301">
        <w:trPr>
          <w:trHeight w:val="315"/>
        </w:trPr>
        <w:tc>
          <w:tcPr>
            <w:tcW w:w="281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E47B374"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Yes</w:t>
            </w:r>
          </w:p>
        </w:tc>
        <w:tc>
          <w:tcPr>
            <w:tcW w:w="9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FBC50FE"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8 (21.62)</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67BF0AB"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0.638</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CCCC81"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0.82 (0.38 – 1.80)</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CE386C"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0.638</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4574C9F"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232AE1"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r w:rsidR="00A4342A" w:rsidRPr="00EF42A6" w14:paraId="7E6BA3D7" w14:textId="77777777" w:rsidTr="00834301">
        <w:trPr>
          <w:trHeight w:val="315"/>
        </w:trPr>
        <w:tc>
          <w:tcPr>
            <w:tcW w:w="281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200719D"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No</w:t>
            </w:r>
          </w:p>
        </w:tc>
        <w:tc>
          <w:tcPr>
            <w:tcW w:w="9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138879"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74 (25.17)</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6676E22"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F908EE"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Reference</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D898F6"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70CAA5"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61AD509"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p>
        </w:tc>
      </w:tr>
      <w:tr w:rsidR="00A4342A" w:rsidRPr="00EF42A6" w14:paraId="799105F0" w14:textId="77777777" w:rsidTr="00834301">
        <w:trPr>
          <w:trHeight w:val="315"/>
        </w:trPr>
        <w:tc>
          <w:tcPr>
            <w:tcW w:w="281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2796CC4" w14:textId="77777777" w:rsidR="00A4342A" w:rsidRPr="00EF42A6" w:rsidRDefault="00A4342A" w:rsidP="009526CF">
            <w:pPr>
              <w:spacing w:after="0" w:line="240" w:lineRule="auto"/>
              <w:jc w:val="both"/>
              <w:rPr>
                <w:rFonts w:ascii="Times New Roman" w:eastAsia="Times New Roman" w:hAnsi="Times New Roman" w:cs="Times New Roman"/>
                <w:b/>
                <w:i/>
                <w:color w:val="212121"/>
                <w:sz w:val="24"/>
                <w:szCs w:val="24"/>
              </w:rPr>
            </w:pPr>
            <w:r w:rsidRPr="00EF42A6">
              <w:rPr>
                <w:rFonts w:ascii="Times New Roman" w:eastAsia="Times New Roman" w:hAnsi="Times New Roman" w:cs="Times New Roman"/>
                <w:b/>
                <w:i/>
                <w:color w:val="212121"/>
                <w:sz w:val="24"/>
                <w:szCs w:val="24"/>
              </w:rPr>
              <w:t>Family history of breast cancer</w:t>
            </w:r>
          </w:p>
        </w:tc>
        <w:tc>
          <w:tcPr>
            <w:tcW w:w="9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4E3FD9"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F4147D"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1C2FA22"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02C923"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EB14F0"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8F1121"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p>
        </w:tc>
      </w:tr>
      <w:tr w:rsidR="00A4342A" w:rsidRPr="00EF42A6" w14:paraId="0473F888" w14:textId="77777777" w:rsidTr="00834301">
        <w:trPr>
          <w:trHeight w:val="315"/>
        </w:trPr>
        <w:tc>
          <w:tcPr>
            <w:tcW w:w="281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B9DB80E"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Yes</w:t>
            </w:r>
          </w:p>
        </w:tc>
        <w:tc>
          <w:tcPr>
            <w:tcW w:w="9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CAAD244"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7 (21.88)</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516B19"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0.750</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86633F"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0.87 (0.33 – 2.00)</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49A0E19"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0.750</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1BC759"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5BB7B40"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r w:rsidR="00A4342A" w:rsidRPr="00EF42A6" w14:paraId="2FF1A88B" w14:textId="77777777" w:rsidTr="00834301">
        <w:trPr>
          <w:trHeight w:val="315"/>
        </w:trPr>
        <w:tc>
          <w:tcPr>
            <w:tcW w:w="2818"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012284F"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No</w:t>
            </w:r>
          </w:p>
        </w:tc>
        <w:tc>
          <w:tcPr>
            <w:tcW w:w="943"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A153AB"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73 (24.41)</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136910"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6B26F85"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Reference</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66CF997"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149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AFD925"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c>
          <w:tcPr>
            <w:tcW w:w="75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2A1842"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 xml:space="preserve"> </w:t>
            </w:r>
          </w:p>
        </w:tc>
      </w:tr>
    </w:tbl>
    <w:p w14:paraId="64DBAD0B" w14:textId="77777777" w:rsidR="00A4342A" w:rsidRPr="00EF42A6" w:rsidRDefault="00A4342A" w:rsidP="009526CF">
      <w:pPr>
        <w:spacing w:after="0" w:line="240" w:lineRule="auto"/>
        <w:jc w:val="both"/>
        <w:rPr>
          <w:rFonts w:ascii="Times New Roman" w:eastAsia="Times New Roman" w:hAnsi="Times New Roman" w:cs="Times New Roman"/>
          <w:color w:val="212121"/>
          <w:sz w:val="24"/>
          <w:szCs w:val="24"/>
        </w:rPr>
      </w:pPr>
      <w:r w:rsidRPr="00EF42A6">
        <w:rPr>
          <w:rFonts w:ascii="Times New Roman" w:eastAsia="Times New Roman" w:hAnsi="Times New Roman" w:cs="Times New Roman"/>
          <w:color w:val="212121"/>
          <w:sz w:val="24"/>
          <w:szCs w:val="24"/>
        </w:rPr>
        <w:t>AOR: adjusted odds ratio, CI: confidence interval, COR: crude odds ratio</w:t>
      </w:r>
    </w:p>
    <w:p w14:paraId="20015F3C" w14:textId="77777777" w:rsidR="002455D5" w:rsidRDefault="002455D5" w:rsidP="009526CF">
      <w:pPr>
        <w:spacing w:after="0" w:line="240" w:lineRule="auto"/>
      </w:pPr>
    </w:p>
    <w:p w14:paraId="45B41C86" w14:textId="2151F023" w:rsidR="000B7D1D" w:rsidRPr="00304E9F" w:rsidRDefault="00834301" w:rsidP="000B7D1D">
      <w:pPr>
        <w:pStyle w:val="Heading1"/>
      </w:pPr>
      <w:r>
        <w:br w:type="column"/>
      </w:r>
      <w:r w:rsidRPr="00834301">
        <w:rPr>
          <w:noProof/>
          <w14:ligatures w14:val="standardContextual"/>
        </w:rPr>
        <w:lastRenderedPageBreak/>
        <w:t xml:space="preserve"> </w:t>
      </w:r>
      <w:r w:rsidR="000B7D1D" w:rsidRPr="00304E9F">
        <w:t>Study Q</w:t>
      </w:r>
      <w:r w:rsidR="000B7D1D">
        <w:t xml:space="preserve">uestionnaire </w:t>
      </w:r>
    </w:p>
    <w:p w14:paraId="29B72948" w14:textId="77777777" w:rsidR="000B7D1D" w:rsidRDefault="000B7D1D" w:rsidP="000B7D1D">
      <w:pPr>
        <w:spacing w:after="0" w:line="240" w:lineRule="auto"/>
      </w:pPr>
    </w:p>
    <w:p w14:paraId="72B77882" w14:textId="77777777" w:rsidR="000B7D1D" w:rsidRDefault="000B7D1D" w:rsidP="000B7D1D">
      <w:pPr>
        <w:spacing w:after="0" w:line="240" w:lineRule="auto"/>
      </w:pPr>
      <w:r>
        <w:t>1. **Patient's Name**</w:t>
      </w:r>
    </w:p>
    <w:p w14:paraId="03970CC4" w14:textId="77777777" w:rsidR="000B7D1D" w:rsidRDefault="000B7D1D" w:rsidP="000B7D1D">
      <w:pPr>
        <w:spacing w:after="0" w:line="240" w:lineRule="auto"/>
      </w:pPr>
      <w:r>
        <w:t xml:space="preserve">   - Open-ended</w:t>
      </w:r>
    </w:p>
    <w:p w14:paraId="54D1604B" w14:textId="77777777" w:rsidR="000B7D1D" w:rsidRDefault="000B7D1D" w:rsidP="000B7D1D">
      <w:pPr>
        <w:spacing w:after="0" w:line="240" w:lineRule="auto"/>
      </w:pPr>
    </w:p>
    <w:p w14:paraId="7F67F3B6" w14:textId="77777777" w:rsidR="000B7D1D" w:rsidRDefault="000B7D1D" w:rsidP="000B7D1D">
      <w:pPr>
        <w:spacing w:after="0" w:line="240" w:lineRule="auto"/>
      </w:pPr>
      <w:r>
        <w:t>2. **Contact Telephone**</w:t>
      </w:r>
    </w:p>
    <w:p w14:paraId="51FD7E7C" w14:textId="77777777" w:rsidR="000B7D1D" w:rsidRDefault="000B7D1D" w:rsidP="000B7D1D">
      <w:pPr>
        <w:spacing w:after="0" w:line="240" w:lineRule="auto"/>
      </w:pPr>
      <w:r>
        <w:t xml:space="preserve">   - Open-ended</w:t>
      </w:r>
    </w:p>
    <w:p w14:paraId="04EA2E25" w14:textId="77777777" w:rsidR="000B7D1D" w:rsidRDefault="000B7D1D" w:rsidP="000B7D1D">
      <w:pPr>
        <w:spacing w:after="0" w:line="240" w:lineRule="auto"/>
      </w:pPr>
    </w:p>
    <w:p w14:paraId="26F905C7" w14:textId="77777777" w:rsidR="000B7D1D" w:rsidRDefault="000B7D1D" w:rsidP="000B7D1D">
      <w:pPr>
        <w:spacing w:after="0" w:line="240" w:lineRule="auto"/>
      </w:pPr>
      <w:r>
        <w:t xml:space="preserve">3. **Age (in </w:t>
      </w:r>
      <w:proofErr w:type="gramStart"/>
      <w:r>
        <w:t>years)*</w:t>
      </w:r>
      <w:proofErr w:type="gramEnd"/>
      <w:r>
        <w:t xml:space="preserve">*  </w:t>
      </w:r>
    </w:p>
    <w:p w14:paraId="3A5F6FF2" w14:textId="77777777" w:rsidR="000B7D1D" w:rsidRDefault="000B7D1D" w:rsidP="000B7D1D">
      <w:pPr>
        <w:spacing w:after="0" w:line="240" w:lineRule="auto"/>
      </w:pPr>
      <w:r>
        <w:t xml:space="preserve">   - Integer, range: 18-99</w:t>
      </w:r>
    </w:p>
    <w:p w14:paraId="7A5669C8" w14:textId="77777777" w:rsidR="000B7D1D" w:rsidRDefault="000B7D1D" w:rsidP="000B7D1D">
      <w:pPr>
        <w:spacing w:after="0" w:line="240" w:lineRule="auto"/>
      </w:pPr>
    </w:p>
    <w:p w14:paraId="602519D0" w14:textId="77777777" w:rsidR="000B7D1D" w:rsidRDefault="000B7D1D" w:rsidP="000B7D1D">
      <w:pPr>
        <w:spacing w:after="0" w:line="240" w:lineRule="auto"/>
      </w:pPr>
      <w:r>
        <w:t xml:space="preserve">4. **Home District (Permanent </w:t>
      </w:r>
      <w:proofErr w:type="gramStart"/>
      <w:r>
        <w:t>Residence)*</w:t>
      </w:r>
      <w:proofErr w:type="gramEnd"/>
      <w:r>
        <w:t>*</w:t>
      </w:r>
    </w:p>
    <w:p w14:paraId="0A5C19A8" w14:textId="77777777" w:rsidR="000B7D1D" w:rsidRDefault="000B7D1D" w:rsidP="000B7D1D">
      <w:pPr>
        <w:spacing w:after="0" w:line="240" w:lineRule="auto"/>
      </w:pPr>
      <w:r>
        <w:t xml:space="preserve">   - Dropdown list of districts</w:t>
      </w:r>
    </w:p>
    <w:p w14:paraId="0A50F463" w14:textId="77777777" w:rsidR="000B7D1D" w:rsidRDefault="000B7D1D" w:rsidP="000B7D1D">
      <w:pPr>
        <w:spacing w:after="0" w:line="240" w:lineRule="auto"/>
      </w:pPr>
    </w:p>
    <w:p w14:paraId="5EBC2FD6" w14:textId="77777777" w:rsidR="000B7D1D" w:rsidRDefault="000B7D1D" w:rsidP="000B7D1D">
      <w:pPr>
        <w:spacing w:after="0" w:line="240" w:lineRule="auto"/>
      </w:pPr>
      <w:r>
        <w:t>5. **Location of Residence**</w:t>
      </w:r>
    </w:p>
    <w:p w14:paraId="74841595" w14:textId="77777777" w:rsidR="000B7D1D" w:rsidRDefault="000B7D1D" w:rsidP="000B7D1D">
      <w:pPr>
        <w:spacing w:after="0" w:line="240" w:lineRule="auto"/>
      </w:pPr>
      <w:r>
        <w:t xml:space="preserve">   - Rural / Urban</w:t>
      </w:r>
    </w:p>
    <w:p w14:paraId="0A3CE41A" w14:textId="77777777" w:rsidR="000B7D1D" w:rsidRDefault="000B7D1D" w:rsidP="000B7D1D">
      <w:pPr>
        <w:spacing w:after="0" w:line="240" w:lineRule="auto"/>
      </w:pPr>
    </w:p>
    <w:p w14:paraId="5D076D5F" w14:textId="77777777" w:rsidR="000B7D1D" w:rsidRDefault="000B7D1D" w:rsidP="000B7D1D">
      <w:pPr>
        <w:spacing w:after="0" w:line="240" w:lineRule="auto"/>
      </w:pPr>
      <w:r>
        <w:t>6. **Current Place of Residence (District)**</w:t>
      </w:r>
    </w:p>
    <w:p w14:paraId="00FBAAA2" w14:textId="77777777" w:rsidR="000B7D1D" w:rsidRDefault="000B7D1D" w:rsidP="000B7D1D">
      <w:pPr>
        <w:spacing w:after="0" w:line="240" w:lineRule="auto"/>
      </w:pPr>
      <w:r>
        <w:t xml:space="preserve">   - Dropdown list of districts</w:t>
      </w:r>
    </w:p>
    <w:p w14:paraId="51CDC984" w14:textId="77777777" w:rsidR="000B7D1D" w:rsidRDefault="000B7D1D" w:rsidP="000B7D1D">
      <w:pPr>
        <w:spacing w:after="0" w:line="240" w:lineRule="auto"/>
      </w:pPr>
    </w:p>
    <w:p w14:paraId="5EB89D6D" w14:textId="77777777" w:rsidR="000B7D1D" w:rsidRDefault="000B7D1D" w:rsidP="000B7D1D">
      <w:pPr>
        <w:spacing w:after="0" w:line="240" w:lineRule="auto"/>
      </w:pPr>
      <w:r>
        <w:t>7. **Education Completed**</w:t>
      </w:r>
    </w:p>
    <w:p w14:paraId="6B7C470C" w14:textId="77777777" w:rsidR="000B7D1D" w:rsidRDefault="000B7D1D" w:rsidP="000B7D1D">
      <w:pPr>
        <w:spacing w:after="0" w:line="240" w:lineRule="auto"/>
      </w:pPr>
      <w:r>
        <w:t xml:space="preserve">   - Illiterate / Primary / Secondary / Higher Secondary (College) / Graduate</w:t>
      </w:r>
    </w:p>
    <w:p w14:paraId="19BE7925" w14:textId="77777777" w:rsidR="000B7D1D" w:rsidRDefault="000B7D1D" w:rsidP="000B7D1D">
      <w:pPr>
        <w:spacing w:after="0" w:line="240" w:lineRule="auto"/>
      </w:pPr>
    </w:p>
    <w:p w14:paraId="3B3A3591" w14:textId="77777777" w:rsidR="000B7D1D" w:rsidRDefault="000B7D1D" w:rsidP="000B7D1D">
      <w:pPr>
        <w:spacing w:after="0" w:line="240" w:lineRule="auto"/>
      </w:pPr>
      <w:r>
        <w:t>8. **Marital Status**</w:t>
      </w:r>
    </w:p>
    <w:p w14:paraId="4325CD33" w14:textId="77777777" w:rsidR="000B7D1D" w:rsidRDefault="000B7D1D" w:rsidP="000B7D1D">
      <w:pPr>
        <w:spacing w:after="0" w:line="240" w:lineRule="auto"/>
      </w:pPr>
      <w:r>
        <w:t xml:space="preserve">   - Single / Widowed / Never Married / Married</w:t>
      </w:r>
    </w:p>
    <w:p w14:paraId="1C3DE8FC" w14:textId="77777777" w:rsidR="000B7D1D" w:rsidRDefault="000B7D1D" w:rsidP="000B7D1D">
      <w:pPr>
        <w:spacing w:after="0" w:line="240" w:lineRule="auto"/>
      </w:pPr>
    </w:p>
    <w:p w14:paraId="0E1FBBA7" w14:textId="77777777" w:rsidR="000B7D1D" w:rsidRDefault="000B7D1D" w:rsidP="000B7D1D">
      <w:pPr>
        <w:spacing w:after="0" w:line="240" w:lineRule="auto"/>
      </w:pPr>
      <w:r>
        <w:t xml:space="preserve">9. **Husband's Education (if </w:t>
      </w:r>
      <w:proofErr w:type="gramStart"/>
      <w:r>
        <w:t>applicable)*</w:t>
      </w:r>
      <w:proofErr w:type="gramEnd"/>
      <w:r>
        <w:t>*</w:t>
      </w:r>
    </w:p>
    <w:p w14:paraId="726EC0AB" w14:textId="77777777" w:rsidR="000B7D1D" w:rsidRDefault="000B7D1D" w:rsidP="000B7D1D">
      <w:pPr>
        <w:spacing w:after="0" w:line="240" w:lineRule="auto"/>
      </w:pPr>
      <w:r>
        <w:t xml:space="preserve">   - Illiterate / Primary / Secondary / Higher Secondary (College) / Graduate</w:t>
      </w:r>
    </w:p>
    <w:p w14:paraId="1DE25982" w14:textId="77777777" w:rsidR="000B7D1D" w:rsidRDefault="000B7D1D" w:rsidP="000B7D1D">
      <w:pPr>
        <w:spacing w:after="0" w:line="240" w:lineRule="auto"/>
      </w:pPr>
    </w:p>
    <w:p w14:paraId="0F908D99" w14:textId="77777777" w:rsidR="000B7D1D" w:rsidRDefault="000B7D1D" w:rsidP="000B7D1D">
      <w:pPr>
        <w:spacing w:after="0" w:line="240" w:lineRule="auto"/>
      </w:pPr>
      <w:r>
        <w:t>10. **Monthly Family Income in Taka**</w:t>
      </w:r>
    </w:p>
    <w:p w14:paraId="3794D0FE" w14:textId="77777777" w:rsidR="000B7D1D" w:rsidRDefault="000B7D1D" w:rsidP="000B7D1D">
      <w:pPr>
        <w:spacing w:after="0" w:line="240" w:lineRule="auto"/>
      </w:pPr>
      <w:r>
        <w:t xml:space="preserve">    - &lt;5,000 / 10,000 / 20,000 / Others</w:t>
      </w:r>
    </w:p>
    <w:p w14:paraId="632272C5" w14:textId="77777777" w:rsidR="000B7D1D" w:rsidRDefault="000B7D1D" w:rsidP="000B7D1D">
      <w:pPr>
        <w:spacing w:after="0" w:line="240" w:lineRule="auto"/>
      </w:pPr>
    </w:p>
    <w:p w14:paraId="3B99C8E2" w14:textId="77777777" w:rsidR="000B7D1D" w:rsidRDefault="000B7D1D" w:rsidP="000B7D1D">
      <w:pPr>
        <w:spacing w:after="0" w:line="240" w:lineRule="auto"/>
      </w:pPr>
      <w:r>
        <w:t xml:space="preserve">11. **Access to Communication and Media (select all that </w:t>
      </w:r>
      <w:proofErr w:type="gramStart"/>
      <w:r>
        <w:t>apply)*</w:t>
      </w:r>
      <w:proofErr w:type="gramEnd"/>
      <w:r>
        <w:t>*</w:t>
      </w:r>
    </w:p>
    <w:p w14:paraId="15BC4D5C" w14:textId="77777777" w:rsidR="000B7D1D" w:rsidRDefault="000B7D1D" w:rsidP="000B7D1D">
      <w:pPr>
        <w:spacing w:after="0" w:line="240" w:lineRule="auto"/>
      </w:pPr>
      <w:r>
        <w:t xml:space="preserve">    - Social media / Mobile / Smartphone / Personal Computer / TV / Newspaper</w:t>
      </w:r>
    </w:p>
    <w:p w14:paraId="73F0924B" w14:textId="77777777" w:rsidR="000B7D1D" w:rsidRDefault="000B7D1D" w:rsidP="000B7D1D">
      <w:pPr>
        <w:spacing w:after="0" w:line="240" w:lineRule="auto"/>
      </w:pPr>
    </w:p>
    <w:p w14:paraId="6F293936" w14:textId="77777777" w:rsidR="000B7D1D" w:rsidRDefault="000B7D1D" w:rsidP="000B7D1D">
      <w:pPr>
        <w:spacing w:after="0" w:line="240" w:lineRule="auto"/>
      </w:pPr>
      <w:r>
        <w:t>12. **Family History of Breast Cancer**</w:t>
      </w:r>
    </w:p>
    <w:p w14:paraId="1B84B119" w14:textId="77777777" w:rsidR="000B7D1D" w:rsidRDefault="000B7D1D" w:rsidP="000B7D1D">
      <w:pPr>
        <w:spacing w:after="0" w:line="240" w:lineRule="auto"/>
      </w:pPr>
      <w:r>
        <w:t xml:space="preserve">    - Yes / No</w:t>
      </w:r>
    </w:p>
    <w:p w14:paraId="4C8AD5E3" w14:textId="77777777" w:rsidR="000B7D1D" w:rsidRDefault="000B7D1D" w:rsidP="000B7D1D">
      <w:pPr>
        <w:spacing w:after="0" w:line="240" w:lineRule="auto"/>
      </w:pPr>
    </w:p>
    <w:p w14:paraId="053C3C16" w14:textId="77777777" w:rsidR="000B7D1D" w:rsidRDefault="000B7D1D" w:rsidP="000B7D1D">
      <w:pPr>
        <w:spacing w:after="0" w:line="240" w:lineRule="auto"/>
      </w:pPr>
      <w:r>
        <w:t xml:space="preserve">13. **When did you first realize the problem with your </w:t>
      </w:r>
      <w:proofErr w:type="gramStart"/>
      <w:r>
        <w:t>breast?*</w:t>
      </w:r>
      <w:proofErr w:type="gramEnd"/>
      <w:r>
        <w:t>*</w:t>
      </w:r>
    </w:p>
    <w:p w14:paraId="72D9CA91" w14:textId="77777777" w:rsidR="000B7D1D" w:rsidRDefault="000B7D1D" w:rsidP="000B7D1D">
      <w:pPr>
        <w:spacing w:after="0" w:line="240" w:lineRule="auto"/>
      </w:pPr>
      <w:r>
        <w:t xml:space="preserve">    - Date field</w:t>
      </w:r>
    </w:p>
    <w:p w14:paraId="283D0DD2" w14:textId="77777777" w:rsidR="000B7D1D" w:rsidRDefault="000B7D1D" w:rsidP="000B7D1D">
      <w:pPr>
        <w:spacing w:after="0" w:line="240" w:lineRule="auto"/>
      </w:pPr>
    </w:p>
    <w:p w14:paraId="4947EF8E" w14:textId="77777777" w:rsidR="000B7D1D" w:rsidRDefault="000B7D1D" w:rsidP="000B7D1D">
      <w:pPr>
        <w:spacing w:after="0" w:line="240" w:lineRule="auto"/>
      </w:pPr>
      <w:r>
        <w:t xml:space="preserve">14. **What was the first symptom noticed? (select all that </w:t>
      </w:r>
      <w:proofErr w:type="gramStart"/>
      <w:r>
        <w:t>apply)*</w:t>
      </w:r>
      <w:proofErr w:type="gramEnd"/>
      <w:r>
        <w:t>*</w:t>
      </w:r>
    </w:p>
    <w:p w14:paraId="67BDF240" w14:textId="77777777" w:rsidR="000B7D1D" w:rsidRDefault="000B7D1D" w:rsidP="000B7D1D">
      <w:pPr>
        <w:spacing w:after="0" w:line="240" w:lineRule="auto"/>
      </w:pPr>
      <w:r>
        <w:t xml:space="preserve">    - Lump / Skin changes / Breast pain / Nipple discharge / Bone pain / Other</w:t>
      </w:r>
    </w:p>
    <w:p w14:paraId="7D036F04" w14:textId="77777777" w:rsidR="000B7D1D" w:rsidRDefault="000B7D1D" w:rsidP="000B7D1D">
      <w:pPr>
        <w:spacing w:after="0" w:line="240" w:lineRule="auto"/>
      </w:pPr>
    </w:p>
    <w:p w14:paraId="07C6F0A1" w14:textId="77777777" w:rsidR="000B7D1D" w:rsidRDefault="000B7D1D" w:rsidP="000B7D1D">
      <w:pPr>
        <w:spacing w:after="0" w:line="240" w:lineRule="auto"/>
      </w:pPr>
      <w:r>
        <w:t xml:space="preserve">15. **When you noticed the symptom, did you think it could be </w:t>
      </w:r>
      <w:proofErr w:type="gramStart"/>
      <w:r>
        <w:t>cancer?*</w:t>
      </w:r>
      <w:proofErr w:type="gramEnd"/>
      <w:r>
        <w:t>*</w:t>
      </w:r>
    </w:p>
    <w:p w14:paraId="760A13D9" w14:textId="77777777" w:rsidR="000B7D1D" w:rsidRDefault="000B7D1D" w:rsidP="000B7D1D">
      <w:pPr>
        <w:spacing w:after="0" w:line="240" w:lineRule="auto"/>
      </w:pPr>
      <w:r>
        <w:t xml:space="preserve">    - Yes / No</w:t>
      </w:r>
    </w:p>
    <w:p w14:paraId="7BA850FB" w14:textId="77777777" w:rsidR="000B7D1D" w:rsidRDefault="000B7D1D" w:rsidP="000B7D1D">
      <w:pPr>
        <w:spacing w:after="0" w:line="240" w:lineRule="auto"/>
      </w:pPr>
    </w:p>
    <w:p w14:paraId="0337B5C8" w14:textId="77777777" w:rsidR="000B7D1D" w:rsidRDefault="000B7D1D" w:rsidP="000B7D1D">
      <w:pPr>
        <w:spacing w:after="0" w:line="240" w:lineRule="auto"/>
      </w:pPr>
      <w:r>
        <w:lastRenderedPageBreak/>
        <w:t>16. **Have you experienced any of the following discomforts? (Yes/</w:t>
      </w:r>
      <w:proofErr w:type="gramStart"/>
      <w:r>
        <w:t>No)*</w:t>
      </w:r>
      <w:proofErr w:type="gramEnd"/>
      <w:r>
        <w:t>*</w:t>
      </w:r>
    </w:p>
    <w:p w14:paraId="0B45723B" w14:textId="77777777" w:rsidR="000B7D1D" w:rsidRDefault="000B7D1D" w:rsidP="000B7D1D">
      <w:pPr>
        <w:spacing w:after="0" w:line="240" w:lineRule="auto"/>
      </w:pPr>
      <w:r>
        <w:t xml:space="preserve">    - Lump in armpit, neck, or trunk</w:t>
      </w:r>
    </w:p>
    <w:p w14:paraId="023BFA3C" w14:textId="77777777" w:rsidR="000B7D1D" w:rsidRDefault="000B7D1D" w:rsidP="000B7D1D">
      <w:pPr>
        <w:spacing w:after="0" w:line="240" w:lineRule="auto"/>
      </w:pPr>
      <w:r>
        <w:t xml:space="preserve">    - Pain in breast</w:t>
      </w:r>
    </w:p>
    <w:p w14:paraId="51FB8E21" w14:textId="77777777" w:rsidR="000B7D1D" w:rsidRDefault="000B7D1D" w:rsidP="000B7D1D">
      <w:pPr>
        <w:spacing w:after="0" w:line="240" w:lineRule="auto"/>
      </w:pPr>
      <w:r>
        <w:t xml:space="preserve">    - Pain in arm</w:t>
      </w:r>
    </w:p>
    <w:p w14:paraId="3A88575E" w14:textId="77777777" w:rsidR="000B7D1D" w:rsidRDefault="000B7D1D" w:rsidP="000B7D1D">
      <w:pPr>
        <w:spacing w:after="0" w:line="240" w:lineRule="auto"/>
      </w:pPr>
      <w:r>
        <w:t xml:space="preserve">    - Color changes in breast skin</w:t>
      </w:r>
    </w:p>
    <w:p w14:paraId="1B8C90C2" w14:textId="77777777" w:rsidR="000B7D1D" w:rsidRDefault="000B7D1D" w:rsidP="000B7D1D">
      <w:pPr>
        <w:spacing w:after="0" w:line="240" w:lineRule="auto"/>
      </w:pPr>
      <w:r>
        <w:t xml:space="preserve">    - Ulcer or sore on breast skin</w:t>
      </w:r>
    </w:p>
    <w:p w14:paraId="7A9A339F" w14:textId="77777777" w:rsidR="000B7D1D" w:rsidRDefault="000B7D1D" w:rsidP="000B7D1D">
      <w:pPr>
        <w:spacing w:after="0" w:line="240" w:lineRule="auto"/>
      </w:pPr>
      <w:r>
        <w:t xml:space="preserve">    - Itching in the breast</w:t>
      </w:r>
    </w:p>
    <w:p w14:paraId="08BB501A" w14:textId="77777777" w:rsidR="000B7D1D" w:rsidRDefault="000B7D1D" w:rsidP="000B7D1D">
      <w:pPr>
        <w:spacing w:after="0" w:line="240" w:lineRule="auto"/>
      </w:pPr>
      <w:r>
        <w:t xml:space="preserve">    - Changes in breast shape</w:t>
      </w:r>
    </w:p>
    <w:p w14:paraId="14FCBA4F" w14:textId="77777777" w:rsidR="000B7D1D" w:rsidRDefault="000B7D1D" w:rsidP="000B7D1D">
      <w:pPr>
        <w:spacing w:after="0" w:line="240" w:lineRule="auto"/>
      </w:pPr>
      <w:r>
        <w:t xml:space="preserve">    - Liquid or blood discharge from nipple</w:t>
      </w:r>
    </w:p>
    <w:p w14:paraId="3E841967" w14:textId="77777777" w:rsidR="000B7D1D" w:rsidRDefault="000B7D1D" w:rsidP="000B7D1D">
      <w:pPr>
        <w:spacing w:after="0" w:line="240" w:lineRule="auto"/>
      </w:pPr>
    </w:p>
    <w:p w14:paraId="6CCF60CD" w14:textId="77777777" w:rsidR="000B7D1D" w:rsidRDefault="000B7D1D" w:rsidP="000B7D1D">
      <w:pPr>
        <w:spacing w:after="0" w:line="240" w:lineRule="auto"/>
      </w:pPr>
      <w:r>
        <w:t xml:space="preserve">17. **When did you visit the doctor after realizing the problem? </w:t>
      </w:r>
      <w:del w:id="94" w:author="Mohammad Nayeem Hasan" w:date="2025-06-22T01:45:00Z" w16du:dateUtc="2025-06-21T19:45:00Z">
        <w:r w:rsidDel="006E240C">
          <w:delText>(in days)</w:delText>
        </w:r>
      </w:del>
      <w:r>
        <w:t>**</w:t>
      </w:r>
    </w:p>
    <w:p w14:paraId="6AC19740" w14:textId="4749979A" w:rsidR="000B7D1D" w:rsidRDefault="000B7D1D" w:rsidP="000B7D1D">
      <w:pPr>
        <w:spacing w:after="0" w:line="240" w:lineRule="auto"/>
      </w:pPr>
      <w:r>
        <w:t xml:space="preserve">    - </w:t>
      </w:r>
      <w:ins w:id="95" w:author="Mohammad Nayeem Hasan" w:date="2025-06-22T01:45:00Z" w16du:dateUtc="2025-06-21T19:45:00Z">
        <w:r w:rsidR="006E240C">
          <w:t>Date field</w:t>
        </w:r>
      </w:ins>
      <w:del w:id="96" w:author="Mohammad Nayeem Hasan" w:date="2025-06-22T01:45:00Z" w16du:dateUtc="2025-06-21T19:45:00Z">
        <w:r w:rsidDel="006E240C">
          <w:delText>Integer</w:delText>
        </w:r>
      </w:del>
    </w:p>
    <w:p w14:paraId="1FD458FB" w14:textId="77777777" w:rsidR="000B7D1D" w:rsidRDefault="000B7D1D" w:rsidP="000B7D1D">
      <w:pPr>
        <w:spacing w:after="0" w:line="240" w:lineRule="auto"/>
      </w:pPr>
    </w:p>
    <w:p w14:paraId="306649C9" w14:textId="77777777" w:rsidR="000B7D1D" w:rsidRDefault="000B7D1D" w:rsidP="000B7D1D">
      <w:pPr>
        <w:spacing w:after="0" w:line="240" w:lineRule="auto"/>
      </w:pPr>
      <w:r>
        <w:t>18. **Reasons for not visiting the doctor initially: (Yes/</w:t>
      </w:r>
      <w:proofErr w:type="gramStart"/>
      <w:r>
        <w:t>No)*</w:t>
      </w:r>
      <w:proofErr w:type="gramEnd"/>
      <w:r>
        <w:t>*</w:t>
      </w:r>
    </w:p>
    <w:p w14:paraId="5F296B20" w14:textId="77777777" w:rsidR="000B7D1D" w:rsidRDefault="000B7D1D" w:rsidP="000B7D1D">
      <w:pPr>
        <w:spacing w:after="0" w:line="240" w:lineRule="auto"/>
      </w:pPr>
      <w:r>
        <w:t xml:space="preserve">    - Thought problem would disappear</w:t>
      </w:r>
    </w:p>
    <w:p w14:paraId="52FF92ED" w14:textId="77777777" w:rsidR="000B7D1D" w:rsidRDefault="000B7D1D" w:rsidP="000B7D1D">
      <w:pPr>
        <w:spacing w:after="0" w:line="240" w:lineRule="auto"/>
      </w:pPr>
      <w:r>
        <w:t xml:space="preserve">    - Fear/Too scared</w:t>
      </w:r>
    </w:p>
    <w:p w14:paraId="31B461F2" w14:textId="77777777" w:rsidR="000B7D1D" w:rsidRDefault="000B7D1D" w:rsidP="000B7D1D">
      <w:pPr>
        <w:spacing w:after="0" w:line="240" w:lineRule="auto"/>
      </w:pPr>
      <w:r>
        <w:t xml:space="preserve">    - Too embarrassed</w:t>
      </w:r>
    </w:p>
    <w:p w14:paraId="701E3E34" w14:textId="77777777" w:rsidR="000B7D1D" w:rsidRDefault="000B7D1D" w:rsidP="000B7D1D">
      <w:pPr>
        <w:spacing w:after="0" w:line="240" w:lineRule="auto"/>
      </w:pPr>
      <w:r>
        <w:t xml:space="preserve">    - Negligence/Carelessness</w:t>
      </w:r>
    </w:p>
    <w:p w14:paraId="5345410F" w14:textId="77777777" w:rsidR="000B7D1D" w:rsidRDefault="000B7D1D" w:rsidP="000B7D1D">
      <w:pPr>
        <w:spacing w:after="0" w:line="240" w:lineRule="auto"/>
      </w:pPr>
      <w:r>
        <w:t xml:space="preserve">    - Taking care of family</w:t>
      </w:r>
    </w:p>
    <w:p w14:paraId="22DDB325" w14:textId="77777777" w:rsidR="000B7D1D" w:rsidRDefault="000B7D1D" w:rsidP="000B7D1D">
      <w:pPr>
        <w:spacing w:after="0" w:line="240" w:lineRule="auto"/>
      </w:pPr>
      <w:r>
        <w:t xml:space="preserve">    - Too busy</w:t>
      </w:r>
    </w:p>
    <w:p w14:paraId="2E2E4BFD" w14:textId="77777777" w:rsidR="000B7D1D" w:rsidRDefault="000B7D1D" w:rsidP="000B7D1D">
      <w:pPr>
        <w:spacing w:after="0" w:line="240" w:lineRule="auto"/>
      </w:pPr>
      <w:r>
        <w:t xml:space="preserve">    - Lack of money</w:t>
      </w:r>
    </w:p>
    <w:p w14:paraId="4125EF91" w14:textId="77777777" w:rsidR="000B7D1D" w:rsidRDefault="000B7D1D" w:rsidP="000B7D1D">
      <w:pPr>
        <w:spacing w:after="0" w:line="240" w:lineRule="auto"/>
      </w:pPr>
      <w:r>
        <w:t xml:space="preserve">    - Difficulty arranging transport</w:t>
      </w:r>
    </w:p>
    <w:p w14:paraId="67647287" w14:textId="77777777" w:rsidR="000B7D1D" w:rsidRDefault="000B7D1D" w:rsidP="000B7D1D">
      <w:pPr>
        <w:spacing w:after="0" w:line="240" w:lineRule="auto"/>
      </w:pPr>
      <w:r>
        <w:t xml:space="preserve">    - Didn't know where to go</w:t>
      </w:r>
    </w:p>
    <w:p w14:paraId="138A919E" w14:textId="77777777" w:rsidR="000B7D1D" w:rsidRDefault="000B7D1D" w:rsidP="000B7D1D">
      <w:pPr>
        <w:spacing w:after="0" w:line="240" w:lineRule="auto"/>
      </w:pPr>
      <w:r>
        <w:t xml:space="preserve">    - Difficulty making an appointment</w:t>
      </w:r>
    </w:p>
    <w:p w14:paraId="46011571" w14:textId="77777777" w:rsidR="000B7D1D" w:rsidRDefault="000B7D1D" w:rsidP="000B7D1D">
      <w:pPr>
        <w:spacing w:after="0" w:line="240" w:lineRule="auto"/>
      </w:pPr>
      <w:r>
        <w:t xml:space="preserve">    - Other</w:t>
      </w:r>
    </w:p>
    <w:p w14:paraId="32A06EFC" w14:textId="77777777" w:rsidR="000B7D1D" w:rsidRDefault="000B7D1D" w:rsidP="000B7D1D">
      <w:pPr>
        <w:spacing w:after="0" w:line="240" w:lineRule="auto"/>
      </w:pPr>
    </w:p>
    <w:p w14:paraId="4FCE98B5" w14:textId="77777777" w:rsidR="000B7D1D" w:rsidRDefault="000B7D1D" w:rsidP="000B7D1D">
      <w:pPr>
        <w:spacing w:after="0" w:line="240" w:lineRule="auto"/>
      </w:pPr>
      <w:r>
        <w:t>19. **Medical center visited before cancer treatment center**</w:t>
      </w:r>
    </w:p>
    <w:p w14:paraId="43C52574" w14:textId="77777777" w:rsidR="000B7D1D" w:rsidRDefault="000B7D1D" w:rsidP="000B7D1D">
      <w:pPr>
        <w:spacing w:after="0" w:line="240" w:lineRule="auto"/>
        <w:rPr>
          <w:ins w:id="97" w:author="Mohammad Nayeem Hasan" w:date="2025-06-22T01:48:00Z" w16du:dateUtc="2025-06-21T19:48:00Z"/>
        </w:rPr>
      </w:pPr>
      <w:r>
        <w:t xml:space="preserve">    - Private clinic/hospital / General hospital / Upazila health complex / NGO clinic / Pharmacy / Other</w:t>
      </w:r>
    </w:p>
    <w:p w14:paraId="464B6C2C" w14:textId="77777777" w:rsidR="000D1D23" w:rsidRDefault="000D1D23" w:rsidP="000B7D1D">
      <w:pPr>
        <w:spacing w:after="0" w:line="240" w:lineRule="auto"/>
        <w:rPr>
          <w:ins w:id="98" w:author="Mohammad Nayeem Hasan" w:date="2025-06-22T01:48:00Z" w16du:dateUtc="2025-06-21T19:48:00Z"/>
        </w:rPr>
      </w:pPr>
    </w:p>
    <w:p w14:paraId="6E8F6E5F" w14:textId="35372D39" w:rsidR="000D1D23" w:rsidRDefault="00EF1874" w:rsidP="000D1D23">
      <w:pPr>
        <w:spacing w:after="0" w:line="240" w:lineRule="auto"/>
        <w:rPr>
          <w:ins w:id="99" w:author="Mohammad Nayeem Hasan" w:date="2025-06-22T01:48:00Z" w16du:dateUtc="2025-06-21T19:48:00Z"/>
        </w:rPr>
      </w:pPr>
      <w:ins w:id="100" w:author="Mohammad Nayeem Hasan" w:date="2025-06-22T01:50:00Z" w16du:dateUtc="2025-06-21T19:50:00Z">
        <w:r>
          <w:t>20</w:t>
        </w:r>
      </w:ins>
      <w:ins w:id="101" w:author="Mohammad Nayeem Hasan" w:date="2025-06-22T01:48:00Z" w16du:dateUtc="2025-06-21T19:48:00Z">
        <w:r w:rsidR="000D1D23">
          <w:t>. **</w:t>
        </w:r>
      </w:ins>
      <w:ins w:id="102" w:author="Mohammad Nayeem Hasan" w:date="2025-06-22T01:50:00Z" w16du:dateUtc="2025-06-21T19:50:00Z">
        <w:r w:rsidR="000D1D23" w:rsidRPr="000D1D23">
          <w:t>When did you receive the final diagnosis or begin treatment after your initial medical consultation</w:t>
        </w:r>
      </w:ins>
      <w:ins w:id="103" w:author="Mohammad Nayeem Hasan" w:date="2025-06-22T01:48:00Z" w16du:dateUtc="2025-06-21T19:48:00Z">
        <w:r w:rsidR="000D1D23">
          <w:t>? **</w:t>
        </w:r>
      </w:ins>
    </w:p>
    <w:p w14:paraId="50B86EC3" w14:textId="7AE8795A" w:rsidR="000D1D23" w:rsidRDefault="000D1D23" w:rsidP="000B7D1D">
      <w:pPr>
        <w:spacing w:after="0" w:line="240" w:lineRule="auto"/>
      </w:pPr>
      <w:ins w:id="104" w:author="Mohammad Nayeem Hasan" w:date="2025-06-22T01:48:00Z" w16du:dateUtc="2025-06-21T19:48:00Z">
        <w:r>
          <w:t xml:space="preserve">    - Date field</w:t>
        </w:r>
      </w:ins>
    </w:p>
    <w:p w14:paraId="7D3ABAD7" w14:textId="77777777" w:rsidR="000B7D1D" w:rsidRDefault="000B7D1D" w:rsidP="000B7D1D">
      <w:pPr>
        <w:spacing w:after="0" w:line="240" w:lineRule="auto"/>
      </w:pPr>
    </w:p>
    <w:p w14:paraId="511EB2EE" w14:textId="44E4BBC4" w:rsidR="000B7D1D" w:rsidRDefault="000B7D1D" w:rsidP="000B7D1D">
      <w:pPr>
        <w:spacing w:after="0" w:line="240" w:lineRule="auto"/>
      </w:pPr>
      <w:r>
        <w:t>2</w:t>
      </w:r>
      <w:ins w:id="105" w:author="Mohammad Nayeem Hasan" w:date="2025-06-22T01:50:00Z" w16du:dateUtc="2025-06-21T19:50:00Z">
        <w:r w:rsidR="00EF1874">
          <w:t>1</w:t>
        </w:r>
      </w:ins>
      <w:del w:id="106" w:author="Mohammad Nayeem Hasan" w:date="2025-06-22T01:50:00Z" w16du:dateUtc="2025-06-21T19:50:00Z">
        <w:r w:rsidDel="00EF1874">
          <w:delText>0</w:delText>
        </w:r>
      </w:del>
      <w:r>
        <w:t xml:space="preserve">. **Did you try any alternative </w:t>
      </w:r>
      <w:proofErr w:type="gramStart"/>
      <w:r>
        <w:t>remedies?*</w:t>
      </w:r>
      <w:proofErr w:type="gramEnd"/>
      <w:r>
        <w:t>*</w:t>
      </w:r>
    </w:p>
    <w:p w14:paraId="21C332CC" w14:textId="77777777" w:rsidR="000B7D1D" w:rsidRDefault="000B7D1D" w:rsidP="000B7D1D">
      <w:pPr>
        <w:spacing w:after="0" w:line="240" w:lineRule="auto"/>
      </w:pPr>
      <w:r>
        <w:t xml:space="preserve">    - Yes / No  </w:t>
      </w:r>
    </w:p>
    <w:p w14:paraId="588089E2" w14:textId="77777777" w:rsidR="000B7D1D" w:rsidRDefault="000B7D1D" w:rsidP="000B7D1D">
      <w:pPr>
        <w:spacing w:after="0" w:line="240" w:lineRule="auto"/>
      </w:pPr>
      <w:r>
        <w:t xml:space="preserve">    (If yes: Homeopathy / Kobiraj / </w:t>
      </w:r>
      <w:proofErr w:type="spellStart"/>
      <w:r>
        <w:t>Jharfuk</w:t>
      </w:r>
      <w:proofErr w:type="spellEnd"/>
      <w:r>
        <w:t xml:space="preserve"> / Other)</w:t>
      </w:r>
    </w:p>
    <w:p w14:paraId="563691C5" w14:textId="77777777" w:rsidR="000B7D1D" w:rsidRDefault="000B7D1D" w:rsidP="000B7D1D">
      <w:pPr>
        <w:spacing w:after="0" w:line="240" w:lineRule="auto"/>
      </w:pPr>
    </w:p>
    <w:p w14:paraId="06831746" w14:textId="51B8F0DA" w:rsidR="000B7D1D" w:rsidRDefault="000B7D1D" w:rsidP="000B7D1D">
      <w:pPr>
        <w:spacing w:after="0" w:line="240" w:lineRule="auto"/>
      </w:pPr>
      <w:r>
        <w:t>2</w:t>
      </w:r>
      <w:ins w:id="107" w:author="Mohammad Nayeem Hasan" w:date="2025-06-22T01:50:00Z" w16du:dateUtc="2025-06-21T19:50:00Z">
        <w:r w:rsidR="00EF1874">
          <w:t>2</w:t>
        </w:r>
      </w:ins>
      <w:del w:id="108" w:author="Mohammad Nayeem Hasan" w:date="2025-06-22T01:50:00Z" w16du:dateUtc="2025-06-21T19:50:00Z">
        <w:r w:rsidDel="00EF1874">
          <w:delText>1</w:delText>
        </w:r>
      </w:del>
      <w:r>
        <w:t xml:space="preserve">. **Who did you talk to first about your health </w:t>
      </w:r>
      <w:proofErr w:type="gramStart"/>
      <w:r>
        <w:t>problem?*</w:t>
      </w:r>
      <w:proofErr w:type="gramEnd"/>
      <w:r>
        <w:t>*</w:t>
      </w:r>
    </w:p>
    <w:p w14:paraId="6E2090B3" w14:textId="77777777" w:rsidR="000B7D1D" w:rsidRDefault="000B7D1D" w:rsidP="000B7D1D">
      <w:pPr>
        <w:spacing w:after="0" w:line="240" w:lineRule="auto"/>
      </w:pPr>
      <w:r>
        <w:t xml:space="preserve">    - Husband / Mother / Sibling / Friend / Neighbor / Other</w:t>
      </w:r>
    </w:p>
    <w:p w14:paraId="725C0CAC" w14:textId="77777777" w:rsidR="000B7D1D" w:rsidRDefault="000B7D1D" w:rsidP="000B7D1D">
      <w:pPr>
        <w:spacing w:after="0" w:line="240" w:lineRule="auto"/>
      </w:pPr>
    </w:p>
    <w:p w14:paraId="505F272F" w14:textId="7FE2D94C" w:rsidR="000B7D1D" w:rsidRDefault="000B7D1D" w:rsidP="000B7D1D">
      <w:pPr>
        <w:spacing w:after="0" w:line="240" w:lineRule="auto"/>
      </w:pPr>
      <w:r>
        <w:t>2</w:t>
      </w:r>
      <w:ins w:id="109" w:author="Mohammad Nayeem Hasan" w:date="2025-06-22T01:50:00Z" w16du:dateUtc="2025-06-21T19:50:00Z">
        <w:r w:rsidR="00EF1874">
          <w:t>3</w:t>
        </w:r>
      </w:ins>
      <w:del w:id="110" w:author="Mohammad Nayeem Hasan" w:date="2025-06-22T01:50:00Z" w16du:dateUtc="2025-06-21T19:50:00Z">
        <w:r w:rsidDel="00EF1874">
          <w:delText>2</w:delText>
        </w:r>
      </w:del>
      <w:r>
        <w:t xml:space="preserve">. **Who recommended consulting with a </w:t>
      </w:r>
      <w:proofErr w:type="gramStart"/>
      <w:r>
        <w:t>doctor?*</w:t>
      </w:r>
      <w:proofErr w:type="gramEnd"/>
      <w:r>
        <w:t>*</w:t>
      </w:r>
    </w:p>
    <w:p w14:paraId="6D6F03EC" w14:textId="77777777" w:rsidR="000B7D1D" w:rsidRDefault="000B7D1D" w:rsidP="000B7D1D">
      <w:pPr>
        <w:spacing w:after="0" w:line="240" w:lineRule="auto"/>
      </w:pPr>
      <w:r>
        <w:t xml:space="preserve">    - Husband / Mother / Sibling / Friend / Neighbor / Other</w:t>
      </w:r>
    </w:p>
    <w:p w14:paraId="56F66A5F" w14:textId="77777777" w:rsidR="000B7D1D" w:rsidRDefault="000B7D1D" w:rsidP="000B7D1D">
      <w:pPr>
        <w:spacing w:after="0" w:line="240" w:lineRule="auto"/>
      </w:pPr>
    </w:p>
    <w:p w14:paraId="465B9F3E" w14:textId="106BB63C" w:rsidR="000B7D1D" w:rsidRDefault="000B7D1D" w:rsidP="000B7D1D">
      <w:pPr>
        <w:spacing w:after="0" w:line="240" w:lineRule="auto"/>
      </w:pPr>
      <w:r>
        <w:t>2</w:t>
      </w:r>
      <w:ins w:id="111" w:author="Mohammad Nayeem Hasan" w:date="2025-06-22T01:50:00Z" w16du:dateUtc="2025-06-21T19:50:00Z">
        <w:r w:rsidR="00EF1874">
          <w:t>4</w:t>
        </w:r>
      </w:ins>
      <w:del w:id="112" w:author="Mohammad Nayeem Hasan" w:date="2025-06-22T01:50:00Z" w16du:dateUtc="2025-06-21T19:50:00Z">
        <w:r w:rsidDel="00EF1874">
          <w:delText>3</w:delText>
        </w:r>
      </w:del>
      <w:r>
        <w:t xml:space="preserve">. **Did you feel fear or discomfort telling your </w:t>
      </w:r>
      <w:proofErr w:type="gramStart"/>
      <w:r>
        <w:t>spouse?*</w:t>
      </w:r>
      <w:proofErr w:type="gramEnd"/>
      <w:r>
        <w:t>*</w:t>
      </w:r>
    </w:p>
    <w:p w14:paraId="43F8FA78" w14:textId="77777777" w:rsidR="000B7D1D" w:rsidRDefault="000B7D1D" w:rsidP="000B7D1D">
      <w:pPr>
        <w:spacing w:after="0" w:line="240" w:lineRule="auto"/>
      </w:pPr>
      <w:r>
        <w:t xml:space="preserve">    - Yes / No</w:t>
      </w:r>
    </w:p>
    <w:p w14:paraId="41ADAB7B" w14:textId="77777777" w:rsidR="000B7D1D" w:rsidRDefault="000B7D1D" w:rsidP="000B7D1D">
      <w:pPr>
        <w:spacing w:after="0" w:line="240" w:lineRule="auto"/>
      </w:pPr>
    </w:p>
    <w:p w14:paraId="3E985803" w14:textId="6336EB34" w:rsidR="000B7D1D" w:rsidRDefault="000B7D1D" w:rsidP="000B7D1D">
      <w:pPr>
        <w:spacing w:after="0" w:line="240" w:lineRule="auto"/>
      </w:pPr>
      <w:r>
        <w:t>2</w:t>
      </w:r>
      <w:ins w:id="113" w:author="Mohammad Nayeem Hasan" w:date="2025-06-22T01:50:00Z" w16du:dateUtc="2025-06-21T19:50:00Z">
        <w:r w:rsidR="00EF1874">
          <w:t>5</w:t>
        </w:r>
      </w:ins>
      <w:del w:id="114" w:author="Mohammad Nayeem Hasan" w:date="2025-06-22T01:50:00Z" w16du:dateUtc="2025-06-21T19:50:00Z">
        <w:r w:rsidDel="00EF1874">
          <w:delText>4</w:delText>
        </w:r>
      </w:del>
      <w:r>
        <w:t xml:space="preserve">. **Did you receive support from your spouse after </w:t>
      </w:r>
      <w:proofErr w:type="gramStart"/>
      <w:r>
        <w:t>diagnosis?*</w:t>
      </w:r>
      <w:proofErr w:type="gramEnd"/>
      <w:r>
        <w:t>*</w:t>
      </w:r>
    </w:p>
    <w:p w14:paraId="75754C1E" w14:textId="77777777" w:rsidR="000B7D1D" w:rsidRDefault="000B7D1D" w:rsidP="000B7D1D">
      <w:pPr>
        <w:spacing w:after="0" w:line="240" w:lineRule="auto"/>
      </w:pPr>
      <w:r>
        <w:t xml:space="preserve">    - Yes / No  </w:t>
      </w:r>
    </w:p>
    <w:p w14:paraId="2FF623B8" w14:textId="77777777" w:rsidR="000B7D1D" w:rsidRDefault="000B7D1D" w:rsidP="000B7D1D">
      <w:pPr>
        <w:spacing w:after="0" w:line="240" w:lineRule="auto"/>
      </w:pPr>
      <w:r>
        <w:lastRenderedPageBreak/>
        <w:t xml:space="preserve">    (If no, did you experience negative behavior from spouse?)</w:t>
      </w:r>
    </w:p>
    <w:p w14:paraId="10C51766" w14:textId="77777777" w:rsidR="000B7D1D" w:rsidRDefault="000B7D1D" w:rsidP="000B7D1D">
      <w:pPr>
        <w:spacing w:after="0" w:line="240" w:lineRule="auto"/>
      </w:pPr>
    </w:p>
    <w:p w14:paraId="741F5774" w14:textId="7EE976F8" w:rsidR="000B7D1D" w:rsidRDefault="000B7D1D" w:rsidP="000B7D1D">
      <w:pPr>
        <w:spacing w:after="0" w:line="240" w:lineRule="auto"/>
      </w:pPr>
      <w:r>
        <w:t>2</w:t>
      </w:r>
      <w:ins w:id="115" w:author="Mohammad Nayeem Hasan" w:date="2025-06-22T01:50:00Z" w16du:dateUtc="2025-06-21T19:50:00Z">
        <w:r w:rsidR="00EF1874">
          <w:t>6</w:t>
        </w:r>
      </w:ins>
      <w:del w:id="116" w:author="Mohammad Nayeem Hasan" w:date="2025-06-22T01:50:00Z" w16du:dateUtc="2025-06-21T19:50:00Z">
        <w:r w:rsidDel="00EF1874">
          <w:delText>5</w:delText>
        </w:r>
      </w:del>
      <w:r>
        <w:t xml:space="preserve">. **Did you receive support from your social </w:t>
      </w:r>
      <w:proofErr w:type="gramStart"/>
      <w:r>
        <w:t>circle?*</w:t>
      </w:r>
      <w:proofErr w:type="gramEnd"/>
      <w:r>
        <w:t>*</w:t>
      </w:r>
    </w:p>
    <w:p w14:paraId="716AEE34" w14:textId="77777777" w:rsidR="000B7D1D" w:rsidRDefault="000B7D1D" w:rsidP="000B7D1D">
      <w:pPr>
        <w:spacing w:after="0" w:line="240" w:lineRule="auto"/>
      </w:pPr>
      <w:r>
        <w:t xml:space="preserve">    - Yes / No</w:t>
      </w:r>
    </w:p>
    <w:p w14:paraId="2E4144D7" w14:textId="77777777" w:rsidR="000B7D1D" w:rsidRDefault="000B7D1D" w:rsidP="000B7D1D">
      <w:pPr>
        <w:spacing w:after="0" w:line="240" w:lineRule="auto"/>
      </w:pPr>
    </w:p>
    <w:p w14:paraId="18FAC100" w14:textId="55DAB32E" w:rsidR="000B7D1D" w:rsidRDefault="000B7D1D" w:rsidP="000B7D1D">
      <w:pPr>
        <w:spacing w:after="0" w:line="240" w:lineRule="auto"/>
      </w:pPr>
      <w:r>
        <w:t>2</w:t>
      </w:r>
      <w:ins w:id="117" w:author="Mohammad Nayeem Hasan" w:date="2025-06-22T01:50:00Z" w16du:dateUtc="2025-06-21T19:50:00Z">
        <w:r w:rsidR="00EF1874">
          <w:t>7</w:t>
        </w:r>
      </w:ins>
      <w:del w:id="118" w:author="Mohammad Nayeem Hasan" w:date="2025-06-22T01:50:00Z" w16du:dateUtc="2025-06-21T19:50:00Z">
        <w:r w:rsidDel="00EF1874">
          <w:delText>6</w:delText>
        </w:r>
      </w:del>
      <w:r>
        <w:t xml:space="preserve">. **Do you usually check your own </w:t>
      </w:r>
      <w:proofErr w:type="gramStart"/>
      <w:r>
        <w:t>breasts?*</w:t>
      </w:r>
      <w:proofErr w:type="gramEnd"/>
      <w:r>
        <w:t>*</w:t>
      </w:r>
    </w:p>
    <w:p w14:paraId="66CAEF1F" w14:textId="77777777" w:rsidR="000B7D1D" w:rsidRDefault="000B7D1D" w:rsidP="000B7D1D">
      <w:pPr>
        <w:spacing w:after="0" w:line="240" w:lineRule="auto"/>
      </w:pPr>
      <w:r>
        <w:t xml:space="preserve">    - Yes / No</w:t>
      </w:r>
    </w:p>
    <w:p w14:paraId="1244551A" w14:textId="77777777" w:rsidR="000B7D1D" w:rsidRDefault="000B7D1D" w:rsidP="000B7D1D">
      <w:pPr>
        <w:spacing w:after="0" w:line="240" w:lineRule="auto"/>
      </w:pPr>
    </w:p>
    <w:p w14:paraId="62817BF1" w14:textId="79685ACD" w:rsidR="000B7D1D" w:rsidRDefault="000B7D1D" w:rsidP="000B7D1D">
      <w:pPr>
        <w:spacing w:after="0" w:line="240" w:lineRule="auto"/>
      </w:pPr>
      <w:r>
        <w:t>2</w:t>
      </w:r>
      <w:ins w:id="119" w:author="Mohammad Nayeem Hasan" w:date="2025-06-22T01:50:00Z" w16du:dateUtc="2025-06-21T19:50:00Z">
        <w:r w:rsidR="00EF1874">
          <w:t>8</w:t>
        </w:r>
      </w:ins>
      <w:del w:id="120" w:author="Mohammad Nayeem Hasan" w:date="2025-06-22T01:50:00Z" w16du:dateUtc="2025-06-21T19:50:00Z">
        <w:r w:rsidDel="00EF1874">
          <w:delText>7</w:delText>
        </w:r>
      </w:del>
      <w:r>
        <w:t xml:space="preserve">. **Did a doctor or nurse check your breasts before this health </w:t>
      </w:r>
      <w:proofErr w:type="gramStart"/>
      <w:r>
        <w:t>problem?*</w:t>
      </w:r>
      <w:proofErr w:type="gramEnd"/>
      <w:r>
        <w:t>*</w:t>
      </w:r>
    </w:p>
    <w:p w14:paraId="1C7CC0EB" w14:textId="77777777" w:rsidR="000B7D1D" w:rsidRDefault="000B7D1D" w:rsidP="000B7D1D">
      <w:pPr>
        <w:spacing w:after="0" w:line="240" w:lineRule="auto"/>
      </w:pPr>
      <w:r>
        <w:t xml:space="preserve">    - Yes / No</w:t>
      </w:r>
    </w:p>
    <w:p w14:paraId="7901AE37" w14:textId="77777777" w:rsidR="000B7D1D" w:rsidRDefault="000B7D1D" w:rsidP="000B7D1D">
      <w:pPr>
        <w:spacing w:after="0" w:line="240" w:lineRule="auto"/>
      </w:pPr>
    </w:p>
    <w:p w14:paraId="508572AF" w14:textId="7017EBF5" w:rsidR="000B7D1D" w:rsidRDefault="000B7D1D" w:rsidP="000B7D1D">
      <w:pPr>
        <w:spacing w:after="0" w:line="240" w:lineRule="auto"/>
      </w:pPr>
      <w:r>
        <w:t>2</w:t>
      </w:r>
      <w:ins w:id="121" w:author="Mohammad Nayeem Hasan" w:date="2025-06-22T01:50:00Z" w16du:dateUtc="2025-06-21T19:50:00Z">
        <w:r w:rsidR="00EF1874">
          <w:t>9</w:t>
        </w:r>
      </w:ins>
      <w:del w:id="122" w:author="Mohammad Nayeem Hasan" w:date="2025-06-22T01:50:00Z" w16du:dateUtc="2025-06-21T19:50:00Z">
        <w:r w:rsidDel="00EF1874">
          <w:delText>8</w:delText>
        </w:r>
      </w:del>
      <w:r>
        <w:t xml:space="preserve">. **Had you heard of mammography or mammogram </w:t>
      </w:r>
      <w:proofErr w:type="gramStart"/>
      <w:r>
        <w:t>before?*</w:t>
      </w:r>
      <w:proofErr w:type="gramEnd"/>
      <w:r>
        <w:t>*</w:t>
      </w:r>
    </w:p>
    <w:p w14:paraId="2A8D8369" w14:textId="77777777" w:rsidR="000B7D1D" w:rsidRDefault="000B7D1D" w:rsidP="000B7D1D">
      <w:pPr>
        <w:spacing w:after="0" w:line="240" w:lineRule="auto"/>
      </w:pPr>
      <w:r>
        <w:t xml:space="preserve">    - Yes / No</w:t>
      </w:r>
    </w:p>
    <w:p w14:paraId="11F712D6" w14:textId="77777777" w:rsidR="000B7D1D" w:rsidRDefault="000B7D1D" w:rsidP="000B7D1D">
      <w:pPr>
        <w:spacing w:after="0" w:line="240" w:lineRule="auto"/>
      </w:pPr>
    </w:p>
    <w:p w14:paraId="4E9A5E5A" w14:textId="070C0C83" w:rsidR="000B7D1D" w:rsidRDefault="00EF1874" w:rsidP="000B7D1D">
      <w:pPr>
        <w:spacing w:after="0" w:line="240" w:lineRule="auto"/>
      </w:pPr>
      <w:ins w:id="123" w:author="Mohammad Nayeem Hasan" w:date="2025-06-22T01:50:00Z" w16du:dateUtc="2025-06-21T19:50:00Z">
        <w:r>
          <w:t>30</w:t>
        </w:r>
      </w:ins>
      <w:del w:id="124" w:author="Mohammad Nayeem Hasan" w:date="2025-06-22T01:50:00Z" w16du:dateUtc="2025-06-21T19:50:00Z">
        <w:r w:rsidR="000B7D1D" w:rsidDel="00EF1874">
          <w:delText>29</w:delText>
        </w:r>
      </w:del>
      <w:r w:rsidR="000B7D1D">
        <w:t xml:space="preserve">. **Do you know someone close who had or has </w:t>
      </w:r>
      <w:proofErr w:type="gramStart"/>
      <w:r w:rsidR="000B7D1D">
        <w:t>cancer?*</w:t>
      </w:r>
      <w:proofErr w:type="gramEnd"/>
      <w:r w:rsidR="000B7D1D">
        <w:t>*</w:t>
      </w:r>
    </w:p>
    <w:p w14:paraId="13228EE5" w14:textId="77777777" w:rsidR="000B7D1D" w:rsidRDefault="000B7D1D" w:rsidP="000B7D1D">
      <w:pPr>
        <w:spacing w:after="0" w:line="240" w:lineRule="auto"/>
      </w:pPr>
      <w:r>
        <w:t xml:space="preserve">    - Yes / No</w:t>
      </w:r>
    </w:p>
    <w:p w14:paraId="2FD0A5C2" w14:textId="77777777" w:rsidR="000B7D1D" w:rsidRDefault="000B7D1D" w:rsidP="000B7D1D">
      <w:pPr>
        <w:spacing w:after="0" w:line="240" w:lineRule="auto"/>
      </w:pPr>
    </w:p>
    <w:p w14:paraId="7273D0A6" w14:textId="7610BA5A" w:rsidR="000B7D1D" w:rsidRDefault="000B7D1D" w:rsidP="000B7D1D">
      <w:pPr>
        <w:spacing w:after="0" w:line="240" w:lineRule="auto"/>
      </w:pPr>
      <w:r>
        <w:t>3</w:t>
      </w:r>
      <w:ins w:id="125" w:author="Mohammad Nayeem Hasan" w:date="2025-06-22T01:50:00Z" w16du:dateUtc="2025-06-21T19:50:00Z">
        <w:r w:rsidR="00EF1874">
          <w:t>1</w:t>
        </w:r>
      </w:ins>
      <w:del w:id="126" w:author="Mohammad Nayeem Hasan" w:date="2025-06-22T01:50:00Z" w16du:dateUtc="2025-06-21T19:50:00Z">
        <w:r w:rsidDel="00EF1874">
          <w:delText>0</w:delText>
        </w:r>
      </w:del>
      <w:r>
        <w:t xml:space="preserve">. **Did you know about breast cancer </w:t>
      </w:r>
      <w:proofErr w:type="gramStart"/>
      <w:r>
        <w:t>before?*</w:t>
      </w:r>
      <w:proofErr w:type="gramEnd"/>
      <w:r>
        <w:t>*</w:t>
      </w:r>
    </w:p>
    <w:p w14:paraId="601873F4" w14:textId="77777777" w:rsidR="000B7D1D" w:rsidRDefault="000B7D1D" w:rsidP="000B7D1D">
      <w:pPr>
        <w:spacing w:after="0" w:line="240" w:lineRule="auto"/>
      </w:pPr>
      <w:r>
        <w:t xml:space="preserve">    - Yes / No</w:t>
      </w:r>
    </w:p>
    <w:p w14:paraId="25253707" w14:textId="77777777" w:rsidR="000B7D1D" w:rsidRDefault="000B7D1D" w:rsidP="000B7D1D">
      <w:pPr>
        <w:spacing w:after="0" w:line="240" w:lineRule="auto"/>
      </w:pPr>
    </w:p>
    <w:p w14:paraId="1FBCC3CA" w14:textId="180681C9" w:rsidR="000B7D1D" w:rsidRDefault="000B7D1D" w:rsidP="000B7D1D">
      <w:pPr>
        <w:spacing w:after="0" w:line="240" w:lineRule="auto"/>
      </w:pPr>
      <w:r>
        <w:t>3</w:t>
      </w:r>
      <w:ins w:id="127" w:author="Mohammad Nayeem Hasan" w:date="2025-06-22T01:50:00Z" w16du:dateUtc="2025-06-21T19:50:00Z">
        <w:r w:rsidR="00EF1874">
          <w:t>2</w:t>
        </w:r>
      </w:ins>
      <w:del w:id="128" w:author="Mohammad Nayeem Hasan" w:date="2025-06-22T01:50:00Z" w16du:dateUtc="2025-06-21T19:50:00Z">
        <w:r w:rsidDel="00EF1874">
          <w:delText>1</w:delText>
        </w:r>
      </w:del>
      <w:r>
        <w:t xml:space="preserve">. **Is there any particular information you wish you knew and want others to </w:t>
      </w:r>
      <w:proofErr w:type="gramStart"/>
      <w:r>
        <w:t>know?*</w:t>
      </w:r>
      <w:proofErr w:type="gramEnd"/>
      <w:r>
        <w:t>*</w:t>
      </w:r>
    </w:p>
    <w:p w14:paraId="27AFD15C" w14:textId="77777777" w:rsidR="000B7D1D" w:rsidRDefault="000B7D1D" w:rsidP="000B7D1D">
      <w:pPr>
        <w:spacing w:after="0" w:line="240" w:lineRule="auto"/>
      </w:pPr>
      <w:r>
        <w:t xml:space="preserve">    - Open-ended</w:t>
      </w:r>
    </w:p>
    <w:p w14:paraId="1EFF7A02" w14:textId="77777777" w:rsidR="000B7D1D" w:rsidRDefault="000B7D1D" w:rsidP="000B7D1D">
      <w:pPr>
        <w:spacing w:after="0" w:line="240" w:lineRule="auto"/>
      </w:pPr>
    </w:p>
    <w:p w14:paraId="49F8726C" w14:textId="3F6846C6" w:rsidR="000B7D1D" w:rsidRDefault="000B7D1D" w:rsidP="000B7D1D">
      <w:pPr>
        <w:spacing w:after="0" w:line="240" w:lineRule="auto"/>
      </w:pPr>
      <w:r>
        <w:t>3</w:t>
      </w:r>
      <w:ins w:id="129" w:author="Mohammad Nayeem Hasan" w:date="2025-06-22T01:50:00Z" w16du:dateUtc="2025-06-21T19:50:00Z">
        <w:r w:rsidR="00EF1874">
          <w:t>3</w:t>
        </w:r>
      </w:ins>
      <w:del w:id="130" w:author="Mohammad Nayeem Hasan" w:date="2025-06-22T01:50:00Z" w16du:dateUtc="2025-06-21T19:50:00Z">
        <w:r w:rsidDel="00EF1874">
          <w:delText>2</w:delText>
        </w:r>
      </w:del>
      <w:r>
        <w:t>. **Stage of Cancer**</w:t>
      </w:r>
    </w:p>
    <w:p w14:paraId="5B4A6EF3" w14:textId="77777777" w:rsidR="000B7D1D" w:rsidRDefault="000B7D1D" w:rsidP="000B7D1D">
      <w:pPr>
        <w:spacing w:after="0" w:line="240" w:lineRule="auto"/>
      </w:pPr>
      <w:r>
        <w:t xml:space="preserve">    - Stage I / Stage II / Stage III / Stage IV</w:t>
      </w:r>
    </w:p>
    <w:p w14:paraId="518F58B0" w14:textId="77777777" w:rsidR="000B7D1D" w:rsidRDefault="000B7D1D" w:rsidP="000B7D1D">
      <w:pPr>
        <w:spacing w:after="0" w:line="240" w:lineRule="auto"/>
      </w:pPr>
    </w:p>
    <w:p w14:paraId="1BA2140E" w14:textId="22D6700A" w:rsidR="00834301" w:rsidRDefault="00834301" w:rsidP="009526CF">
      <w:pPr>
        <w:spacing w:after="0" w:line="240" w:lineRule="auto"/>
      </w:pPr>
    </w:p>
    <w:sectPr w:rsidR="00834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ungsuh">
    <w:altName w:val="Arial Unicode MS"/>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1560D9"/>
    <w:multiLevelType w:val="multilevel"/>
    <w:tmpl w:val="6FC2E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C5AC1"/>
    <w:multiLevelType w:val="multilevel"/>
    <w:tmpl w:val="D4EC1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9601912">
    <w:abstractNumId w:val="0"/>
  </w:num>
  <w:num w:numId="2" w16cid:durableId="165232257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ohammad Nayeem Hasan">
    <w15:presenceInfo w15:providerId="Windows Live" w15:userId="5be14f6c7eaf8e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YzMTKyNDU3Njc1M7FU0lEKTi0uzszPAykwrAUAWxmmkiwAAAA="/>
  </w:docVars>
  <w:rsids>
    <w:rsidRoot w:val="00AE32B0"/>
    <w:rsid w:val="000639DD"/>
    <w:rsid w:val="000B7D1D"/>
    <w:rsid w:val="000D1D23"/>
    <w:rsid w:val="000D546E"/>
    <w:rsid w:val="002455D5"/>
    <w:rsid w:val="002B3894"/>
    <w:rsid w:val="00323143"/>
    <w:rsid w:val="00335F0D"/>
    <w:rsid w:val="00381DF1"/>
    <w:rsid w:val="003B4019"/>
    <w:rsid w:val="004A46B1"/>
    <w:rsid w:val="004A4ADF"/>
    <w:rsid w:val="005416DE"/>
    <w:rsid w:val="00646591"/>
    <w:rsid w:val="006E240C"/>
    <w:rsid w:val="00834301"/>
    <w:rsid w:val="00846EF5"/>
    <w:rsid w:val="00867CE5"/>
    <w:rsid w:val="00895CD9"/>
    <w:rsid w:val="00910CE0"/>
    <w:rsid w:val="009526CF"/>
    <w:rsid w:val="009F2F0A"/>
    <w:rsid w:val="00A154F2"/>
    <w:rsid w:val="00A4342A"/>
    <w:rsid w:val="00AE32B0"/>
    <w:rsid w:val="00C14122"/>
    <w:rsid w:val="00C97271"/>
    <w:rsid w:val="00DA4682"/>
    <w:rsid w:val="00E43C48"/>
    <w:rsid w:val="00EB678F"/>
    <w:rsid w:val="00EF1874"/>
    <w:rsid w:val="00EF4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10D40"/>
  <w15:chartTrackingRefBased/>
  <w15:docId w15:val="{38DB74A9-95FE-4B70-A725-92BFB097F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42A"/>
    <w:rPr>
      <w:kern w:val="0"/>
      <w14:ligatures w14:val="none"/>
    </w:rPr>
  </w:style>
  <w:style w:type="paragraph" w:styleId="Heading1">
    <w:name w:val="heading 1"/>
    <w:basedOn w:val="Normal"/>
    <w:next w:val="Normal"/>
    <w:link w:val="Heading1Char"/>
    <w:qFormat/>
    <w:rsid w:val="00A434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A434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qFormat/>
    <w:rsid w:val="00A434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nhideWhenUsed/>
    <w:qFormat/>
    <w:rsid w:val="00A4342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A4342A"/>
    <w:pPr>
      <w:keepNext/>
      <w:keepLines/>
      <w:spacing w:before="240" w:after="80" w:line="276" w:lineRule="auto"/>
      <w:outlineLvl w:val="4"/>
    </w:pPr>
    <w:rPr>
      <w:rFonts w:ascii="Arial" w:eastAsia="Arial" w:hAnsi="Arial" w:cs="Arial"/>
      <w:color w:val="666666"/>
    </w:rPr>
  </w:style>
  <w:style w:type="paragraph" w:styleId="Heading6">
    <w:name w:val="heading 6"/>
    <w:basedOn w:val="Normal"/>
    <w:next w:val="Normal"/>
    <w:link w:val="Heading6Char"/>
    <w:rsid w:val="00A4342A"/>
    <w:pPr>
      <w:keepNext/>
      <w:keepLines/>
      <w:spacing w:before="240" w:after="80" w:line="276" w:lineRule="auto"/>
      <w:outlineLvl w:val="5"/>
    </w:pPr>
    <w:rPr>
      <w:rFonts w:ascii="Arial" w:eastAsia="Arial" w:hAnsi="Arial" w:cs="Arial"/>
      <w:i/>
      <w:color w:val="666666"/>
    </w:rPr>
  </w:style>
  <w:style w:type="paragraph" w:styleId="Heading7">
    <w:name w:val="heading 7"/>
    <w:basedOn w:val="Normal"/>
    <w:next w:val="Normal"/>
    <w:link w:val="Heading7Char"/>
    <w:uiPriority w:val="9"/>
    <w:unhideWhenUsed/>
    <w:qFormat/>
    <w:rsid w:val="00A4342A"/>
    <w:pPr>
      <w:keepNext/>
      <w:keepLines/>
      <w:spacing w:before="40" w:after="0" w:line="276" w:lineRule="auto"/>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342A"/>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rsid w:val="00A4342A"/>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rsid w:val="00A4342A"/>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rsid w:val="00A4342A"/>
    <w:rPr>
      <w:rFonts w:asciiTheme="majorHAnsi" w:eastAsiaTheme="majorEastAsia" w:hAnsiTheme="majorHAnsi" w:cstheme="majorBidi"/>
      <w:i/>
      <w:iCs/>
      <w:color w:val="2F5496" w:themeColor="accent1" w:themeShade="BF"/>
      <w:kern w:val="0"/>
      <w14:ligatures w14:val="none"/>
    </w:rPr>
  </w:style>
  <w:style w:type="character" w:customStyle="1" w:styleId="Heading5Char">
    <w:name w:val="Heading 5 Char"/>
    <w:basedOn w:val="DefaultParagraphFont"/>
    <w:link w:val="Heading5"/>
    <w:rsid w:val="00A4342A"/>
    <w:rPr>
      <w:rFonts w:ascii="Arial" w:eastAsia="Arial" w:hAnsi="Arial" w:cs="Arial"/>
      <w:color w:val="666666"/>
      <w:kern w:val="0"/>
      <w14:ligatures w14:val="none"/>
    </w:rPr>
  </w:style>
  <w:style w:type="character" w:customStyle="1" w:styleId="Heading6Char">
    <w:name w:val="Heading 6 Char"/>
    <w:basedOn w:val="DefaultParagraphFont"/>
    <w:link w:val="Heading6"/>
    <w:rsid w:val="00A4342A"/>
    <w:rPr>
      <w:rFonts w:ascii="Arial" w:eastAsia="Arial" w:hAnsi="Arial" w:cs="Arial"/>
      <w:i/>
      <w:color w:val="666666"/>
      <w:kern w:val="0"/>
      <w14:ligatures w14:val="none"/>
    </w:rPr>
  </w:style>
  <w:style w:type="character" w:customStyle="1" w:styleId="Heading7Char">
    <w:name w:val="Heading 7 Char"/>
    <w:basedOn w:val="DefaultParagraphFont"/>
    <w:link w:val="Heading7"/>
    <w:uiPriority w:val="9"/>
    <w:rsid w:val="00A4342A"/>
    <w:rPr>
      <w:rFonts w:asciiTheme="majorHAnsi" w:eastAsiaTheme="majorEastAsia" w:hAnsiTheme="majorHAnsi" w:cstheme="majorBidi"/>
      <w:i/>
      <w:iCs/>
      <w:color w:val="1F3763" w:themeColor="accent1" w:themeShade="7F"/>
      <w:kern w:val="0"/>
      <w14:ligatures w14:val="none"/>
    </w:rPr>
  </w:style>
  <w:style w:type="paragraph" w:styleId="NormalWeb">
    <w:name w:val="Normal (Web)"/>
    <w:basedOn w:val="Normal"/>
    <w:uiPriority w:val="99"/>
    <w:unhideWhenUsed/>
    <w:rsid w:val="00A434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342A"/>
    <w:rPr>
      <w:b/>
      <w:bCs/>
    </w:rPr>
  </w:style>
  <w:style w:type="character" w:styleId="CommentReference">
    <w:name w:val="annotation reference"/>
    <w:basedOn w:val="DefaultParagraphFont"/>
    <w:uiPriority w:val="99"/>
    <w:semiHidden/>
    <w:unhideWhenUsed/>
    <w:rsid w:val="00A4342A"/>
    <w:rPr>
      <w:sz w:val="16"/>
      <w:szCs w:val="16"/>
    </w:rPr>
  </w:style>
  <w:style w:type="paragraph" w:styleId="CommentText">
    <w:name w:val="annotation text"/>
    <w:basedOn w:val="Normal"/>
    <w:link w:val="CommentTextChar"/>
    <w:uiPriority w:val="99"/>
    <w:unhideWhenUsed/>
    <w:rsid w:val="00A4342A"/>
    <w:pPr>
      <w:spacing w:after="0" w:line="240" w:lineRule="auto"/>
    </w:pPr>
    <w:rPr>
      <w:rFonts w:ascii="Arial" w:eastAsia="Arial" w:hAnsi="Arial" w:cs="Arial"/>
      <w:sz w:val="20"/>
      <w:szCs w:val="20"/>
    </w:rPr>
  </w:style>
  <w:style w:type="character" w:customStyle="1" w:styleId="CommentTextChar">
    <w:name w:val="Comment Text Char"/>
    <w:basedOn w:val="DefaultParagraphFont"/>
    <w:link w:val="CommentText"/>
    <w:uiPriority w:val="99"/>
    <w:rsid w:val="00A4342A"/>
    <w:rPr>
      <w:rFonts w:ascii="Arial" w:eastAsia="Arial" w:hAnsi="Arial" w:cs="Arial"/>
      <w:kern w:val="0"/>
      <w:sz w:val="20"/>
      <w:szCs w:val="20"/>
      <w14:ligatures w14:val="none"/>
    </w:rPr>
  </w:style>
  <w:style w:type="character" w:styleId="Hyperlink">
    <w:name w:val="Hyperlink"/>
    <w:basedOn w:val="DefaultParagraphFont"/>
    <w:uiPriority w:val="99"/>
    <w:unhideWhenUsed/>
    <w:rsid w:val="00A4342A"/>
    <w:rPr>
      <w:color w:val="0563C1" w:themeColor="hyperlink"/>
      <w:u w:val="single"/>
    </w:rPr>
  </w:style>
  <w:style w:type="paragraph" w:styleId="BalloonText">
    <w:name w:val="Balloon Text"/>
    <w:basedOn w:val="Normal"/>
    <w:link w:val="BalloonTextChar"/>
    <w:uiPriority w:val="99"/>
    <w:semiHidden/>
    <w:unhideWhenUsed/>
    <w:rsid w:val="00A434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342A"/>
    <w:rPr>
      <w:rFonts w:ascii="Segoe UI" w:hAnsi="Segoe UI" w:cs="Segoe UI"/>
      <w:kern w:val="0"/>
      <w:sz w:val="18"/>
      <w:szCs w:val="18"/>
      <w14:ligatures w14:val="none"/>
    </w:rPr>
  </w:style>
  <w:style w:type="paragraph" w:styleId="NoSpacing">
    <w:name w:val="No Spacing"/>
    <w:uiPriority w:val="1"/>
    <w:qFormat/>
    <w:rsid w:val="00A4342A"/>
    <w:pPr>
      <w:spacing w:after="0" w:line="240" w:lineRule="auto"/>
    </w:pPr>
    <w:rPr>
      <w:rFonts w:ascii="Arial" w:eastAsia="Arial" w:hAnsi="Arial" w:cs="Arial"/>
      <w:kern w:val="0"/>
      <w14:ligatures w14:val="none"/>
    </w:rPr>
  </w:style>
  <w:style w:type="paragraph" w:styleId="Title">
    <w:name w:val="Title"/>
    <w:basedOn w:val="Normal"/>
    <w:next w:val="Normal"/>
    <w:link w:val="TitleChar"/>
    <w:rsid w:val="00A4342A"/>
    <w:pPr>
      <w:keepNext/>
      <w:keepLines/>
      <w:spacing w:after="60" w:line="276" w:lineRule="auto"/>
    </w:pPr>
    <w:rPr>
      <w:rFonts w:ascii="Arial" w:eastAsia="Arial" w:hAnsi="Arial" w:cs="Arial"/>
      <w:sz w:val="52"/>
      <w:szCs w:val="52"/>
    </w:rPr>
  </w:style>
  <w:style w:type="character" w:customStyle="1" w:styleId="TitleChar">
    <w:name w:val="Title Char"/>
    <w:basedOn w:val="DefaultParagraphFont"/>
    <w:link w:val="Title"/>
    <w:rsid w:val="00A4342A"/>
    <w:rPr>
      <w:rFonts w:ascii="Arial" w:eastAsia="Arial" w:hAnsi="Arial" w:cs="Arial"/>
      <w:kern w:val="0"/>
      <w:sz w:val="52"/>
      <w:szCs w:val="52"/>
      <w14:ligatures w14:val="none"/>
    </w:rPr>
  </w:style>
  <w:style w:type="paragraph" w:styleId="Subtitle">
    <w:name w:val="Subtitle"/>
    <w:basedOn w:val="Normal"/>
    <w:next w:val="Normal"/>
    <w:link w:val="SubtitleChar"/>
    <w:rsid w:val="00A4342A"/>
    <w:pPr>
      <w:keepNext/>
      <w:keepLines/>
      <w:spacing w:after="320" w:line="276" w:lineRule="auto"/>
    </w:pPr>
    <w:rPr>
      <w:rFonts w:ascii="Arial" w:eastAsia="Arial" w:hAnsi="Arial" w:cs="Arial"/>
      <w:color w:val="666666"/>
      <w:sz w:val="30"/>
      <w:szCs w:val="30"/>
    </w:rPr>
  </w:style>
  <w:style w:type="character" w:customStyle="1" w:styleId="SubtitleChar">
    <w:name w:val="Subtitle Char"/>
    <w:basedOn w:val="DefaultParagraphFont"/>
    <w:link w:val="Subtitle"/>
    <w:rsid w:val="00A4342A"/>
    <w:rPr>
      <w:rFonts w:ascii="Arial" w:eastAsia="Arial" w:hAnsi="Arial" w:cs="Arial"/>
      <w:color w:val="666666"/>
      <w:kern w:val="0"/>
      <w:sz w:val="30"/>
      <w:szCs w:val="30"/>
      <w14:ligatures w14:val="none"/>
    </w:rPr>
  </w:style>
  <w:style w:type="paragraph" w:styleId="CommentSubject">
    <w:name w:val="annotation subject"/>
    <w:basedOn w:val="CommentText"/>
    <w:next w:val="CommentText"/>
    <w:link w:val="CommentSubjectChar"/>
    <w:uiPriority w:val="99"/>
    <w:semiHidden/>
    <w:unhideWhenUsed/>
    <w:rsid w:val="00A4342A"/>
    <w:rPr>
      <w:b/>
      <w:bCs/>
    </w:rPr>
  </w:style>
  <w:style w:type="character" w:customStyle="1" w:styleId="CommentSubjectChar">
    <w:name w:val="Comment Subject Char"/>
    <w:basedOn w:val="CommentTextChar"/>
    <w:link w:val="CommentSubject"/>
    <w:uiPriority w:val="99"/>
    <w:semiHidden/>
    <w:rsid w:val="00A4342A"/>
    <w:rPr>
      <w:rFonts w:ascii="Arial" w:eastAsia="Arial" w:hAnsi="Arial" w:cs="Arial"/>
      <w:b/>
      <w:bCs/>
      <w:kern w:val="0"/>
      <w:sz w:val="20"/>
      <w:szCs w:val="20"/>
      <w14:ligatures w14:val="none"/>
    </w:rPr>
  </w:style>
  <w:style w:type="paragraph" w:styleId="Revision">
    <w:name w:val="Revision"/>
    <w:hidden/>
    <w:uiPriority w:val="99"/>
    <w:semiHidden/>
    <w:rsid w:val="00A4342A"/>
    <w:pPr>
      <w:spacing w:after="0" w:line="240" w:lineRule="auto"/>
    </w:pPr>
    <w:rPr>
      <w:rFonts w:ascii="Arial" w:eastAsia="Arial" w:hAnsi="Arial" w:cs="Arial"/>
      <w:kern w:val="0"/>
      <w14:ligatures w14:val="none"/>
    </w:rPr>
  </w:style>
  <w:style w:type="character" w:customStyle="1" w:styleId="overflow-hidden">
    <w:name w:val="overflow-hidden"/>
    <w:basedOn w:val="DefaultParagraphFont"/>
    <w:rsid w:val="00A4342A"/>
  </w:style>
  <w:style w:type="paragraph" w:styleId="Header">
    <w:name w:val="header"/>
    <w:basedOn w:val="Normal"/>
    <w:link w:val="HeaderChar"/>
    <w:uiPriority w:val="99"/>
    <w:unhideWhenUsed/>
    <w:rsid w:val="00A4342A"/>
    <w:pPr>
      <w:tabs>
        <w:tab w:val="center" w:pos="4680"/>
        <w:tab w:val="right" w:pos="9360"/>
      </w:tabs>
      <w:spacing w:after="0" w:line="240" w:lineRule="auto"/>
    </w:pPr>
    <w:rPr>
      <w:rFonts w:ascii="Arial" w:eastAsia="Arial" w:hAnsi="Arial" w:cs="Arial"/>
    </w:rPr>
  </w:style>
  <w:style w:type="character" w:customStyle="1" w:styleId="HeaderChar">
    <w:name w:val="Header Char"/>
    <w:basedOn w:val="DefaultParagraphFont"/>
    <w:link w:val="Header"/>
    <w:uiPriority w:val="99"/>
    <w:rsid w:val="00A4342A"/>
    <w:rPr>
      <w:rFonts w:ascii="Arial" w:eastAsia="Arial" w:hAnsi="Arial" w:cs="Arial"/>
      <w:kern w:val="0"/>
      <w14:ligatures w14:val="none"/>
    </w:rPr>
  </w:style>
  <w:style w:type="paragraph" w:styleId="Footer">
    <w:name w:val="footer"/>
    <w:basedOn w:val="Normal"/>
    <w:link w:val="FooterChar"/>
    <w:uiPriority w:val="99"/>
    <w:unhideWhenUsed/>
    <w:rsid w:val="00A4342A"/>
    <w:pPr>
      <w:tabs>
        <w:tab w:val="center" w:pos="4680"/>
        <w:tab w:val="right" w:pos="9360"/>
      </w:tabs>
      <w:spacing w:after="0" w:line="240" w:lineRule="auto"/>
    </w:pPr>
    <w:rPr>
      <w:rFonts w:ascii="Arial" w:eastAsia="Arial" w:hAnsi="Arial" w:cs="Arial"/>
    </w:rPr>
  </w:style>
  <w:style w:type="character" w:customStyle="1" w:styleId="FooterChar">
    <w:name w:val="Footer Char"/>
    <w:basedOn w:val="DefaultParagraphFont"/>
    <w:link w:val="Footer"/>
    <w:uiPriority w:val="99"/>
    <w:rsid w:val="00A4342A"/>
    <w:rPr>
      <w:rFonts w:ascii="Arial" w:eastAsia="Arial" w:hAnsi="Arial" w:cs="Arial"/>
      <w:kern w:val="0"/>
      <w14:ligatures w14:val="none"/>
    </w:rPr>
  </w:style>
  <w:style w:type="character" w:styleId="IntenseEmphasis">
    <w:name w:val="Intense Emphasis"/>
    <w:basedOn w:val="DefaultParagraphFont"/>
    <w:uiPriority w:val="21"/>
    <w:qFormat/>
    <w:rsid w:val="00A4342A"/>
    <w:rPr>
      <w:i/>
      <w:iCs/>
      <w:color w:val="4472C4" w:themeColor="accent1"/>
    </w:rPr>
  </w:style>
  <w:style w:type="character" w:styleId="Emphasis">
    <w:name w:val="Emphasis"/>
    <w:basedOn w:val="DefaultParagraphFont"/>
    <w:uiPriority w:val="20"/>
    <w:qFormat/>
    <w:rsid w:val="00A4342A"/>
    <w:rPr>
      <w:i/>
      <w:iCs/>
    </w:rPr>
  </w:style>
  <w:style w:type="paragraph" w:styleId="ListParagraph">
    <w:name w:val="List Paragraph"/>
    <w:basedOn w:val="Normal"/>
    <w:uiPriority w:val="34"/>
    <w:qFormat/>
    <w:rsid w:val="00A4342A"/>
    <w:pPr>
      <w:spacing w:after="0" w:line="276" w:lineRule="auto"/>
      <w:ind w:left="720"/>
      <w:contextualSpacing/>
    </w:pPr>
    <w:rPr>
      <w:rFonts w:ascii="Arial" w:eastAsia="Arial" w:hAnsi="Arial" w:cs="Arial"/>
    </w:rPr>
  </w:style>
  <w:style w:type="paragraph" w:styleId="Bibliography">
    <w:name w:val="Bibliography"/>
    <w:basedOn w:val="Normal"/>
    <w:next w:val="Normal"/>
    <w:uiPriority w:val="37"/>
    <w:unhideWhenUsed/>
    <w:rsid w:val="00A4342A"/>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170177">
      <w:bodyDiv w:val="1"/>
      <w:marLeft w:val="0"/>
      <w:marRight w:val="0"/>
      <w:marTop w:val="0"/>
      <w:marBottom w:val="0"/>
      <w:divBdr>
        <w:top w:val="none" w:sz="0" w:space="0" w:color="auto"/>
        <w:left w:val="none" w:sz="0" w:space="0" w:color="auto"/>
        <w:bottom w:val="none" w:sz="0" w:space="0" w:color="auto"/>
        <w:right w:val="none" w:sz="0" w:space="0" w:color="auto"/>
      </w:divBdr>
    </w:div>
    <w:div w:id="1184245241">
      <w:bodyDiv w:val="1"/>
      <w:marLeft w:val="0"/>
      <w:marRight w:val="0"/>
      <w:marTop w:val="0"/>
      <w:marBottom w:val="0"/>
      <w:divBdr>
        <w:top w:val="none" w:sz="0" w:space="0" w:color="auto"/>
        <w:left w:val="none" w:sz="0" w:space="0" w:color="auto"/>
        <w:bottom w:val="none" w:sz="0" w:space="0" w:color="auto"/>
        <w:right w:val="none" w:sz="0" w:space="0" w:color="auto"/>
      </w:divBdr>
    </w:div>
    <w:div w:id="1212155537">
      <w:bodyDiv w:val="1"/>
      <w:marLeft w:val="0"/>
      <w:marRight w:val="0"/>
      <w:marTop w:val="0"/>
      <w:marBottom w:val="0"/>
      <w:divBdr>
        <w:top w:val="none" w:sz="0" w:space="0" w:color="auto"/>
        <w:left w:val="none" w:sz="0" w:space="0" w:color="auto"/>
        <w:bottom w:val="none" w:sz="0" w:space="0" w:color="auto"/>
        <w:right w:val="none" w:sz="0" w:space="0" w:color="auto"/>
      </w:divBdr>
    </w:div>
    <w:div w:id="142757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2122</Words>
  <Characters>12099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6</cp:revision>
  <dcterms:created xsi:type="dcterms:W3CDTF">2024-10-17T12:53:00Z</dcterms:created>
  <dcterms:modified xsi:type="dcterms:W3CDTF">2025-06-21T19:50:00Z</dcterms:modified>
</cp:coreProperties>
</file>