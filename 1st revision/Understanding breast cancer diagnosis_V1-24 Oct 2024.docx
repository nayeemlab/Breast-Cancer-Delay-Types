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D7E4D" w14:textId="0EFBE408" w:rsidR="00104FA5" w:rsidDel="00A07A3C" w:rsidRDefault="008F4899" w:rsidP="00DB1996">
      <w:pPr>
        <w:jc w:val="center"/>
        <w:rPr>
          <w:del w:id="0" w:author="Mohammad Nayeem Hasan" w:date="2025-06-19T01:26:00Z" w16du:dateUtc="2025-06-18T19:26:00Z"/>
          <w:rFonts w:ascii="Times New Roman" w:hAnsi="Times New Roman" w:cs="Times New Roman"/>
          <w:b/>
          <w:bCs/>
          <w:sz w:val="32"/>
          <w:szCs w:val="32"/>
        </w:rPr>
      </w:pPr>
      <w:del w:id="1" w:author="Mohammad Nayeem Hasan" w:date="2025-06-19T01:25:00Z" w16du:dateUtc="2025-06-18T19:25:00Z">
        <w:r w:rsidRPr="00D94746" w:rsidDel="00251913">
          <w:rPr>
            <w:rFonts w:ascii="Times New Roman" w:hAnsi="Times New Roman" w:cs="Times New Roman"/>
            <w:b/>
            <w:bCs/>
            <w:sz w:val="32"/>
            <w:szCs w:val="32"/>
          </w:rPr>
          <w:delText>Understanding Delays in Breast Cancer Diagnosis: Insights from Bangladesh</w:delText>
        </w:r>
      </w:del>
    </w:p>
    <w:p w14:paraId="4D06DD38" w14:textId="2AD64661" w:rsidR="001246B0" w:rsidDel="00FD3D0E" w:rsidRDefault="00FD3D0E" w:rsidP="00A12C30">
      <w:pPr>
        <w:spacing w:line="360" w:lineRule="auto"/>
        <w:jc w:val="center"/>
        <w:rPr>
          <w:del w:id="2" w:author="Mohammad Nayeem Hasan" w:date="2025-06-22T03:05:00Z" w16du:dateUtc="2025-06-21T21:05:00Z"/>
          <w:rFonts w:ascii="Times New Roman" w:hAnsi="Times New Roman" w:cs="Times New Roman"/>
          <w:b/>
          <w:bCs/>
          <w:sz w:val="32"/>
          <w:szCs w:val="32"/>
        </w:rPr>
      </w:pPr>
      <w:ins w:id="3" w:author="Mohammad Nayeem Hasan" w:date="2025-06-22T03:05:00Z" w16du:dateUtc="2025-06-21T21:05:00Z">
        <w:r w:rsidRPr="00FD3D0E">
          <w:rPr>
            <w:rFonts w:ascii="Times New Roman" w:hAnsi="Times New Roman" w:cs="Times New Roman"/>
            <w:b/>
            <w:bCs/>
            <w:sz w:val="32"/>
            <w:szCs w:val="32"/>
          </w:rPr>
          <w:t>Understanding Delays in Breast Cancer Diagnosis in Bangladesh</w:t>
        </w:r>
      </w:ins>
    </w:p>
    <w:p w14:paraId="4A2DD2A3" w14:textId="77777777" w:rsidR="00FD3D0E" w:rsidRPr="00D94746" w:rsidRDefault="00FD3D0E" w:rsidP="00DB1996">
      <w:pPr>
        <w:jc w:val="center"/>
        <w:rPr>
          <w:ins w:id="4" w:author="Mohammad Nayeem Hasan" w:date="2025-06-22T03:05:00Z" w16du:dateUtc="2025-06-21T21:05:00Z"/>
          <w:rFonts w:ascii="Times New Roman" w:hAnsi="Times New Roman" w:cs="Times New Roman"/>
          <w:b/>
          <w:bCs/>
          <w:sz w:val="32"/>
          <w:szCs w:val="32"/>
        </w:rPr>
      </w:pPr>
    </w:p>
    <w:p w14:paraId="34EC6DF5" w14:textId="08C50148" w:rsidR="002E6DCB" w:rsidRPr="00D94746" w:rsidRDefault="00104FA5" w:rsidP="00A12C30">
      <w:pPr>
        <w:spacing w:line="360" w:lineRule="auto"/>
        <w:jc w:val="center"/>
        <w:rPr>
          <w:rFonts w:ascii="Times New Roman" w:hAnsi="Times New Roman" w:cs="Times New Roman"/>
          <w:sz w:val="24"/>
          <w:szCs w:val="24"/>
          <w:shd w:val="clear" w:color="auto" w:fill="FFFFFF"/>
          <w:vertAlign w:val="superscript"/>
        </w:rPr>
      </w:pPr>
      <w:r w:rsidRPr="00D94746">
        <w:rPr>
          <w:rFonts w:ascii="Times New Roman" w:hAnsi="Times New Roman" w:cs="Times New Roman"/>
          <w:bCs/>
          <w:sz w:val="24"/>
          <w:szCs w:val="24"/>
        </w:rPr>
        <w:t xml:space="preserve">Mohammad </w:t>
      </w:r>
      <w:proofErr w:type="spellStart"/>
      <w:r w:rsidRPr="00D94746">
        <w:rPr>
          <w:rFonts w:ascii="Times New Roman" w:hAnsi="Times New Roman" w:cs="Times New Roman"/>
          <w:bCs/>
          <w:sz w:val="24"/>
          <w:szCs w:val="24"/>
        </w:rPr>
        <w:t>Sorowar</w:t>
      </w:r>
      <w:proofErr w:type="spellEnd"/>
      <w:r w:rsidRPr="00D94746">
        <w:rPr>
          <w:rFonts w:ascii="Times New Roman" w:hAnsi="Times New Roman" w:cs="Times New Roman"/>
          <w:bCs/>
          <w:sz w:val="24"/>
          <w:szCs w:val="24"/>
        </w:rPr>
        <w:t xml:space="preserve"> Hossain</w:t>
      </w:r>
      <w:r w:rsidR="007D2CDA" w:rsidRPr="00D94746">
        <w:rPr>
          <w:rFonts w:ascii="Times New Roman" w:hAnsi="Times New Roman" w:cs="Times New Roman"/>
          <w:bCs/>
          <w:sz w:val="24"/>
          <w:szCs w:val="24"/>
          <w:vertAlign w:val="superscript"/>
        </w:rPr>
        <w:t>1,2</w:t>
      </w:r>
      <w:r w:rsidR="00D94746" w:rsidRPr="00D94746">
        <w:rPr>
          <w:rFonts w:ascii="Times New Roman" w:hAnsi="Times New Roman" w:cs="Times New Roman"/>
          <w:bCs/>
          <w:sz w:val="24"/>
          <w:szCs w:val="24"/>
          <w:vertAlign w:val="superscript"/>
        </w:rPr>
        <w:t>*</w:t>
      </w:r>
      <w:r w:rsidRPr="00D94746">
        <w:rPr>
          <w:rFonts w:ascii="Times New Roman" w:hAnsi="Times New Roman" w:cs="Times New Roman"/>
          <w:bCs/>
          <w:sz w:val="24"/>
          <w:szCs w:val="24"/>
        </w:rPr>
        <w:t>, Sumaya Khan Trisha</w:t>
      </w:r>
      <w:r w:rsidR="007D2CDA" w:rsidRPr="00D94746">
        <w:rPr>
          <w:rFonts w:ascii="Times New Roman" w:hAnsi="Times New Roman" w:cs="Times New Roman"/>
          <w:bCs/>
          <w:sz w:val="24"/>
          <w:szCs w:val="24"/>
          <w:vertAlign w:val="superscript"/>
        </w:rPr>
        <w:t>1</w:t>
      </w:r>
      <w:r w:rsidR="00D554B2" w:rsidRPr="00D554B2">
        <w:rPr>
          <w:rFonts w:ascii="Times New Roman" w:hAnsi="Times New Roman" w:cs="Times New Roman"/>
          <w:sz w:val="24"/>
          <w:szCs w:val="24"/>
          <w:shd w:val="clear" w:color="auto" w:fill="FFFFFF"/>
          <w:vertAlign w:val="superscript"/>
        </w:rPr>
        <w:t>†</w:t>
      </w:r>
      <w:r w:rsidRPr="00D94746">
        <w:rPr>
          <w:rFonts w:ascii="Times New Roman" w:hAnsi="Times New Roman" w:cs="Times New Roman"/>
          <w:bCs/>
          <w:sz w:val="24"/>
          <w:szCs w:val="24"/>
        </w:rPr>
        <w:t xml:space="preserve">, </w:t>
      </w:r>
      <w:r w:rsidRPr="00D94746">
        <w:rPr>
          <w:rStyle w:val="gd"/>
          <w:rFonts w:ascii="Times New Roman" w:hAnsi="Times New Roman" w:cs="Times New Roman"/>
          <w:bCs/>
          <w:sz w:val="24"/>
          <w:szCs w:val="24"/>
          <w:shd w:val="clear" w:color="auto" w:fill="FFFFFF"/>
        </w:rPr>
        <w:t>Mohammad Nayeem Hasan</w:t>
      </w:r>
      <w:r w:rsidR="007D2CDA" w:rsidRPr="00D94746">
        <w:rPr>
          <w:rStyle w:val="gd"/>
          <w:rFonts w:ascii="Times New Roman" w:hAnsi="Times New Roman" w:cs="Times New Roman"/>
          <w:bCs/>
          <w:sz w:val="24"/>
          <w:szCs w:val="24"/>
          <w:shd w:val="clear" w:color="auto" w:fill="FFFFFF"/>
          <w:vertAlign w:val="superscript"/>
        </w:rPr>
        <w:t>1</w:t>
      </w:r>
      <w:r w:rsidR="00D554B2" w:rsidRPr="00D554B2">
        <w:rPr>
          <w:rFonts w:ascii="Times New Roman" w:hAnsi="Times New Roman" w:cs="Times New Roman"/>
          <w:sz w:val="24"/>
          <w:szCs w:val="24"/>
          <w:shd w:val="clear" w:color="auto" w:fill="FFFFFF"/>
          <w:vertAlign w:val="superscript"/>
        </w:rPr>
        <w:t>†</w:t>
      </w:r>
      <w:r w:rsidRPr="00D94746">
        <w:rPr>
          <w:rFonts w:ascii="Times New Roman" w:hAnsi="Times New Roman" w:cs="Times New Roman"/>
          <w:sz w:val="24"/>
          <w:szCs w:val="24"/>
          <w:shd w:val="clear" w:color="auto" w:fill="FFFFFF"/>
        </w:rPr>
        <w:t>, Wahe</w:t>
      </w:r>
      <w:r w:rsidR="007D2CDA" w:rsidRPr="00D94746">
        <w:rPr>
          <w:rFonts w:ascii="Times New Roman" w:hAnsi="Times New Roman" w:cs="Times New Roman"/>
          <w:sz w:val="24"/>
          <w:szCs w:val="24"/>
          <w:shd w:val="clear" w:color="auto" w:fill="FFFFFF"/>
        </w:rPr>
        <w:t>ed Akhter</w:t>
      </w:r>
      <w:r w:rsidR="007D2CDA" w:rsidRPr="00D94746">
        <w:rPr>
          <w:rFonts w:ascii="Times New Roman" w:hAnsi="Times New Roman" w:cs="Times New Roman"/>
          <w:sz w:val="24"/>
          <w:szCs w:val="24"/>
          <w:shd w:val="clear" w:color="auto" w:fill="FFFFFF"/>
          <w:vertAlign w:val="superscript"/>
        </w:rPr>
        <w:t>3</w:t>
      </w:r>
      <w:r w:rsidR="007D2CDA" w:rsidRPr="00D94746">
        <w:rPr>
          <w:rFonts w:ascii="Times New Roman" w:hAnsi="Times New Roman" w:cs="Times New Roman"/>
          <w:sz w:val="24"/>
          <w:szCs w:val="24"/>
          <w:shd w:val="clear" w:color="auto" w:fill="FFFFFF"/>
        </w:rPr>
        <w:t xml:space="preserve"> and Henrike Karim-Kos</w:t>
      </w:r>
      <w:r w:rsidR="007D2CDA" w:rsidRPr="00D94746">
        <w:rPr>
          <w:rFonts w:ascii="Times New Roman" w:hAnsi="Times New Roman" w:cs="Times New Roman"/>
          <w:sz w:val="24"/>
          <w:szCs w:val="24"/>
          <w:shd w:val="clear" w:color="auto" w:fill="FFFFFF"/>
          <w:vertAlign w:val="superscript"/>
        </w:rPr>
        <w:t>4,5</w:t>
      </w:r>
    </w:p>
    <w:p w14:paraId="39350F8B" w14:textId="1C1320D0" w:rsidR="007D2CDA" w:rsidRPr="00D94746" w:rsidRDefault="007D2CDA" w:rsidP="002E6DCB">
      <w:pPr>
        <w:pStyle w:val="ListParagraph"/>
        <w:numPr>
          <w:ilvl w:val="0"/>
          <w:numId w:val="3"/>
        </w:numPr>
        <w:spacing w:line="360" w:lineRule="auto"/>
        <w:rPr>
          <w:rFonts w:ascii="Times New Roman" w:hAnsi="Times New Roman" w:cs="Times New Roman"/>
          <w:sz w:val="24"/>
          <w:szCs w:val="24"/>
          <w:shd w:val="clear" w:color="auto" w:fill="FFFFFF"/>
        </w:rPr>
      </w:pPr>
      <w:r w:rsidRPr="00D94746">
        <w:rPr>
          <w:rFonts w:ascii="Times New Roman" w:hAnsi="Times New Roman" w:cs="Times New Roman"/>
          <w:sz w:val="24"/>
          <w:szCs w:val="24"/>
          <w:shd w:val="clear" w:color="auto" w:fill="FFFFFF"/>
        </w:rPr>
        <w:t xml:space="preserve">Department of Emerging and Neglected Diseases, Biomedical </w:t>
      </w:r>
      <w:r w:rsidR="00911BC1" w:rsidRPr="00D94746">
        <w:rPr>
          <w:rFonts w:ascii="Times New Roman" w:hAnsi="Times New Roman" w:cs="Times New Roman"/>
          <w:sz w:val="24"/>
          <w:szCs w:val="24"/>
          <w:shd w:val="clear" w:color="auto" w:fill="FFFFFF"/>
        </w:rPr>
        <w:t>Research</w:t>
      </w:r>
      <w:r w:rsidRPr="00D94746">
        <w:rPr>
          <w:rFonts w:ascii="Times New Roman" w:hAnsi="Times New Roman" w:cs="Times New Roman"/>
          <w:sz w:val="24"/>
          <w:szCs w:val="24"/>
          <w:shd w:val="clear" w:color="auto" w:fill="FFFFFF"/>
        </w:rPr>
        <w:t xml:space="preserve"> Foundation, Dhaka, Bangladesh</w:t>
      </w:r>
    </w:p>
    <w:p w14:paraId="54D6B4ED" w14:textId="50A3FE13" w:rsidR="007D2CDA" w:rsidRPr="00D94746" w:rsidRDefault="007D2CDA" w:rsidP="002E6DCB">
      <w:pPr>
        <w:pStyle w:val="ListParagraph"/>
        <w:numPr>
          <w:ilvl w:val="0"/>
          <w:numId w:val="3"/>
        </w:numPr>
        <w:spacing w:line="360" w:lineRule="auto"/>
        <w:rPr>
          <w:rFonts w:ascii="Times New Roman" w:hAnsi="Times New Roman" w:cs="Times New Roman"/>
          <w:sz w:val="24"/>
          <w:szCs w:val="24"/>
          <w:shd w:val="clear" w:color="auto" w:fill="FFFFFF"/>
        </w:rPr>
      </w:pPr>
      <w:r w:rsidRPr="00D94746">
        <w:rPr>
          <w:rFonts w:ascii="Times New Roman" w:hAnsi="Times New Roman" w:cs="Times New Roman"/>
          <w:sz w:val="24"/>
          <w:szCs w:val="24"/>
          <w:shd w:val="clear" w:color="auto" w:fill="FFFFFF"/>
        </w:rPr>
        <w:t>School of Environment and Life Sciences, Independent University, Bangladesh, Dhaka, Bangladesh</w:t>
      </w:r>
    </w:p>
    <w:p w14:paraId="43A22395" w14:textId="33D7CFB5" w:rsidR="007D2CDA" w:rsidRPr="00D94746" w:rsidRDefault="007D2CDA" w:rsidP="002E6DCB">
      <w:pPr>
        <w:pStyle w:val="ListParagraph"/>
        <w:numPr>
          <w:ilvl w:val="0"/>
          <w:numId w:val="3"/>
        </w:numPr>
        <w:spacing w:line="360" w:lineRule="auto"/>
        <w:rPr>
          <w:rFonts w:ascii="Times New Roman" w:hAnsi="Times New Roman" w:cs="Times New Roman"/>
          <w:sz w:val="24"/>
          <w:szCs w:val="24"/>
          <w:shd w:val="clear" w:color="auto" w:fill="FFFFFF"/>
        </w:rPr>
      </w:pPr>
      <w:r w:rsidRPr="00D94746">
        <w:rPr>
          <w:rFonts w:ascii="Times New Roman" w:hAnsi="Times New Roman" w:cs="Times New Roman"/>
          <w:sz w:val="24"/>
          <w:szCs w:val="24"/>
          <w:shd w:val="clear" w:color="auto" w:fill="FFFFFF"/>
        </w:rPr>
        <w:t xml:space="preserve">National Institute of Cancer Research &amp; Hospital, </w:t>
      </w:r>
      <w:r w:rsidR="00AF7E34">
        <w:rPr>
          <w:rFonts w:ascii="Times New Roman" w:hAnsi="Times New Roman" w:cs="Times New Roman"/>
          <w:sz w:val="24"/>
          <w:szCs w:val="24"/>
          <w:shd w:val="clear" w:color="auto" w:fill="FFFFFF"/>
        </w:rPr>
        <w:t xml:space="preserve">Dhaka, </w:t>
      </w:r>
      <w:r w:rsidRPr="00D94746">
        <w:rPr>
          <w:rFonts w:ascii="Times New Roman" w:hAnsi="Times New Roman" w:cs="Times New Roman"/>
          <w:sz w:val="24"/>
          <w:szCs w:val="24"/>
          <w:shd w:val="clear" w:color="auto" w:fill="FFFFFF"/>
        </w:rPr>
        <w:t>Bangladesh</w:t>
      </w:r>
    </w:p>
    <w:p w14:paraId="2DA951E9" w14:textId="77777777" w:rsidR="007D2CDA" w:rsidRPr="00D94746" w:rsidRDefault="007D2CDA" w:rsidP="002E6DCB">
      <w:pPr>
        <w:pStyle w:val="ListParagraph"/>
        <w:numPr>
          <w:ilvl w:val="0"/>
          <w:numId w:val="3"/>
        </w:numPr>
        <w:shd w:val="clear" w:color="auto" w:fill="FFFFFF"/>
        <w:spacing w:line="360" w:lineRule="auto"/>
        <w:rPr>
          <w:rFonts w:ascii="Times New Roman" w:eastAsia="Times New Roman" w:hAnsi="Times New Roman" w:cs="Times New Roman"/>
          <w:sz w:val="24"/>
          <w:szCs w:val="24"/>
        </w:rPr>
      </w:pPr>
      <w:r w:rsidRPr="00D94746">
        <w:rPr>
          <w:rFonts w:ascii="Times New Roman" w:eastAsia="Times New Roman" w:hAnsi="Times New Roman" w:cs="Times New Roman"/>
          <w:sz w:val="24"/>
          <w:szCs w:val="24"/>
        </w:rPr>
        <w:t>Princess Máxima Center for Pediatric Oncology, Utrecht, The Netherlands</w:t>
      </w:r>
    </w:p>
    <w:p w14:paraId="2742A00A" w14:textId="77777777" w:rsidR="007D2CDA" w:rsidRDefault="007D2CDA" w:rsidP="002E6DCB">
      <w:pPr>
        <w:pStyle w:val="ListParagraph"/>
        <w:numPr>
          <w:ilvl w:val="0"/>
          <w:numId w:val="3"/>
        </w:numPr>
        <w:shd w:val="clear" w:color="auto" w:fill="FFFFFF"/>
        <w:spacing w:line="360" w:lineRule="auto"/>
        <w:rPr>
          <w:rFonts w:ascii="Times New Roman" w:eastAsia="Times New Roman" w:hAnsi="Times New Roman" w:cs="Times New Roman"/>
          <w:sz w:val="24"/>
          <w:szCs w:val="24"/>
        </w:rPr>
      </w:pPr>
      <w:r w:rsidRPr="00D94746">
        <w:rPr>
          <w:rFonts w:ascii="Times New Roman" w:eastAsia="Times New Roman" w:hAnsi="Times New Roman" w:cs="Times New Roman"/>
          <w:sz w:val="24"/>
          <w:szCs w:val="24"/>
        </w:rPr>
        <w:t xml:space="preserve">Department of Research and Development, Netherlands Comprehensive Cancer </w:t>
      </w:r>
      <w:proofErr w:type="spellStart"/>
      <w:r w:rsidRPr="00D94746">
        <w:rPr>
          <w:rFonts w:ascii="Times New Roman" w:eastAsia="Times New Roman" w:hAnsi="Times New Roman" w:cs="Times New Roman"/>
          <w:sz w:val="24"/>
          <w:szCs w:val="24"/>
        </w:rPr>
        <w:t>Organisation</w:t>
      </w:r>
      <w:proofErr w:type="spellEnd"/>
      <w:r w:rsidRPr="00D94746">
        <w:rPr>
          <w:rFonts w:ascii="Times New Roman" w:eastAsia="Times New Roman" w:hAnsi="Times New Roman" w:cs="Times New Roman"/>
          <w:sz w:val="24"/>
          <w:szCs w:val="24"/>
        </w:rPr>
        <w:t xml:space="preserve"> (IKNL), Utrecht, The Netherlands</w:t>
      </w:r>
    </w:p>
    <w:p w14:paraId="7B4A2F4C" w14:textId="77777777" w:rsidR="00DC58DC" w:rsidRPr="00D94746" w:rsidRDefault="00DC58DC" w:rsidP="00DC58DC">
      <w:pPr>
        <w:pStyle w:val="ListParagraph"/>
        <w:shd w:val="clear" w:color="auto" w:fill="FFFFFF"/>
        <w:spacing w:line="360" w:lineRule="auto"/>
        <w:rPr>
          <w:rFonts w:ascii="Times New Roman" w:eastAsia="Times New Roman" w:hAnsi="Times New Roman" w:cs="Times New Roman"/>
          <w:sz w:val="24"/>
          <w:szCs w:val="24"/>
        </w:rPr>
      </w:pPr>
    </w:p>
    <w:p w14:paraId="79D9C28C" w14:textId="1676C5EE" w:rsidR="007D2CDA" w:rsidRPr="00D554B2" w:rsidRDefault="00D554B2" w:rsidP="00D554B2">
      <w:pPr>
        <w:spacing w:line="360" w:lineRule="auto"/>
        <w:rPr>
          <w:rFonts w:ascii="Times New Roman" w:hAnsi="Times New Roman" w:cs="Times New Roman"/>
          <w:sz w:val="24"/>
          <w:szCs w:val="24"/>
          <w:shd w:val="clear" w:color="auto" w:fill="FFFFFF"/>
        </w:rPr>
      </w:pPr>
      <w:r w:rsidRPr="00D554B2">
        <w:rPr>
          <w:rFonts w:ascii="Times New Roman" w:hAnsi="Times New Roman" w:cs="Times New Roman"/>
          <w:sz w:val="24"/>
          <w:szCs w:val="24"/>
          <w:shd w:val="clear" w:color="auto" w:fill="FFFFFF"/>
          <w:vertAlign w:val="superscript"/>
        </w:rPr>
        <w:t>†</w:t>
      </w:r>
      <w:r w:rsidRPr="00D554B2">
        <w:rPr>
          <w:rFonts w:ascii="Times New Roman" w:hAnsi="Times New Roman" w:cs="Times New Roman"/>
          <w:sz w:val="24"/>
          <w:szCs w:val="24"/>
          <w:shd w:val="clear" w:color="auto" w:fill="FFFFFF"/>
        </w:rPr>
        <w:t xml:space="preserve"> </w:t>
      </w:r>
      <w:r w:rsidRPr="00D94746">
        <w:rPr>
          <w:rFonts w:ascii="Times New Roman" w:hAnsi="Times New Roman" w:cs="Times New Roman"/>
          <w:bCs/>
          <w:sz w:val="24"/>
          <w:szCs w:val="24"/>
        </w:rPr>
        <w:t>Sumaya Khan Trisha</w:t>
      </w:r>
      <w:r>
        <w:rPr>
          <w:rFonts w:ascii="Times New Roman" w:hAnsi="Times New Roman" w:cs="Times New Roman"/>
          <w:bCs/>
          <w:sz w:val="24"/>
          <w:szCs w:val="24"/>
          <w:vertAlign w:val="superscript"/>
        </w:rPr>
        <w:t xml:space="preserve"> </w:t>
      </w:r>
      <w:r>
        <w:rPr>
          <w:rStyle w:val="gd"/>
          <w:rFonts w:ascii="Times New Roman" w:hAnsi="Times New Roman" w:cs="Times New Roman"/>
          <w:bCs/>
          <w:sz w:val="24"/>
          <w:szCs w:val="24"/>
          <w:shd w:val="clear" w:color="auto" w:fill="FFFFFF"/>
        </w:rPr>
        <w:t xml:space="preserve">and </w:t>
      </w:r>
      <w:r w:rsidRPr="00D94746">
        <w:rPr>
          <w:rStyle w:val="gd"/>
          <w:rFonts w:ascii="Times New Roman" w:hAnsi="Times New Roman" w:cs="Times New Roman"/>
          <w:bCs/>
          <w:sz w:val="24"/>
          <w:szCs w:val="24"/>
          <w:shd w:val="clear" w:color="auto" w:fill="FFFFFF"/>
        </w:rPr>
        <w:t>Mohammad Nayeem Hasan</w:t>
      </w:r>
      <w:r w:rsidRPr="00D554B2">
        <w:rPr>
          <w:rFonts w:ascii="Times New Roman" w:hAnsi="Times New Roman" w:cs="Times New Roman"/>
          <w:sz w:val="24"/>
          <w:szCs w:val="24"/>
          <w:shd w:val="clear" w:color="auto" w:fill="FFFFFF"/>
        </w:rPr>
        <w:t xml:space="preserve"> contributed equally to this work</w:t>
      </w:r>
    </w:p>
    <w:p w14:paraId="1D12BD90" w14:textId="062C3ABE" w:rsidR="00A12C30" w:rsidRPr="00D554B2" w:rsidRDefault="00D94746" w:rsidP="00D554B2">
      <w:pPr>
        <w:spacing w:line="360" w:lineRule="auto"/>
        <w:rPr>
          <w:rFonts w:ascii="Times New Roman" w:hAnsi="Times New Roman" w:cs="Times New Roman"/>
          <w:sz w:val="24"/>
          <w:szCs w:val="24"/>
          <w:shd w:val="clear" w:color="auto" w:fill="FFFFFF"/>
        </w:rPr>
      </w:pPr>
      <w:r w:rsidRPr="00D554B2">
        <w:rPr>
          <w:rFonts w:ascii="Times New Roman" w:hAnsi="Times New Roman" w:cs="Times New Roman"/>
          <w:sz w:val="24"/>
          <w:szCs w:val="24"/>
          <w:shd w:val="clear" w:color="auto" w:fill="FFFFFF"/>
        </w:rPr>
        <w:t xml:space="preserve">* Correspondence: Mohammad </w:t>
      </w:r>
      <w:proofErr w:type="spellStart"/>
      <w:r w:rsidRPr="00D554B2">
        <w:rPr>
          <w:rFonts w:ascii="Times New Roman" w:hAnsi="Times New Roman" w:cs="Times New Roman"/>
          <w:sz w:val="24"/>
          <w:szCs w:val="24"/>
          <w:shd w:val="clear" w:color="auto" w:fill="FFFFFF"/>
        </w:rPr>
        <w:t>Sorowar</w:t>
      </w:r>
      <w:proofErr w:type="spellEnd"/>
      <w:r w:rsidRPr="00D554B2">
        <w:rPr>
          <w:rFonts w:ascii="Times New Roman" w:hAnsi="Times New Roman" w:cs="Times New Roman"/>
          <w:sz w:val="24"/>
          <w:szCs w:val="24"/>
          <w:shd w:val="clear" w:color="auto" w:fill="FFFFFF"/>
        </w:rPr>
        <w:t xml:space="preserve"> Hossain, PhD; Biomedical Research Foundation, Dhaka, Bangladesh, Email: </w:t>
      </w:r>
      <w:hyperlink r:id="rId8" w:history="1">
        <w:r w:rsidRPr="00D554B2">
          <w:rPr>
            <w:rStyle w:val="Hyperlink"/>
            <w:rFonts w:ascii="Times New Roman" w:hAnsi="Times New Roman" w:cs="Times New Roman"/>
            <w:color w:val="auto"/>
            <w:sz w:val="24"/>
            <w:szCs w:val="24"/>
            <w:shd w:val="clear" w:color="auto" w:fill="FFFFFF"/>
          </w:rPr>
          <w:t>sorowar.hossain@brfbd.org</w:t>
        </w:r>
      </w:hyperlink>
      <w:r w:rsidRPr="00D554B2">
        <w:rPr>
          <w:rFonts w:ascii="Times New Roman" w:hAnsi="Times New Roman" w:cs="Times New Roman"/>
          <w:sz w:val="24"/>
          <w:szCs w:val="24"/>
          <w:shd w:val="clear" w:color="auto" w:fill="FFFFFF"/>
        </w:rPr>
        <w:t xml:space="preserve"> </w:t>
      </w:r>
    </w:p>
    <w:p w14:paraId="29957686" w14:textId="77777777" w:rsidR="007D2CDA" w:rsidRPr="00D94746" w:rsidRDefault="007D2CDA" w:rsidP="00104FA5">
      <w:pPr>
        <w:rPr>
          <w:rFonts w:ascii="Helvetica" w:hAnsi="Helvetica"/>
          <w:sz w:val="21"/>
          <w:szCs w:val="21"/>
          <w:shd w:val="clear" w:color="auto" w:fill="FFFFFF"/>
        </w:rPr>
      </w:pPr>
    </w:p>
    <w:p w14:paraId="5D3A47CA" w14:textId="77777777" w:rsidR="007D2CDA" w:rsidRPr="00D94746" w:rsidRDefault="007D2CDA" w:rsidP="00104FA5">
      <w:pPr>
        <w:rPr>
          <w:rFonts w:ascii="Times New Roman" w:hAnsi="Times New Roman" w:cs="Times New Roman"/>
          <w:b/>
          <w:bCs/>
          <w:sz w:val="32"/>
          <w:szCs w:val="32"/>
        </w:rPr>
      </w:pPr>
    </w:p>
    <w:p w14:paraId="1044E769" w14:textId="6D4936D9" w:rsidR="00DD1CAD" w:rsidRPr="00E25218" w:rsidRDefault="00104FA5" w:rsidP="00E25218">
      <w:pPr>
        <w:rPr>
          <w:rFonts w:ascii="Times New Roman" w:hAnsi="Times New Roman" w:cs="Times New Roman"/>
          <w:b/>
          <w:bCs/>
          <w:sz w:val="24"/>
          <w:szCs w:val="24"/>
        </w:rPr>
      </w:pPr>
      <w:r w:rsidRPr="00D94746">
        <w:br w:type="column"/>
      </w:r>
      <w:r w:rsidR="00D94746" w:rsidRPr="00E25218">
        <w:rPr>
          <w:rFonts w:ascii="Times New Roman" w:hAnsi="Times New Roman" w:cs="Times New Roman"/>
          <w:b/>
          <w:bCs/>
          <w:sz w:val="24"/>
          <w:szCs w:val="24"/>
        </w:rPr>
        <w:lastRenderedPageBreak/>
        <w:t>Abstract</w:t>
      </w:r>
    </w:p>
    <w:p w14:paraId="3E6E658F" w14:textId="6F7949DA" w:rsidR="00DD1CAD" w:rsidRPr="00D94746" w:rsidRDefault="00C1720E"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Background</w:t>
      </w:r>
      <w:r w:rsidR="00DD1CAD" w:rsidRPr="00D94746">
        <w:rPr>
          <w:rFonts w:ascii="Times New Roman" w:hAnsi="Times New Roman" w:cs="Times New Roman"/>
          <w:b/>
          <w:bCs/>
          <w:sz w:val="24"/>
          <w:szCs w:val="24"/>
        </w:rPr>
        <w:t>:</w:t>
      </w:r>
      <w:r w:rsidR="00DD1CAD" w:rsidRPr="00D94746">
        <w:rPr>
          <w:rFonts w:ascii="Times New Roman" w:hAnsi="Times New Roman" w:cs="Times New Roman"/>
          <w:sz w:val="24"/>
          <w:szCs w:val="24"/>
        </w:rPr>
        <w:t xml:space="preserve"> This study investigates factors contributing to delays in breast cancer diagnosis in Bangladesh and their impact on cancer staging. Early detection is crucial for effective treatment, yet many women in low- and middle-income countries (LMICs) are diagnosed at advanced stages, resulting in poorer outcomes.</w:t>
      </w:r>
    </w:p>
    <w:p w14:paraId="2C3B048E" w14:textId="77777777" w:rsidR="00DD1CAD" w:rsidRPr="00D94746" w:rsidRDefault="00DD1CAD"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Methods:</w:t>
      </w:r>
      <w:r w:rsidRPr="00D94746">
        <w:rPr>
          <w:rFonts w:ascii="Times New Roman" w:hAnsi="Times New Roman" w:cs="Times New Roman"/>
          <w:sz w:val="24"/>
          <w:szCs w:val="24"/>
        </w:rPr>
        <w:t xml:space="preserve"> A cross-sectional study was conducted at two major cancer care facilities in Dhaka. Women aged 18 and older with suspected or confirmed breast cancer were included. Data were collected using a structured questionnaire on sociodemographic and clinical variables. Total delay, defined as the time from symptom recognition to treatment initiation, was categorized into patient delay (symptom recognition to first medical consultation) and provider delay (first consultation to treatment start). Logistic regression analyses identified factors associated with these delays.</w:t>
      </w:r>
    </w:p>
    <w:p w14:paraId="6F2A7ABF" w14:textId="77777777" w:rsidR="00DD1CAD" w:rsidRPr="00D94746" w:rsidRDefault="00DD1CAD"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Results:</w:t>
      </w:r>
      <w:r w:rsidRPr="00D94746">
        <w:rPr>
          <w:rFonts w:ascii="Times New Roman" w:hAnsi="Times New Roman" w:cs="Times New Roman"/>
          <w:sz w:val="24"/>
          <w:szCs w:val="24"/>
        </w:rPr>
        <w:t xml:space="preserve"> Among 355 participants, 55.7% experienced total delays of over four months, with the highest delays in stage III cases (51.5%). Key factors contributing to patient delay included low education (Adjusted Odds Ratio [AOR]: 1.96, 95% CI: 1.04–3.74), low monthly income (AOR: 1.45, 95% CI: 1.22–1.90), and absence of breast pain (AOR: 0.55, 95% CI: 0.32–0.94). Provider delays were significantly associated with rural residence (AOR: 3.07, 95% CI: 1.49–6.98), and presence of nipple discharge (AOR: 2.92, 95% CI: 1.04–8.06). Total delays were most prevalent among patients from the Rangpur division (AOR: 6.07, 95% CI: 1.76–8.02), rural areas (AOR: 2.04, 95% CI: 1.17–3.61), and those with lower education. Additionally, nearly 80% of patients delayed seeking medical attention due to the belief that symptoms would resolve spontaneously, while 75% cited negligence and 65.5% reported financial barriers.</w:t>
      </w:r>
    </w:p>
    <w:p w14:paraId="4BB3F64F" w14:textId="77777777" w:rsidR="00EC11C0" w:rsidRDefault="00DD1CAD" w:rsidP="006E579B">
      <w:pPr>
        <w:spacing w:line="360" w:lineRule="auto"/>
        <w:jc w:val="both"/>
        <w:rPr>
          <w:rFonts w:ascii="Times New Roman" w:hAnsi="Times New Roman" w:cs="Times New Roman"/>
          <w:sz w:val="24"/>
          <w:szCs w:val="24"/>
        </w:rPr>
      </w:pPr>
      <w:r w:rsidRPr="00D94746">
        <w:rPr>
          <w:rFonts w:ascii="Times New Roman" w:hAnsi="Times New Roman" w:cs="Times New Roman"/>
          <w:b/>
          <w:bCs/>
          <w:sz w:val="24"/>
          <w:szCs w:val="24"/>
        </w:rPr>
        <w:t>Conclusions</w:t>
      </w:r>
      <w:r w:rsidRPr="00D94746">
        <w:rPr>
          <w:rFonts w:ascii="Times New Roman" w:hAnsi="Times New Roman" w:cs="Times New Roman"/>
          <w:sz w:val="24"/>
          <w:szCs w:val="24"/>
        </w:rPr>
        <w:t>: Significant delays in breast cancer diagnosis in Bangladesh are driven by socio-economic factors and inadequate healthcare access. Increasing public awareness, especially in rural areas, and improving healthcare accessibility are essential to facilitate early detection. Expanding screening programs and training healthcare providers in early cancer detection are critical to improving patient outcomes.</w:t>
      </w:r>
    </w:p>
    <w:p w14:paraId="67BB7986" w14:textId="6EDFF8AE" w:rsidR="00CF0E91" w:rsidRPr="00D94746" w:rsidRDefault="00CF0E91" w:rsidP="006E579B">
      <w:pPr>
        <w:spacing w:line="360" w:lineRule="auto"/>
        <w:jc w:val="both"/>
        <w:rPr>
          <w:rFonts w:ascii="Times New Roman" w:hAnsi="Times New Roman" w:cs="Times New Roman"/>
          <w:sz w:val="24"/>
          <w:szCs w:val="24"/>
        </w:rPr>
      </w:pPr>
      <w:r w:rsidRPr="00CF0E91">
        <w:rPr>
          <w:rFonts w:ascii="Times New Roman" w:hAnsi="Times New Roman" w:cs="Times New Roman"/>
          <w:b/>
          <w:bCs/>
          <w:sz w:val="24"/>
          <w:szCs w:val="24"/>
        </w:rPr>
        <w:t>Keywords:</w:t>
      </w:r>
      <w:r w:rsidRPr="00CF0E91">
        <w:rPr>
          <w:rFonts w:ascii="Times New Roman" w:hAnsi="Times New Roman" w:cs="Times New Roman"/>
          <w:sz w:val="24"/>
          <w:szCs w:val="24"/>
        </w:rPr>
        <w:t xml:space="preserve"> </w:t>
      </w:r>
      <w:r>
        <w:rPr>
          <w:rFonts w:ascii="Times New Roman" w:hAnsi="Times New Roman" w:cs="Times New Roman"/>
          <w:sz w:val="24"/>
          <w:szCs w:val="24"/>
        </w:rPr>
        <w:t>B</w:t>
      </w:r>
      <w:r w:rsidRPr="00CF0E91">
        <w:rPr>
          <w:rFonts w:ascii="Times New Roman" w:hAnsi="Times New Roman" w:cs="Times New Roman"/>
          <w:sz w:val="24"/>
          <w:szCs w:val="24"/>
        </w:rPr>
        <w:t xml:space="preserve">reast cancer, </w:t>
      </w:r>
      <w:r w:rsidR="00240654" w:rsidRPr="00240654">
        <w:rPr>
          <w:rFonts w:ascii="Times New Roman" w:hAnsi="Times New Roman" w:cs="Times New Roman"/>
          <w:sz w:val="24"/>
          <w:szCs w:val="24"/>
        </w:rPr>
        <w:t>Clinical characteristics</w:t>
      </w:r>
      <w:r w:rsidR="00240654">
        <w:rPr>
          <w:rFonts w:ascii="Times New Roman" w:hAnsi="Times New Roman" w:cs="Times New Roman"/>
          <w:sz w:val="24"/>
          <w:szCs w:val="24"/>
        </w:rPr>
        <w:t xml:space="preserve">, </w:t>
      </w:r>
      <w:r w:rsidR="00240654" w:rsidRPr="00240654">
        <w:rPr>
          <w:rFonts w:ascii="Times New Roman" w:hAnsi="Times New Roman" w:cs="Times New Roman"/>
          <w:sz w:val="24"/>
          <w:szCs w:val="24"/>
        </w:rPr>
        <w:t>Delays in diagnosis</w:t>
      </w:r>
      <w:r w:rsidR="00240654">
        <w:rPr>
          <w:rFonts w:ascii="Times New Roman" w:hAnsi="Times New Roman" w:cs="Times New Roman"/>
          <w:sz w:val="24"/>
          <w:szCs w:val="24"/>
        </w:rPr>
        <w:t xml:space="preserve">, </w:t>
      </w:r>
      <w:r w:rsidR="00240654" w:rsidRPr="00240654">
        <w:rPr>
          <w:rFonts w:ascii="Times New Roman" w:hAnsi="Times New Roman" w:cs="Times New Roman"/>
          <w:sz w:val="24"/>
          <w:szCs w:val="24"/>
        </w:rPr>
        <w:t>Cancer staging</w:t>
      </w:r>
      <w:r w:rsidR="00240654">
        <w:rPr>
          <w:rFonts w:ascii="Times New Roman" w:hAnsi="Times New Roman" w:cs="Times New Roman"/>
          <w:sz w:val="24"/>
          <w:szCs w:val="24"/>
        </w:rPr>
        <w:t xml:space="preserve">, </w:t>
      </w:r>
      <w:r w:rsidR="00240654" w:rsidRPr="00240654">
        <w:rPr>
          <w:rFonts w:ascii="Times New Roman" w:hAnsi="Times New Roman" w:cs="Times New Roman"/>
          <w:sz w:val="24"/>
          <w:szCs w:val="24"/>
        </w:rPr>
        <w:t>Bangladesh</w:t>
      </w:r>
    </w:p>
    <w:p w14:paraId="51FD1787" w14:textId="7DC9CE94" w:rsidR="00C87E9D" w:rsidRPr="00E25218" w:rsidRDefault="00EC11C0" w:rsidP="00E25218">
      <w:pPr>
        <w:rPr>
          <w:rFonts w:ascii="Times New Roman" w:hAnsi="Times New Roman" w:cs="Times New Roman"/>
          <w:b/>
          <w:bCs/>
          <w:sz w:val="24"/>
          <w:szCs w:val="24"/>
        </w:rPr>
      </w:pPr>
      <w:r w:rsidRPr="00D94746">
        <w:br w:type="column"/>
      </w:r>
      <w:r w:rsidR="00CA7F6C" w:rsidRPr="00E25218">
        <w:rPr>
          <w:rFonts w:ascii="Times New Roman" w:hAnsi="Times New Roman" w:cs="Times New Roman"/>
          <w:b/>
          <w:bCs/>
          <w:sz w:val="24"/>
          <w:szCs w:val="24"/>
        </w:rPr>
        <w:lastRenderedPageBreak/>
        <w:t>Background</w:t>
      </w:r>
    </w:p>
    <w:p w14:paraId="757C8648" w14:textId="21C6ECFF"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Breast cancer is a significant public health concern worldwide, with its impact expected to rise. In 2020, approximately 685,000 women died from breast cancer, accounting for around 16% of all cancer-related deaths among females—equivalent to one in every six cancer fatalities </w:t>
      </w:r>
      <w:r w:rsidR="00587C14"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{"citationID":"VJ11Nb5c","properties":{"unsorted":true,"formattedCitation":"[1]","plainCitation":"[1]","noteIndex":0},"citationItems":[{"id":2,"uris":["http://zotero.org/users/15163884/items/MWX9Z52G"],"itemData":{"id":2,"type":"article-journal","container-title":"The Lancet. Oncology","DOI":"10.1016/S1470-2045(21)00071-1","ISSN":"1474-5488","issue":"5","journalAbbreviation":"Lancet Oncol","language":"eng","note":"PMID: 33691141","page":"578-581","source":"PubMed","title":"The Global Breast Cancer Initiative: a strategic collaboration to strengthen health care for non-communicable diseases","title-short":"The Global Breast Cancer Initiative","volume":"22","author":[{"family":"Anderson","given":"Benjamin O."},{"family":"Ilbawi","given":"André M."},{"family":"Fidarova","given":"Elena"},{"family":"Weiderpass","given":"Elisabete"},{"family":"Stevens","given":"Lisa"},{"family":"Abdel-Wahab","given":"May"},{"family":"Mikkelsen","given":"Bente"}],"issued":{"date-parts":[["2021",5]]}}}],"schema":"https://github.com/citation-style-language/schema/raw/master/csl-citation.json"} </w:instrText>
      </w:r>
      <w:r w:rsidR="00587C14"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w:t>
      </w:r>
      <w:r w:rsidR="00587C14" w:rsidRPr="00D94746">
        <w:rPr>
          <w:rFonts w:ascii="Times New Roman" w:hAnsi="Times New Roman" w:cs="Times New Roman"/>
          <w:sz w:val="24"/>
          <w:szCs w:val="24"/>
        </w:rPr>
        <w:fldChar w:fldCharType="end"/>
      </w:r>
      <w:r w:rsidRPr="00D94746">
        <w:rPr>
          <w:rFonts w:ascii="Times New Roman" w:hAnsi="Times New Roman" w:cs="Times New Roman"/>
          <w:sz w:val="24"/>
          <w:szCs w:val="24"/>
        </w:rPr>
        <w:t>. While the incidence of breast cancer is lower in developing countries compared to their developed counterparts, the mortality rates are disproportionately higher in thes</w:t>
      </w:r>
      <w:r w:rsidR="005B0CA6" w:rsidRPr="00D94746">
        <w:rPr>
          <w:rFonts w:ascii="Times New Roman" w:hAnsi="Times New Roman" w:cs="Times New Roman"/>
          <w:sz w:val="24"/>
          <w:szCs w:val="24"/>
        </w:rPr>
        <w:t xml:space="preserve">e regions </w:t>
      </w:r>
      <w:r w:rsidR="00587C14"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{"citationID":"CullArVX","properties":{"formattedCitation":"[2]","plainCitation":"[2]","noteIndex":0},"citationItems":[{"id":4,"uris":["http://zotero.org/users/15163884/items/C666EG8L"],"itemData":{"id":4,"type":"article-journal","abstract":"This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control.","container-title":"CA: a cancer journal for clinicians","DOI":"10.3322/caac.21660","ISSN":"1542-4863","issue":"3","journalAbbreviation":"CA Cancer J Clin","language":"eng","note":"PMID: 33538338","page":"209-249","source":"PubMed","title":"Global Cancer Statistics 2020: GLOBOCAN Estimates of Incidence and Mortality Worldwide for 36 Cancers in 185 Countries","title-short":"Global Cancer Statistics 2020","volume":"71","author":[{"family":"Sung","given":"Hyuna"},{"family":"Ferlay","given":"Jacques"},{"family":"Siegel","given":"Rebecca L."},{"family":"Laversanne","given":"Mathieu"},{"family":"Soerjomataram","given":"Isabelle"},{"family":"Jemal","given":"Ahmedin"},{"family":"Bray","given":"Freddie"}],"issued":{"date-parts":[["2021",5]]}}}],"schema":"https://github.com/citation-style-language/schema/raw/master/csl-citation.json"} </w:instrText>
      </w:r>
      <w:r w:rsidR="00587C14"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w:t>
      </w:r>
      <w:r w:rsidR="00587C14" w:rsidRPr="00D94746">
        <w:rPr>
          <w:rFonts w:ascii="Times New Roman" w:hAnsi="Times New Roman" w:cs="Times New Roman"/>
          <w:sz w:val="24"/>
          <w:szCs w:val="24"/>
        </w:rPr>
        <w:fldChar w:fldCharType="end"/>
      </w:r>
      <w:r w:rsidRPr="00D94746">
        <w:rPr>
          <w:rFonts w:ascii="Times New Roman" w:hAnsi="Times New Roman" w:cs="Times New Roman"/>
          <w:sz w:val="24"/>
          <w:szCs w:val="24"/>
        </w:rPr>
        <w:t>.</w:t>
      </w:r>
    </w:p>
    <w:p w14:paraId="45387C1B" w14:textId="73AD2895"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Although the incidence is rising due to epidemiological transitions in low- and middle-income countries (LMICs), breast cancer mortality is projected to increase by 53.6% between 2020 a</w:t>
      </w:r>
      <w:r w:rsidR="005B0CA6" w:rsidRPr="00D94746">
        <w:rPr>
          <w:rFonts w:ascii="Times New Roman" w:hAnsi="Times New Roman" w:cs="Times New Roman"/>
          <w:sz w:val="24"/>
          <w:szCs w:val="24"/>
        </w:rPr>
        <w:t xml:space="preserve">nd 2040 </w:t>
      </w:r>
      <w:r w:rsidR="00587C14"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{"citationID":"bXe0T1cn","properties":{"formattedCitation":"[3]","plainCitation":"[3]","noteIndex":0},"citationItems":[{"id":7,"uris":["http://zotero.org/users/15163884/items/DMIDJE4Q"],"itemData":{"id":7,"type":"article-journal","abstract":"BACKGROUND: Breast cancer is the most commonly diagnosed cancer worldwide, and its burden has been rising over the past decades. In this article, we examine and describe the global burden of breast cancer in 2020 and predictions for the year 2040.\nMETHODS: Estimates of new female breast cancer cases and deaths in 2020 were abstracted from the GLOBOCAN database. Age-standardized incidence and mortality rates were calculated per 100,000 females by country, world region, and level of human development. Predicted cases and deaths were computed based on global demographic projections for the year 2040.\nRESULTS: Over 2.3 million new cases and 685,000 deaths from breast cancer occurred in 2020. Large geographic variation across countries and world regions exists, with incidence rates ranging from &lt;40 per 100,000 females in some Asian and African countries, to over 80 per 100,000 in Australia/New Zealand, Northern America, and parts of Europe. Smaller geographical variation was observed for mortality; however, transitioning countries continue to carry a disproportionate share of breast cancer deaths relative to transitioned countries. By 2040, the burden from breast cancer is predicted to increase to over 3 million new cases and 1 million deaths every year because of population growth and ageing alone.\nCONCLUSION: Breast cancer is the most common cancer worldwide and continues to have a large impact on the global number of cancer deaths. Global efforts are needed to counteract its growing burden, especially in transitioning countries where incidence is rising rapidly, and mortality rates remain high.","container-title":"Breast (Edinburgh, Scotland)","DOI":"10.1016/j.breast.2022.08.010","ISSN":"1532-3080","journalAbbreviation":"Breast","language":"eng","note":"PMID: 36084384\nPMCID: PMC9465273","page":"15-23","source":"PubMed","title":"Current and future burden of breast cancer: Global statistics for 2020 and 2040","title-short":"Current and future burden of breast cancer","volume":"66","author":[{"family":"Arnold","given":"Melina"},{"family":"Morgan","given":"Eileen"},{"family":"Rumgay","given":"Harriet"},{"family":"Mafra","given":"Allini"},{"family":"Singh","given":"Deependra"},{"family":"Laversanne","given":"Mathieu"},{"family":"Vignat","given":"Jerome"},{"family":"Gralow","given":"Julie R."},{"family":"Cardoso","given":"Fatima"},{"family":"Siesling","given":"Sabine"},{"family":"Soerjomataram","given":"Isabelle"}],"issued":{"date-parts":[["2022",12]]}}}],"schema":"https://github.com/citation-style-language/schema/raw/master/csl-citation.json"} </w:instrText>
      </w:r>
      <w:r w:rsidR="00587C14"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[3]</w:t>
      </w:r>
      <w:r w:rsidR="00587C14"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This alarming trend poses significant challenges for policymakers aiming to reduce breast cancer mortality. A critical factor contributing to the higher mortality rates is delayed diagnosis, often exacerbated by limited access to healt</w:t>
      </w:r>
      <w:r w:rsidR="005B0CA6" w:rsidRPr="00D94746">
        <w:rPr>
          <w:rFonts w:ascii="Times New Roman" w:hAnsi="Times New Roman" w:cs="Times New Roman"/>
          <w:sz w:val="24"/>
          <w:szCs w:val="24"/>
        </w:rPr>
        <w:t xml:space="preserve">hcare </w:t>
      </w:r>
      <w:r w:rsidR="005655F9"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{"citationID":"OAh72Lpj","properties":{"formattedCitation":"[4]","plainCitation":"[4]","noteIndex":0},"citationItems":[{"id":10,"uris":["http://zotero.org/users/15163884/items/NJSJZ52D"],"itemData":{"id":10,"type":"article-journal","abstract":"Breast cancer is the most common cancer in women in both developed and developing countries and the second most common cancer in the world. Developing countries are increasingly adopting a Western lifestyle, such as changes in diet and delayed first childbirth, lower parity, and shorter periods of breastfeeding, which are important determinants of a higher incidence of breast cancer among those regions. Low- and middle-income countries (LMICs) represent most of the countries with the highest mortality rates, ranging from 40% to 60%. Furthermore, developing countries account for scarce survival data, and the few data available coincide with the observed incidence and mortality differences. Five-year survival rates for breast cancer are much worse for LMICs countries such as Brazil, India, and Algeria in comparison with the United States and Sweden. Paucity of early detection programs explain these poor survival rates, which results in a high proportion of women presenting with late-stage disease, along with lack of adequate diagnosis and treatment facilities. Emphasis is urgently needed on health education, to promote early diagnosis of breast cancer, highlighting the importance of creating more public facilities that provide treatment, which are key components for the improvement in breast cancer care in developing countries.","container-title":"Breast Cancer: Basic and Clinical Research","DOI":"10.1177/1178223417752677","ISSN":"1178-2234","journalAbbreviation":"Breast Cancer (Auckl)","language":"eng","note":"PMID: 29434475\nPMCID: PMC5802601","page":"1178223417752677","source":"PubMed","title":"Delays in Breast Cancer Detection and Treatment in Developing Countries","volume":"12","author":[{"family":"Rivera-Franco","given":"Monica M."},{"family":"Leon-Rodriguez","given":"Eucario"}],"issued":{"date-parts":[["2018"]]}}}],"schema":"https://github.com/citation-style-language/schema/raw/master/csl-citation.json"} </w:instrText>
      </w:r>
      <w:r w:rsidR="005655F9"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[4]</w:t>
      </w:r>
      <w:r w:rsidR="005655F9" w:rsidRPr="00D94746">
        <w:rPr>
          <w:rFonts w:ascii="Times New Roman" w:hAnsi="Times New Roman" w:cs="Times New Roman"/>
          <w:sz w:val="24"/>
          <w:szCs w:val="24"/>
        </w:rPr>
        <w:fldChar w:fldCharType="end"/>
      </w:r>
      <w:r w:rsidRPr="00D94746">
        <w:rPr>
          <w:rFonts w:ascii="Times New Roman" w:hAnsi="Times New Roman" w:cs="Times New Roman"/>
          <w:sz w:val="24"/>
          <w:szCs w:val="24"/>
        </w:rPr>
        <w:t>. Delayed diagnosis can be more detrimental to patient survival than the disease itself, as early detection and treatment are linked to improved prog</w:t>
      </w:r>
      <w:r w:rsidR="005B0CA6" w:rsidRPr="00D94746">
        <w:rPr>
          <w:rFonts w:ascii="Times New Roman" w:hAnsi="Times New Roman" w:cs="Times New Roman"/>
          <w:sz w:val="24"/>
          <w:szCs w:val="24"/>
        </w:rPr>
        <w:t xml:space="preserve">noses </w:t>
      </w:r>
      <w:r w:rsidR="005655F9"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{"citationID":"PrMrP4Wd","properties":{"formattedCitation":"[5]","plainCitation":"[5]","noteIndex":0},"citationItems":[{"id":13,"uris":["http://zotero.org/users/15163884/items/SJENN33X"],"itemData":{"id":13,"type":"article-journal","abstract":"BACKGROUND: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schema":"https://github.com/citation-style-language/schema/raw/master/csl-citation.json"} </w:instrText>
      </w:r>
      <w:r w:rsidR="005655F9"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[5]</w:t>
      </w:r>
      <w:r w:rsidR="005655F9" w:rsidRPr="00D94746">
        <w:rPr>
          <w:rFonts w:ascii="Times New Roman" w:hAnsi="Times New Roman" w:cs="Times New Roman"/>
          <w:sz w:val="24"/>
          <w:szCs w:val="24"/>
        </w:rPr>
        <w:fldChar w:fldCharType="end"/>
      </w:r>
      <w:r w:rsidRPr="00D94746">
        <w:rPr>
          <w:rFonts w:ascii="Times New Roman" w:hAnsi="Times New Roman" w:cs="Times New Roman"/>
          <w:sz w:val="24"/>
          <w:szCs w:val="24"/>
        </w:rPr>
        <w:t>. Additionally, delays may lead to adv</w:t>
      </w:r>
      <w:r w:rsidR="005B2DED" w:rsidRPr="00D94746">
        <w:rPr>
          <w:rFonts w:ascii="Times New Roman" w:hAnsi="Times New Roman" w:cs="Times New Roman"/>
          <w:sz w:val="24"/>
          <w:szCs w:val="24"/>
        </w:rPr>
        <w:t xml:space="preserve">anced disease stages and larger </w:t>
      </w:r>
      <w:r w:rsidRPr="00D94746">
        <w:rPr>
          <w:rFonts w:ascii="Times New Roman" w:hAnsi="Times New Roman" w:cs="Times New Roman"/>
          <w:sz w:val="24"/>
          <w:szCs w:val="24"/>
        </w:rPr>
        <w:t>tumors.</w:t>
      </w:r>
    </w:p>
    <w:p w14:paraId="22FDECB4" w14:textId="5A7A7B75"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In LMICs, two specific types of delays are particularly concerning. Patient delay refers to the interval between the onset of symptoms and the decision to seek medical attention. Research indicates that this delay often results from factors such as lack of awareness, educational deficits, cultural barriers, an</w:t>
      </w:r>
      <w:r w:rsidR="005655F9" w:rsidRPr="00D94746">
        <w:rPr>
          <w:rFonts w:ascii="Times New Roman" w:hAnsi="Times New Roman" w:cs="Times New Roman"/>
          <w:sz w:val="24"/>
          <w:szCs w:val="24"/>
        </w:rPr>
        <w:t xml:space="preserve">d fear of diagnosis </w:t>
      </w:r>
      <w:r w:rsidR="005655F9"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{"citationID":"ySOjzhDq","properties":{"formattedCitation":"[6\\uc0\\u8211{}9]","plainCitation":"[6–9]","noteIndex":0},"citationItems":[{"id":80,"uris":["http://zotero.org/users/15163884/items/VMQVTBZM"],"itemData":{"id":80,"type":"article-journal","title":"Factors contributing to late presentation of breast cancer in Africa: a systematic literature review","author":[{"family":"Donkor","given":"A."}],"issued":{"date-parts":[["2015",12,21]]}}},{"id":18,"uris":["http://zotero.org/users/15163884/items/66XTBPT8"],"itemData":{"id":18,"type":"article-journal","abstract":"AIMS: To study the diagnosis delay and its impact on stage of disease among women with breast cancer on Libya.\nMETHODS: 200 women, aged 22 to 75 years with breast cancer diagnosed during 2008-2009 were interviewed about the period from the first symptoms to the final histological diagnosis of breast cancer. This period (diagnosis time) was categorized into 3 periods: &lt;3 months, 3-6 months, and &gt;6 months. If diagnosis time was longer than 3 months, the diagnosis was considered delayed (diagnosis delay). Consultation time was the time taken to visit the general practitioner after the first symptoms. Retrospective preclinical and clinical data were collected on a form (questionnaire) during an interview with each patient and from medical records.\nRESULTS: The median of diagnosis time was 7.5 months. Only 30.0% of patients were diagnosed within 3 months after symptoms. 14% of patients were diagnosed within 3-6 months and 56% within a period longer than 6 months. A number of factors predicted diagnosis delay: Symptoms were not considered serious in 27% of patients. Alternative therapy (therapy not associated with cancer) was applied in 13.0% of the patients. Fear and shame prevented the visit to the doctor in 10% and 4.5% of patients, respectively. Inappropriate reassurance that the lump was benign was an important reason for prolongation of the diagnosis time. Diagnosis delay was associated with initial breast symptom(s) that did not include a lump (p &lt; 0.0001), with women who did not report monthly self examination (p &lt; 0.0001), with old age (p = 0.004), with illiteracy (p = 0.009), with history of benign fibrocystic disease (p = 0.029) and with women who had used oral contraceptive pills longer than 5 years (p = 0.043). At the time of diagnosis, the clinical stage distribution was as follows: 9.0% stage I, 25.5% stage II, 54.0% stage III and 11.5% stage IV.Diagnosis delay was associated with bigger tumour size (p &lt;0.0001), with positive lymph nodes (N2, N3; p &lt; 0.0001), with high incidence of late clinical stages (p &lt; 0.0001), and with metastatic disease (p &lt; 0.0001).\nCONCLUSIONS: Diagnosis delay is very serious problem in Libya. Diagnosis delay was associated with complex interactions between several factors and with advanced stages. There is a need for improving breast cancer awareness and training of general practitioners to reduce breast cancer mortality by promoting early detection. The treatment guidelines should pay more attention to the early phases of breast cancer. Especially, guidelines for good practices in managing detectable of tumors are necessary.","container-title":"BMC research notes","DOI":"10.1186/1756-0500-5-452","ISSN":"1756-0500","journalAbbreviation":"BMC Res Notes","language":"eng","note":"PMID: 22909280\nPMCID: PMC3542159","page":"452","source":"PubMed","title":"Diagnosis delay in Libyan female breast cancer","volume":"5","author":[{"family":"Ermiah","given":"Eramah"},{"family":"Abdalla","given":"Fathi"},{"family":"Buhmeida","given":"Abdelbaset"},{"family":"Larbesh","given":"Entesar"},{"family":"Pyrhönen","given":"Seppo"},{"family":"Collan","given":"Yrjö"}],"issued":{"date-parts":[["2012",8,21]]}}},{"id":16,"uris":["http://zotero.org/users/15163884/items/UUGPKCEG"],"itemData":{"id":16,"type":"article-journal","abstract":"OBJECTIVE: To assess the delays and define the causes of delay in presentation and treatment of breast cancer patients in Enugu, Nigeria.\nDESIGN: A cross-sectional survey of breast cancer patients using a semi structured questionnaire.\nSETTING: Surgical Oncology unit, University of Nigeria Teaching Hospital Enugu, (UNTH-E), Nigeria.\nSUBJECTS: 164 consecutively presenting breast cancer patients seen between June 1999 and May 2005.\nRESULTS: Most of the patients (82.3%) reported for initial evaluation at a modern health facility while 17.5% reported first to alternative practitioners. Forty six patients (26.4%) presented within a month of noticing the symptoms while 72 (45.3%) delayed more than 3 months. In contrast, 18 (17%) were seen at the site of definitive treatment within one month of seeking help at the initial hospital while 73.4% had a delay of more than 3 months after the initial hospital contact. Institutional or physician induced delays were present in 46.2% of the cases while patient related delays were present in 79.2% of cases. Only use of alternative practitioners for initial treatment was significantly related to delays of more than three months before presentation (p = 0.017).\nCONCLUSION: For breast cancer prevention programs in Nigeria to succeed, they must in addition to breast awareness and screening programs, address the institutional bottlenecks, the dearth of knowledge among primary care physicians and improve referrals from alternative practitioners and prayer houses.","container-title":"Nigerian Journal of Clinical Practice","ISSN":"1119-3077","issue":"3","journalAbbreviation":"Niger J Clin Pract","language":"eng","note":"PMID: 20857792","page":"311-316","source":"PubMed","title":"Delays in presentation and treatment of breast cancer in Enugu, Nigeria","volume":"13","author":[{"family":"Ezeome","given":"E. R."}],"issued":{"date-parts":[["2010",9]]}}},{"id":55,"uris":["http://zotero.org/users/15163884/items/JS9C6V5Y"],"itemData":{"id":55,"type":"article-journal","abstract":"BACKGROUND: Reducing treatment delay improves outcomes in breast cancer. The aim of this study was to determine factors influencing patient- and system-related delays in commencing breast cancer treatment in different countries.\nMETHODS: A total of 6588 female breast cancer patients from 12 countries were surveyed. Total delay time was determined as the sum of the patient-related delay time (time between onset of the first symptoms and the first medical visit) and system-related delay time (time between the first medical visit and the start of therapy).\nRESULTS: The average patient-related delay time and total delay time were 4.7 (range: 3.4-6.2) weeks and 14.4 (range: 11.5-29.4) weeks, respectively. Longer patient-related delay times were associated with distrust and disregard, and shorter patient-related delay times were associated with fear of breast cancer, practicing self-examination, higher education level, being employed, having support from friends and family and living in big cities. The average system-related delay time was 11.1 (range: 8.3-24.7) weeks. Cancer diagnosis made by an oncologist versus another physician, higher education level, older age, family history of female cancers and having a breast lump as the first cancer sign were associated with shorter system-related delay times. Longer patient-related delay times and higher levels of distrust and disregard were predictors of longer system-related delay times.\nCONCLUSIONS: The delay in diagnosis and treatment of breast cancer remains a serious problem. Several psychological and behavioural patient attributes strongly determine both patient-related delay time and system-related delay time, but their strength is different in particular countries.","container-title":"European Journal of Public Health","DOI":"10.1093/eurpub/ckt131","ISSN":"1464-360X","issue":"5","journalAbbreviation":"Eur J Public Health","language":"eng","note":"PMID: 24029456","page":"761-767","source":"PubMed","title":"Delays in diagnosis and treatment of breast cancer: a multinational analysis","title-short":"Delays in diagnosis and treatment of breast cancer","volume":"24","author":[{"family":"Jassem","given":"Jacek"},{"family":"Ozmen","given":"Vahit"},{"family":"Bacanu","given":"Florin"},{"family":"Drobniene","given":"Monika"},{"family":"Eglitis","given":"Janis"},{"family":"Lakshmaiah","given":"Kuntegowdanahalli C."},{"family":"Kahan","given":"Zsuzsanna"},{"family":"Mardiak","given":"Jozef"},{"family":"Pieńkowski","given":"Tadeusz"},{"family":"Semiglazova","given":"Tatiana"},{"family":"Stamatovic","given":"Ljiljana"},{"family":"Timcheva","given":"Constanta"},{"family":"Vasovic","given":"Suzana"},{"family":"Vrbanec","given":"Damir"},{"family":"Zaborek","given":"Piotr"}],"issued":{"date-parts":[["2014",10]]}}}],"schema":"https://github.com/citation-style-language/schema/raw/master/csl-citation.json"} </w:instrText>
      </w:r>
      <w:r w:rsidR="005655F9"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[6–9]</w:t>
      </w:r>
      <w:r w:rsidR="005655F9" w:rsidRPr="00D94746">
        <w:rPr>
          <w:rFonts w:ascii="Times New Roman" w:hAnsi="Times New Roman" w:cs="Times New Roman"/>
          <w:sz w:val="24"/>
          <w:szCs w:val="24"/>
        </w:rPr>
        <w:fldChar w:fldCharType="end"/>
      </w:r>
      <w:r w:rsidR="00916D0E" w:rsidRPr="00D94746">
        <w:rPr>
          <w:rFonts w:ascii="Times New Roman" w:hAnsi="Times New Roman" w:cs="Times New Roman"/>
          <w:sz w:val="24"/>
          <w:szCs w:val="24"/>
        </w:rPr>
        <w:t>.</w:t>
      </w:r>
      <w:r w:rsidRPr="00D94746">
        <w:rPr>
          <w:rFonts w:ascii="Times New Roman" w:hAnsi="Times New Roman" w:cs="Times New Roman"/>
          <w:sz w:val="24"/>
          <w:szCs w:val="24"/>
        </w:rPr>
        <w:t xml:space="preserve"> Conversely, treatment</w:t>
      </w:r>
      <w:r w:rsidR="007645EC" w:rsidRPr="00D94746">
        <w:rPr>
          <w:rFonts w:ascii="Times New Roman" w:hAnsi="Times New Roman" w:cs="Times New Roman"/>
          <w:sz w:val="24"/>
          <w:szCs w:val="24"/>
        </w:rPr>
        <w:t>/provider</w:t>
      </w:r>
      <w:r w:rsidRPr="00D94746">
        <w:rPr>
          <w:rFonts w:ascii="Times New Roman" w:hAnsi="Times New Roman" w:cs="Times New Roman"/>
          <w:sz w:val="24"/>
          <w:szCs w:val="24"/>
        </w:rPr>
        <w:t xml:space="preserve"> delay is the period between diagnosis and the initiation of treatment, influenced by healthcare system limitations such as inadequate primary care resources and ineffective referra</w:t>
      </w:r>
      <w:r w:rsidR="002F5BFB" w:rsidRPr="00D94746">
        <w:rPr>
          <w:rFonts w:ascii="Times New Roman" w:hAnsi="Times New Roman" w:cs="Times New Roman"/>
          <w:sz w:val="24"/>
          <w:szCs w:val="24"/>
        </w:rPr>
        <w:t xml:space="preserve">l processes </w:t>
      </w:r>
      <w:r w:rsidR="00FC29A3"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{"citationID":"YjTzJ2iq","properties":{"formattedCitation":"[10]","plainCitation":"[10]","noteIndex":0},"citationItems":[{"id":21,"uris":["http://zotero.org/users/15163884/items/NW8U2QHC"],"itemData":{"id":21,"type":"article-journal","abstract":"BACKGROUND: Advance in screening strategies and management had steadily decreased the mortality rates of breast cancer. In developing countries, conducting screening and early diagnosis of breast cancers may face several problems. This systematic review aims to determine factors affecting the delayed diagnosis of breast cancer in developing countries in Asia.\nMETHODS: Literature research was conducted through Pubmed, ScienceDirect, Scopus, EbscoHost, Cochrane Library, and Google Scholar. The main keywords were \"breast cancer\", \"delayed diagnosis\" and \"developing countries\". Both quantitative and qualitative studies were included.\nRESULTS: A total of 26 studies were included. The definition of delayed presentation or diagnosis varied from 1 month to 6 months. Among all the factors from patients and providers, breast symptoms and examinations consistently showed a significant contribution in reducing delayed diagnosis. Strengthened by qualitative studies, patients' knowledge and perception also had a major role in delayed diagnosis.\nCONCLUSION: Among Asian developing countries, breast symptoms and examination, as well as individual knowledge and perception, are the main factors related to delayed diagnosis of breast cancer.","container-title":"Asian Pacific journal of cancer prevention: APJCP","DOI":"10.31557/APJCP.2021.22.10.3081","ISSN":"2476-762X","issue":"10","journalAbbreviation":"Asian Pac J Cancer Prev","language":"eng","note":"PMID: 34710982\nPMCID: PMC8858264","page":"3081-3092","source":"PubMed","title":"Factors Affecting Delayed Presentation and Diagnosis of Breast Cancer in Asian Developing Countries Women: A Systematic Review","title-short":"Factors Affecting Delayed Presentation and Diagnosis of Breast Cancer in Asian Developing Countries Women","volume":"22","author":[{"family":"Sobri","given":"Farida Briani"},{"family":"Bachtiar","given":"Adang"},{"family":"Panigoro","given":"Sonar Soni"},{"family":"Ayuningtyas","given":"Dumilah"},{"family":"Gustada","given":"Hardya"},{"family":"Yuswar","given":"Patria Wardana"},{"family":"Nur","given":"Aqsha Azhary"},{"family":"Putri","given":"R. Cita Resti Anantia"},{"family":"Widihidayati","given":"Anggindita Diah"}],"issued":{"date-parts":[["2021",10,1]]}}}],"schema":"https://github.com/citation-style-language/schema/raw/master/csl-citation.json"} </w:instrText>
      </w:r>
      <w:r w:rsidR="00FC29A3"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[10]</w:t>
      </w:r>
      <w:r w:rsidR="00FC29A3" w:rsidRPr="00D94746">
        <w:rPr>
          <w:rFonts w:ascii="Times New Roman" w:hAnsi="Times New Roman" w:cs="Times New Roman"/>
          <w:sz w:val="24"/>
          <w:szCs w:val="24"/>
        </w:rPr>
        <w:fldChar w:fldCharType="end"/>
      </w:r>
      <w:r w:rsidRPr="00D94746">
        <w:rPr>
          <w:rFonts w:ascii="Times New Roman" w:hAnsi="Times New Roman" w:cs="Times New Roman"/>
          <w:sz w:val="24"/>
          <w:szCs w:val="24"/>
        </w:rPr>
        <w:t>. Both types of delays have been shown to negatively impact patient outcomes; a meta-analysis by Hanna T.P. et al. (2020) revealed that a four-week treatment delay post-diagnosis significantly increases mortality risk in breast cancer patients. Therefore, addressing these delays through enhanced awareness, improved healthcare access, and strengthened healthcare systems is crucial for improving survival rates.</w:t>
      </w:r>
    </w:p>
    <w:p w14:paraId="026E8784" w14:textId="2C47DE49" w:rsidR="00C87E9D" w:rsidRPr="00D94746" w:rsidRDefault="00C87E9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In Bangladesh, breast cancer represents a significant health disparity. According to the 2020 GLOBOCAN report, breast cancer is the leading cause of cancer deaths among women, responsible for 6.2% of all cancer-related fatalities and accounting for 19% of all female cancer cases</w:t>
      </w:r>
      <w:ins w:id="5" w:author="Mohammad Nayeem Hasan" w:date="2025-06-23T00:14:00Z" w16du:dateUtc="2025-06-22T18:14:00Z">
        <w:r w:rsidR="00127C3D">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"/>
          <w:id w:val="1130907177"/>
          <w:placeholder>
            <w:docPart w:val="DefaultPlaceholder_-1854013440"/>
          </w:placeholder>
        </w:sdtPr>
        <w:sdtContent>
          <w:r w:rsidR="00BA398C" w:rsidRPr="00BA398C">
            <w:rPr>
              <w:rFonts w:ascii="Times New Roman" w:hAnsi="Times New Roman" w:cs="Times New Roman"/>
              <w:color w:val="000000"/>
              <w:sz w:val="24"/>
              <w:szCs w:val="24"/>
            </w:rPr>
            <w:t>(1)</w:t>
          </w:r>
        </w:sdtContent>
      </w:sdt>
      <w:r w:rsidRPr="003F3F02">
        <w:rPr>
          <w:rFonts w:ascii="Times New Roman" w:hAnsi="Times New Roman" w:cs="Times New Roman"/>
          <w:sz w:val="24"/>
          <w:szCs w:val="24"/>
          <w:highlight w:val="yellow"/>
          <w:rPrChange w:id="6" w:author="Mohammad Nayeem Hasan" w:date="2025-06-19T02:50:00Z" w16du:dateUtc="2025-06-18T20:50:00Z">
            <w:rPr>
              <w:rFonts w:ascii="Times New Roman" w:hAnsi="Times New Roman" w:cs="Times New Roman"/>
              <w:sz w:val="24"/>
              <w:szCs w:val="24"/>
            </w:rPr>
          </w:rPrChange>
        </w:rPr>
        <w:t>.</w:t>
      </w:r>
      <w:r w:rsidRPr="00D94746">
        <w:rPr>
          <w:rFonts w:ascii="Times New Roman" w:hAnsi="Times New Roman" w:cs="Times New Roman"/>
          <w:sz w:val="24"/>
          <w:szCs w:val="24"/>
        </w:rPr>
        <w:t xml:space="preserve"> These statistics underscore the substantial burden of breast cancer on women's health and the urgent need for targeted healthcare interventions.</w:t>
      </w:r>
    </w:p>
    <w:p w14:paraId="403C0F80" w14:textId="0F74C8B8" w:rsidR="003B66AA" w:rsidRDefault="00C87E9D" w:rsidP="00D94746">
      <w:pPr>
        <w:spacing w:line="360" w:lineRule="auto"/>
        <w:jc w:val="both"/>
        <w:rPr>
          <w:ins w:id="7" w:author="Mohammad Nayeem Hasan" w:date="2025-06-23T01:16:00Z" w16du:dateUtc="2025-06-22T19:16:00Z"/>
          <w:rFonts w:ascii="Times New Roman" w:hAnsi="Times New Roman" w:cs="Times New Roman"/>
          <w:sz w:val="24"/>
          <w:szCs w:val="24"/>
        </w:rPr>
      </w:pPr>
      <w:r w:rsidRPr="00D94746">
        <w:rPr>
          <w:rFonts w:ascii="Times New Roman" w:hAnsi="Times New Roman" w:cs="Times New Roman"/>
          <w:sz w:val="24"/>
          <w:szCs w:val="24"/>
        </w:rPr>
        <w:lastRenderedPageBreak/>
        <w:t>Women play a vital role in Bangladesh's economy and social development, particularly in sectors such as clothing and microfinance. Their health is essential for fostering healthy families and communities. However, issues related to women's health, including breast cancer, often receive insufficient attention. Alarmingly, about 90% of breast cancer patients in Bangladesh are diagnosed at advanced stages (II</w:t>
      </w:r>
      <w:r w:rsidR="002F5BFB" w:rsidRPr="00D94746">
        <w:rPr>
          <w:rFonts w:ascii="Times New Roman" w:hAnsi="Times New Roman" w:cs="Times New Roman"/>
          <w:sz w:val="24"/>
          <w:szCs w:val="24"/>
        </w:rPr>
        <w:t xml:space="preserve">I and IV) </w:t>
      </w:r>
      <w:r w:rsidR="00FC29A3"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{"citationID":"NTPauIYO","properties":{"formattedCitation":"[11]","plainCitation":"[11]","noteIndex":0},"citationItems":[{"id":58,"uris":["http://zotero.org/users/15163884/items/QJ5MIIDE"],"itemData":{"id":58,"type":"article-journal","abstract":"South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00FC29A3"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[11]</w:t>
      </w:r>
      <w:r w:rsidR="00FC29A3" w:rsidRPr="00D94746">
        <w:rPr>
          <w:rFonts w:ascii="Times New Roman" w:hAnsi="Times New Roman" w:cs="Times New Roman"/>
          <w:sz w:val="24"/>
          <w:szCs w:val="24"/>
        </w:rPr>
        <w:fldChar w:fldCharType="end"/>
      </w:r>
      <w:r w:rsidRPr="00D94746">
        <w:rPr>
          <w:rFonts w:ascii="Times New Roman" w:hAnsi="Times New Roman" w:cs="Times New Roman"/>
          <w:sz w:val="24"/>
          <w:szCs w:val="24"/>
        </w:rPr>
        <w:t>. Delayed diagnosis significantly worsens outcomes and reduces survival rates, while early detection improves prognosis and lowers treat</w:t>
      </w:r>
      <w:r w:rsidR="00373160" w:rsidRPr="00D94746">
        <w:rPr>
          <w:rFonts w:ascii="Times New Roman" w:hAnsi="Times New Roman" w:cs="Times New Roman"/>
          <w:sz w:val="24"/>
          <w:szCs w:val="24"/>
        </w:rPr>
        <w:t xml:space="preserve">ment costs </w:t>
      </w:r>
      <w:r w:rsidR="00FC29A3"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{"citationID":"LNz2ZqMv","properties":{"formattedCitation":"[12,13]","plainCitation":"[12,13]","noteIndex":0},"citationItems":[{"id":32,"uris":["http://zotero.org/users/15163884/items/P7IG92M2"],"itemData":{"id":32,"type":"article-journal","abstract":"Breast cancer continues to be a disease with tremendous public health significance. Primary prevention of breast cancer is still not available, so efforts to promote early detection continue to be the major focus in fighting breast cancer. Since early detection is associated with decreased mortality, one would think that it is important to minimize delays in detection and diagnosis. There are two major types of delay. Patient delay is delay in seeking medical attention after self-discovering a potential breast cancer symptom. System delay is delay within the health care system in getting appointments, scheduling diagnostic tests, receiving a definitive diagnosis, and initiating therapy. Earlier studies of the consequences of delay on prognosis tended to show that increased delay is associated with more advanced stage cancers at diagnosis, thus resulting in poorer chances for survival. More recent studies have had mixed results, with some studies showing increased survival with longer delays. One hypothesis is that diagnostic difficulties could perhaps account for this survival paradox. A rapidly growing lump may suggest cancer to both doctors and patients, while a slow growing lump or other symptoms could be less obvious to them. If this is the case, then the shorter delays would be seen with the more aggressive tumors for which the prognosis is worse leading to reduced survival. It seems logical that a tumor that is more advanced at diagnosis would lead to shorter survival but the several counter-intuitive studies in this review show that it is dangerous to make assumptions.","container-title":"Frontiers in Public Health","DOI":"10.3389/fpubh.2014.00087","ISSN":"2296-2565","journalAbbreviation":"Front Public Health","language":"eng","note":"PMID: 25121080\nPMCID: PMC4114209","page":"87","source":"PubMed","title":"Delay in breast cancer: implications for stage at diagnosis and survival","title-short":"Delay in breast cancer","volume":"2","author":[{"family":"Caplan","given":"Lee"}],"issued":{"date-parts":[["2014"]]}}},{"id":30,"uris":["http://zotero.org/users/15163884/items/3YTX3YT8"],"itemData":{"id":30,"type":"article-journal","abstract":"There is always an interval between the first symptoms, time to diagnosis and start of treatment in women with symptomatic breast cancer. Delay may be due to the patient, her general practitioner or a false negative diagnosis in hospital. A systematic overview showed that delays of 3-6 months were clearly associated with increased tumour size, advance in disease stage and poorer long-term prognosis. Nevertheless, controversy persists regarding the impact of delay on survival. The conflicting results may be due to a difference in sample characteristics, differences in the delay interval studied or variations in the definition of delay. A major drawback of many studies was that the potential confounding effect of lead-time bias was not taken into account. One of the largest single institution studies, designed to control for the lead-time bias, confirmed that survival measured from both date of diagnosis and onset of patient's symptoms was worse in women with delays of &gt;12 weeks. Within individual stages, longer delays had no adverse impact on survival. It is important to identify groups of patients at high risk of delay so that strategies can be developed and effectively targeted.","container-title":"International Journal of Clinical Practice","ISSN":"1368-5031","issue":"3","journalAbbreviation":"Int J Clin Pract","language":"eng","note":"PMID: 12723724","page":"200-203","source":"PubMed","title":"22. Diagnostic delays in breast cancer and impact on survival","volume":"57","author":[{"family":"Kothari","given":"A."},{"family":"Fentiman","given":"I. S."}],"issued":{"date-parts":[["2003",4]]}}}],"schema":"https://github.com/citation-style-language/schema/raw/master/csl-citation.json"} </w:instrText>
      </w:r>
      <w:r w:rsidR="00FC29A3"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[12,13]</w:t>
      </w:r>
      <w:r w:rsidR="00FC29A3"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Therefore, reducing diagnostic delays is critical for improving health outcomes.</w:t>
      </w:r>
    </w:p>
    <w:p w14:paraId="3FEA61F5" w14:textId="77847238" w:rsidR="00A11F58" w:rsidRDefault="00A11F58" w:rsidP="00A11F58">
      <w:pPr>
        <w:spacing w:line="360" w:lineRule="auto"/>
        <w:jc w:val="both"/>
        <w:rPr>
          <w:ins w:id="8" w:author="Mohammad Nayeem Hasan" w:date="2025-06-23T02:31:00Z" w16du:dateUtc="2025-06-22T20:31:00Z"/>
          <w:rFonts w:ascii="Times New Roman" w:hAnsi="Times New Roman" w:cs="Times New Roman"/>
          <w:sz w:val="24"/>
          <w:szCs w:val="24"/>
        </w:rPr>
      </w:pPr>
      <w:ins w:id="9" w:author="Mohammad Nayeem Hasan" w:date="2025-06-23T01:16:00Z">
        <w:r w:rsidRPr="00A11F58">
          <w:rPr>
            <w:rFonts w:ascii="Times New Roman" w:hAnsi="Times New Roman" w:cs="Times New Roman"/>
            <w:sz w:val="24"/>
            <w:szCs w:val="24"/>
          </w:rPr>
          <w:t xml:space="preserve">In Bangladesh, a number of factors, including age, education, occupation, living in a rural area, consulting a traditional healer, armpit lumps, and other medical conditions, can contribute to the delayed presentation of breast cancer </w:t>
        </w:r>
      </w:ins>
      <w:customXmlInsRangeStart w:id="10" w:author="Mohammad Nayeem Hasan" w:date="2025-06-23T01:16:00Z"/>
      <w:sdt>
        <w:sdtPr>
          <w:rPr>
            <w:rFonts w:ascii="Times New Roman" w:hAnsi="Times New Roman" w:cs="Times New Roman"/>
            <w:color w:val="000000"/>
            <w:sz w:val="24"/>
            <w:szCs w:val="24"/>
          </w:rPr>
          <w:tag w:val="MENDELEY_CITATION_v3_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"/>
          <w:id w:val="-816730408"/>
          <w:placeholder>
            <w:docPart w:val="A068BD5D4A994E2889EE88483D48FB05"/>
          </w:placeholder>
        </w:sdtPr>
        <w:sdtContent>
          <w:customXmlInsRangeEnd w:id="10"/>
          <w:r w:rsidR="00BA398C" w:rsidRPr="00BA398C">
            <w:rPr>
              <w:rFonts w:ascii="Times New Roman" w:hAnsi="Times New Roman" w:cs="Times New Roman"/>
              <w:color w:val="000000"/>
              <w:sz w:val="24"/>
              <w:szCs w:val="24"/>
            </w:rPr>
            <w:t>(2)</w:t>
          </w:r>
          <w:customXmlInsRangeStart w:id="11" w:author="Mohammad Nayeem Hasan" w:date="2025-06-23T01:16:00Z"/>
        </w:sdtContent>
      </w:sdt>
      <w:customXmlInsRangeEnd w:id="11"/>
      <w:ins w:id="12" w:author="Mohammad Nayeem Hasan" w:date="2025-06-23T01:16:00Z">
        <w:r w:rsidRPr="00A11F58">
          <w:rPr>
            <w:rFonts w:ascii="Times New Roman" w:hAnsi="Times New Roman" w:cs="Times New Roman"/>
            <w:sz w:val="24"/>
            <w:szCs w:val="24"/>
          </w:rPr>
          <w:t xml:space="preserve">. Due to a lack of awareness, a lack of understanding of available treatments, and uncertainty about where to seek care, many patients receive their diagnoses later than they should </w:t>
        </w:r>
      </w:ins>
      <w:sdt>
        <w:sdtPr>
          <w:rPr>
            <w:rFonts w:ascii="Times New Roman" w:hAnsi="Times New Roman" w:cs="Times New Roman"/>
            <w:color w:val="000000"/>
            <w:sz w:val="24"/>
            <w:szCs w:val="24"/>
          </w:rPr>
          <w:tag w:val="MENDELEY_CITATION_v3_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"/>
          <w:id w:val="-897976321"/>
          <w:placeholder>
            <w:docPart w:val="600316087C8F4C98878DE43730D25609"/>
          </w:placeholder>
        </w:sdtPr>
        <w:sdtContent>
          <w:r w:rsidR="00BA398C" w:rsidRPr="00BA398C">
            <w:rPr>
              <w:rFonts w:ascii="Times New Roman" w:hAnsi="Times New Roman" w:cs="Times New Roman"/>
              <w:color w:val="000000"/>
              <w:sz w:val="24"/>
              <w:szCs w:val="24"/>
            </w:rPr>
            <w:t>(3)</w:t>
          </w:r>
        </w:sdtContent>
      </w:sdt>
      <w:ins w:id="13" w:author="Mohammad Nayeem Hasan" w:date="2025-06-23T01:16:00Z">
        <w:r w:rsidRPr="00A11F58">
          <w:rPr>
            <w:rFonts w:ascii="Times New Roman" w:hAnsi="Times New Roman" w:cs="Times New Roman"/>
            <w:sz w:val="24"/>
            <w:szCs w:val="24"/>
          </w:rPr>
          <w:t xml:space="preserve">. Almost one-fourth of those surveyed were unsure of who to start with. Many first resort to alternative medicine because of its accessibility, affordability, and low literacy rates </w:t>
        </w:r>
      </w:ins>
      <w:sdt>
        <w:sdtPr>
          <w:rPr>
            <w:rFonts w:ascii="Times New Roman" w:hAnsi="Times New Roman" w:cs="Times New Roman"/>
            <w:color w:val="000000"/>
            <w:sz w:val="24"/>
            <w:szCs w:val="24"/>
          </w:rPr>
          <w:tag w:val="MENDELEY_CITATION_v3_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"/>
          <w:id w:val="-61100650"/>
          <w:placeholder>
            <w:docPart w:val="ED209F9DE293443790D84126C07AFA2F"/>
          </w:placeholder>
        </w:sdtPr>
        <w:sdtContent>
          <w:r w:rsidR="00BA398C" w:rsidRPr="00BA398C">
            <w:rPr>
              <w:rFonts w:ascii="Times New Roman" w:hAnsi="Times New Roman" w:cs="Times New Roman"/>
              <w:color w:val="000000"/>
              <w:sz w:val="24"/>
              <w:szCs w:val="24"/>
            </w:rPr>
            <w:t>(4)</w:t>
          </w:r>
        </w:sdtContent>
      </w:sdt>
      <w:sdt>
        <w:sdtPr>
          <w:rPr>
            <w:rFonts w:ascii="Times New Roman" w:hAnsi="Times New Roman" w:cs="Times New Roman"/>
            <w:color w:val="000000"/>
            <w:sz w:val="24"/>
            <w:szCs w:val="24"/>
          </w:rPr>
          <w:tag w:val="MENDELEY_CITATION_v3_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"/>
          <w:id w:val="-1044598737"/>
          <w:placeholder>
            <w:docPart w:val="ED209F9DE293443790D84126C07AFA2F"/>
          </w:placeholder>
        </w:sdtPr>
        <w:sdtContent>
          <w:r w:rsidR="00BA398C" w:rsidRPr="00BA398C">
            <w:rPr>
              <w:rFonts w:ascii="Times New Roman" w:hAnsi="Times New Roman" w:cs="Times New Roman"/>
              <w:color w:val="000000"/>
              <w:sz w:val="24"/>
              <w:szCs w:val="24"/>
            </w:rPr>
            <w:t>(5)</w:t>
          </w:r>
        </w:sdtContent>
      </w:sdt>
      <w:ins w:id="14" w:author="Mohammad Nayeem Hasan" w:date="2025-06-23T01:16:00Z">
        <w:r w:rsidRPr="00A11F58">
          <w:rPr>
            <w:rFonts w:ascii="Times New Roman" w:hAnsi="Times New Roman" w:cs="Times New Roman"/>
            <w:sz w:val="24"/>
            <w:szCs w:val="24"/>
          </w:rPr>
          <w:t xml:space="preserve">. Significant obstacles prevent rural women, particularly those from lower socioeconomic backgrounds, from receiving timely diagnosis and care, which causes additional delays </w:t>
        </w:r>
      </w:ins>
      <w:ins w:id="15" w:author="Mohammad Nayeem Hasan" w:date="2025-06-23T01:15:00Z" w16du:dateUtc="2025-06-22T19:15:00Z">
        <w:r w:rsidR="00E6466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"/>
          <w:id w:val="-513069879"/>
          <w:placeholder>
            <w:docPart w:val="2CB032E2A6884B1A9C1A79B117E8ACBE"/>
          </w:placeholder>
        </w:sdtPr>
        <w:sdtContent>
          <w:r w:rsidR="00BA398C" w:rsidRPr="00BA398C">
            <w:rPr>
              <w:rFonts w:ascii="Times New Roman" w:hAnsi="Times New Roman" w:cs="Times New Roman"/>
              <w:color w:val="000000"/>
              <w:sz w:val="24"/>
              <w:szCs w:val="24"/>
            </w:rPr>
            <w:t>(6)</w:t>
          </w:r>
        </w:sdtContent>
      </w:sdt>
      <w:ins w:id="16" w:author="Mohammad Nayeem Hasan" w:date="2025-06-23T01:15:00Z" w16du:dateUtc="2025-06-22T19:15:00Z">
        <w:r w:rsidR="00E64667">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"/>
          <w:id w:val="1926694183"/>
          <w:placeholder>
            <w:docPart w:val="2CB032E2A6884B1A9C1A79B117E8ACBE"/>
          </w:placeholder>
        </w:sdtPr>
        <w:sdtContent>
          <w:r w:rsidR="00BA398C" w:rsidRPr="00BA398C">
            <w:rPr>
              <w:rFonts w:ascii="Times New Roman" w:hAnsi="Times New Roman" w:cs="Times New Roman"/>
              <w:color w:val="000000"/>
              <w:sz w:val="24"/>
              <w:szCs w:val="24"/>
            </w:rPr>
            <w:t>(7,8)</w:t>
          </w:r>
        </w:sdtContent>
      </w:sdt>
      <w:ins w:id="17" w:author="Mohammad Nayeem Hasan" w:date="2025-06-23T01:16:00Z">
        <w:r w:rsidRPr="00A11F58">
          <w:rPr>
            <w:rFonts w:ascii="Times New Roman" w:hAnsi="Times New Roman" w:cs="Times New Roman"/>
            <w:sz w:val="24"/>
            <w:szCs w:val="24"/>
          </w:rPr>
          <w:t>.</w:t>
        </w:r>
      </w:ins>
    </w:p>
    <w:p w14:paraId="0411F677" w14:textId="54BA0FAC" w:rsidR="00C87E9D" w:rsidDel="00665B8E" w:rsidRDefault="007849C1" w:rsidP="00665B8E">
      <w:pPr>
        <w:spacing w:line="360" w:lineRule="auto"/>
        <w:jc w:val="both"/>
        <w:rPr>
          <w:del w:id="18" w:author="Mohammad Nayeem Hasan" w:date="2025-06-23T02:32:00Z" w16du:dateUtc="2025-06-22T20:32:00Z"/>
          <w:rFonts w:ascii="Times New Roman" w:hAnsi="Times New Roman" w:cs="Times New Roman"/>
          <w:sz w:val="24"/>
          <w:szCs w:val="24"/>
        </w:rPr>
        <w:pPrChange w:id="19" w:author="Mohammad Nayeem Hasan" w:date="2025-06-23T02:32:00Z" w16du:dateUtc="2025-06-22T20:32:00Z">
          <w:pPr>
            <w:spacing w:line="360" w:lineRule="auto"/>
            <w:jc w:val="both"/>
          </w:pPr>
        </w:pPrChange>
      </w:pPr>
      <w:ins w:id="20" w:author="Mohammad Nayeem Hasan" w:date="2025-06-23T02:31:00Z">
        <w:r w:rsidRPr="007849C1">
          <w:rPr>
            <w:rFonts w:ascii="Times New Roman" w:hAnsi="Times New Roman" w:cs="Times New Roman"/>
            <w:sz w:val="24"/>
            <w:szCs w:val="24"/>
          </w:rPr>
          <w:t xml:space="preserve">Despite the fact that breast cancer is becoming a more significant public health issue in Bangladesh, little is known about early detection. Although we published the nation's first thorough review of breast cancer in 2014 </w:t>
        </w:r>
      </w:ins>
      <w:ins w:id="21" w:author="Mohammad Nayeem Hasan" w:date="2025-06-23T02:31:00Z" w16du:dateUtc="2025-06-22T20:31:00Z">
        <w:r w:rsidRPr="00D94746">
          <w:rPr>
            <w:rFonts w:ascii="Times New Roman" w:hAnsi="Times New Roman" w:cs="Times New Roman"/>
            <w:sz w:val="24"/>
            <w:szCs w:val="24"/>
          </w:rPr>
          <w:t xml:space="preserve"> </w:t>
        </w:r>
        <w:r w:rsidRPr="00D94746">
          <w:rPr>
            <w:rFonts w:ascii="Times New Roman" w:hAnsi="Times New Roman" w:cs="Times New Roman"/>
            <w:sz w:val="24"/>
            <w:szCs w:val="24"/>
          </w:rPr>
          <w:fldChar w:fldCharType="begin"/>
        </w:r>
        <w:r w:rsidRPr="00D94746">
          <w:rPr>
            <w:rFonts w:ascii="Times New Roman" w:hAnsi="Times New Roman" w:cs="Times New Roman"/>
            <w:sz w:val="24"/>
            <w:szCs w:val="24"/>
          </w:rPr>
          <w:instrText xml:space="preserve"> ADDIN ZOTERO_ITEM CSL_CITATION {"citationID":"u4D1Twt2","properties":{"formattedCitation":"[11]","plainCitation":"[11]","noteIndex":0},"citationItems":[{"id":58,"uris":["http://zotero.org/users/15163884/items/QJ5MIIDE"],"itemData":{"id":58,"type":"article-journal","abstract":"South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Pr="00D94746">
          <w:rPr>
            <w:rFonts w:ascii="Times New Roman" w:hAnsi="Times New Roman" w:cs="Times New Roman"/>
            <w:sz w:val="24"/>
            <w:szCs w:val="24"/>
          </w:rPr>
          <w:fldChar w:fldCharType="separate"/>
        </w:r>
        <w:r w:rsidRPr="00D94746">
          <w:rPr>
            <w:rFonts w:ascii="Times New Roman" w:hAnsi="Times New Roman" w:cs="Times New Roman"/>
            <w:sz w:val="24"/>
            <w:szCs w:val="24"/>
          </w:rPr>
          <w:t>[11]</w:t>
        </w:r>
        <w:r w:rsidRPr="00D94746">
          <w:rPr>
            <w:rFonts w:ascii="Times New Roman" w:hAnsi="Times New Roman" w:cs="Times New Roman"/>
            <w:sz w:val="24"/>
            <w:szCs w:val="24"/>
          </w:rPr>
          <w:fldChar w:fldCharType="end"/>
        </w:r>
      </w:ins>
      <w:ins w:id="22" w:author="Mohammad Nayeem Hasan" w:date="2025-06-23T02:31:00Z">
        <w:r w:rsidRPr="007849C1">
          <w:rPr>
            <w:rFonts w:ascii="Times New Roman" w:hAnsi="Times New Roman" w:cs="Times New Roman"/>
            <w:sz w:val="24"/>
            <w:szCs w:val="24"/>
          </w:rPr>
          <w:t>, there hasn't been much progress in addressing diagnostic delays. Recent research has examined perceived barriers to screening</w:t>
        </w:r>
      </w:ins>
      <w:ins w:id="23" w:author="Mohammad Nayeem Hasan" w:date="2025-06-23T02:31:00Z" w16du:dateUtc="2025-06-22T20:31:00Z">
        <w:r>
          <w:rPr>
            <w:rFonts w:ascii="Times New Roman" w:hAnsi="Times New Roman" w:cs="Times New Roman"/>
            <w:sz w:val="24"/>
            <w:szCs w:val="24"/>
          </w:rPr>
          <w:t xml:space="preserve"> </w:t>
        </w:r>
        <w:r w:rsidRPr="00D94746">
          <w:rPr>
            <w:rFonts w:ascii="Times New Roman" w:hAnsi="Times New Roman" w:cs="Times New Roman"/>
            <w:sz w:val="24"/>
            <w:szCs w:val="24"/>
          </w:rPr>
          <w:fldChar w:fldCharType="begin"/>
        </w:r>
        <w:r w:rsidRPr="00D94746">
          <w:rPr>
            <w:rFonts w:ascii="Times New Roman" w:hAnsi="Times New Roman" w:cs="Times New Roman"/>
            <w:sz w:val="24"/>
            <w:szCs w:val="24"/>
          </w:rPr>
          <w:instrText xml:space="preserve"> ADDIN ZOTERO_ITEM CSL_CITATION {"citationID":"YQQTlGm3","properties":{"formattedCitation":"[15]","plainCitation":"[15]","noteIndex":0},"citationItems":[{"id":38,"uris":["http://zotero.org/users/15163884/items/4ECP3QRZ"],"itemData":{"id":38,"type":"article-journal","abstract":"BACKGROUND AND AIMS: Breast cancer is a leading cause of mortality in Bangladesh. An early-stage screening is the best way to reduce both the morbidity and mortality burden of breast cancer. The study evaluated awareness, practice, and perceived barriers toward breast cancer screening in Bangladesh.\nMETHODS: A community-based cross-sectional study was conducted from October 2021 to December 2022 in Chattogram, Bangladesh, where 869 women (18 years or above) were randomly selected in this study.\nRESULTS: Among 869 participants, 47.3% of women were recruited from urban areas and 52.7% participated from rural areas. Only 32.68% of respondents (urban vs. rural: 44.28% vs. 22.27%) were aware of breast self-examination (BSE) and 52.47% of respondents (urban vs. rural: 63.75% vs. 42.36%) had ever heard Clinical Breast Examination (CBE), respectively. Among the respondents, 27.73% (urban vs. rural: 40.15% vs. 16.59%) performed their BSE, and only 14.61% of respondents (urban vs. rural: 21.90% vs. 8.08%) had ever visited for CBE. Women residing in rural areas were approximately three times (AOR: 0.36 [95% CI: 0.25-0.52], AOR: 0.37 [95% CI: 0.23-0.58]) less likely to perform BSE and CBE, respectively, than urban dwellers. We found that higher-educated women tend to do more BSE and CBE than women with low levels of education. Perceptions of having \"no symptoms\" and being \"risk-free\" are leading barriers to breast screening among women.\nCONCLUSION: Poor awareness and practice were observed in screening among the urban and rural women in Bangladesh. Urban area dwellers had comparatively better understanding and practice than rural dwellers. We think extending health education and health promotion activities toward breast cancer screening is essential in this region.","container-title":"Health Science Reports","DOI":"10.1002/hsr2.1799","ISSN":"2398-8835","issue":"1","journalAbbreviation":"Health Sci Rep","language":"eng","note":"PMID: 38204752\nPMCID: PMC10777436","page":"e1799","source":"PubMed","title":"Breast cancer screening awareness, practice, and perceived barriers: A community-based cross-sectional study among women in south-eastern Bangladesh","title-short":"Breast cancer screening awareness, practice, and perceived barriers","volume":"7","author":[{"family":"Hoq","given":"Mohammad Injamul"},{"family":"Jahan","given":"Shamima"},{"family":"Mahmud","given":"Md Hasan"},{"family":"Hasan","given":"Md Mayin Uddin"},{"family":"Jakaria","given":"Md"}],"issued":{"date-parts":[["2024",1]]}}}],"schema":"https://github.com/citation-style-language/schema/raw/master/csl-citation.json"} </w:instrText>
        </w:r>
        <w:r w:rsidRPr="00D94746">
          <w:rPr>
            <w:rFonts w:ascii="Times New Roman" w:hAnsi="Times New Roman" w:cs="Times New Roman"/>
            <w:sz w:val="24"/>
            <w:szCs w:val="24"/>
          </w:rPr>
          <w:fldChar w:fldCharType="separate"/>
        </w:r>
        <w:r w:rsidRPr="00D94746">
          <w:rPr>
            <w:rFonts w:ascii="Times New Roman" w:hAnsi="Times New Roman" w:cs="Times New Roman"/>
            <w:sz w:val="24"/>
            <w:szCs w:val="24"/>
          </w:rPr>
          <w:t>[15]</w:t>
        </w:r>
        <w:r w:rsidRPr="00D94746">
          <w:rPr>
            <w:rFonts w:ascii="Times New Roman" w:hAnsi="Times New Roman" w:cs="Times New Roman"/>
            <w:sz w:val="24"/>
            <w:szCs w:val="24"/>
          </w:rPr>
          <w:fldChar w:fldCharType="end"/>
        </w:r>
      </w:ins>
      <w:ins w:id="24" w:author="Mohammad Nayeem Hasan" w:date="2025-06-23T02:31:00Z">
        <w:r w:rsidRPr="007849C1">
          <w:rPr>
            <w:rFonts w:ascii="Times New Roman" w:hAnsi="Times New Roman" w:cs="Times New Roman"/>
            <w:sz w:val="24"/>
            <w:szCs w:val="24"/>
          </w:rPr>
          <w:t xml:space="preserve"> or general awareness and knowledge among particular groups, such as female university students </w:t>
        </w:r>
      </w:ins>
      <w:ins w:id="25" w:author="Mohammad Nayeem Hasan" w:date="2025-06-23T02:32:00Z" w16du:dateUtc="2025-06-22T20:32:00Z">
        <w:r w:rsidRPr="00D94746">
          <w:rPr>
            <w:rFonts w:ascii="Times New Roman" w:hAnsi="Times New Roman" w:cs="Times New Roman"/>
            <w:sz w:val="24"/>
            <w:szCs w:val="24"/>
          </w:rPr>
          <w:fldChar w:fldCharType="begin"/>
        </w:r>
        <w:r w:rsidRPr="00D94746">
          <w:rPr>
            <w:rFonts w:ascii="Times New Roman" w:hAnsi="Times New Roman" w:cs="Times New Roman"/>
            <w:sz w:val="24"/>
            <w:szCs w:val="24"/>
          </w:rPr>
          <w:instrText xml:space="preserve"> ADDIN ZOTERO_ITEM CSL_CITATION {"citationID":"ayrHvs8E","properties":{"formattedCitation":"[14]","plainCitation":"[14]","noteIndex":0},"citationItems":[{"id":35,"uris":["http://zotero.org/users/15163884/items/473IKCCH"],"itemData":{"id":35,"type":"article-journal","abstract":"Early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 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Bangladesh.","container-title":"PloS One","DOI":"10.1371/journal.pone.0270417","ISSN":"1932-6203","issue":"6","journalAbbreviation":"PLoS One","language":"eng","note":"PMID: 35763525\nPMCID: PMC9239455","page":"e0270417","source":"PubMed","title":"Knowledge of breast cancer and breast self-examination practices and its barriers among university female students in Bangladesh: Findings from a cross-sectional study","title-short":"Knowledge of breast cancer and breast self-examination practices and its barriers among university female students in Bangladesh","volume":"17","author":[{"family":"Sarker","given":"Rumpa"},{"family":"Islam","given":"Md Saiful"},{"family":"Moonajilin","given":"Mst Sabrina"},{"family":"Rahman","given":"Mahmudur"},{"family":"Gesesew","given":"Hailay Abrha"},{"family":"Ward","given":"Paul R."}],"issued":{"date-parts":[["2022"]]}}}],"schema":"https://github.com/citation-style-language/schema/raw/master/csl-citation.json"} </w:instrText>
        </w:r>
        <w:r w:rsidRPr="00D94746">
          <w:rPr>
            <w:rFonts w:ascii="Times New Roman" w:hAnsi="Times New Roman" w:cs="Times New Roman"/>
            <w:sz w:val="24"/>
            <w:szCs w:val="24"/>
          </w:rPr>
          <w:fldChar w:fldCharType="separate"/>
        </w:r>
        <w:r w:rsidRPr="00D94746">
          <w:rPr>
            <w:rFonts w:ascii="Times New Roman" w:hAnsi="Times New Roman" w:cs="Times New Roman"/>
            <w:sz w:val="24"/>
            <w:szCs w:val="24"/>
          </w:rPr>
          <w:t>[14]</w:t>
        </w:r>
        <w:r w:rsidRPr="00D94746">
          <w:rPr>
            <w:rFonts w:ascii="Times New Roman" w:hAnsi="Times New Roman" w:cs="Times New Roman"/>
            <w:sz w:val="24"/>
            <w:szCs w:val="24"/>
          </w:rPr>
          <w:fldChar w:fldCharType="end"/>
        </w:r>
      </w:ins>
      <w:ins w:id="26" w:author="Mohammad Nayeem Hasan" w:date="2025-06-23T02:31:00Z">
        <w:r w:rsidRPr="007849C1">
          <w:rPr>
            <w:rFonts w:ascii="Times New Roman" w:hAnsi="Times New Roman" w:cs="Times New Roman"/>
            <w:sz w:val="24"/>
            <w:szCs w:val="24"/>
          </w:rPr>
          <w:t>. These studies, however, do not fully investigate the underlying reasons for delayed diagnosis or take into account factors at the patient and provider levels.</w:t>
        </w:r>
      </w:ins>
      <w:ins w:id="27" w:author="Mohammad Nayeem Hasan" w:date="2025-06-23T02:32:00Z" w16du:dateUtc="2025-06-22T20:32:00Z">
        <w:r w:rsidR="00665B8E">
          <w:rPr>
            <w:rFonts w:ascii="Times New Roman" w:hAnsi="Times New Roman" w:cs="Times New Roman"/>
            <w:sz w:val="24"/>
            <w:szCs w:val="24"/>
          </w:rPr>
          <w:t xml:space="preserve"> </w:t>
        </w:r>
      </w:ins>
      <w:ins w:id="28" w:author="Mohammad Nayeem Hasan" w:date="2025-06-23T02:31:00Z">
        <w:r w:rsidRPr="007849C1">
          <w:rPr>
            <w:rFonts w:ascii="Times New Roman" w:hAnsi="Times New Roman" w:cs="Times New Roman"/>
            <w:sz w:val="24"/>
            <w:szCs w:val="24"/>
          </w:rPr>
          <w:t xml:space="preserve">The lack of a comprehensive understanding of diagnostic delays is a major gap, since early detection is essential for bettering results. There is currently no systematic analysis of the ways in which cultural beliefs, healthcare system inefficiencies, and socioeconomic circumstances interact to postpone diagnosis in Bangladesh. </w:t>
        </w:r>
      </w:ins>
      <w:ins w:id="29" w:author="Mohammad Nayeem Hasan" w:date="2025-06-23T02:35:00Z">
        <w:r w:rsidR="00665B8E" w:rsidRPr="00665B8E">
          <w:rPr>
            <w:rFonts w:ascii="Times New Roman" w:hAnsi="Times New Roman" w:cs="Times New Roman"/>
            <w:sz w:val="24"/>
            <w:szCs w:val="24"/>
          </w:rPr>
          <w:t>This study aims to examine the socioeconomic and health system-related factors contributing to diagnostic delays in breast cancer from both patient and provider perspectives.</w:t>
        </w:r>
      </w:ins>
      <w:ins w:id="30" w:author="Mohammad Nayeem Hasan" w:date="2025-06-23T02:35:00Z" w16du:dateUtc="2025-06-22T20:35:00Z">
        <w:r w:rsidR="00665B8E">
          <w:rPr>
            <w:rFonts w:ascii="Times New Roman" w:hAnsi="Times New Roman" w:cs="Times New Roman"/>
            <w:sz w:val="24"/>
            <w:szCs w:val="24"/>
          </w:rPr>
          <w:t xml:space="preserve"> </w:t>
        </w:r>
      </w:ins>
      <w:ins w:id="31" w:author="Mohammad Nayeem Hasan" w:date="2025-06-23T02:31:00Z">
        <w:r w:rsidRPr="007849C1">
          <w:rPr>
            <w:rFonts w:ascii="Times New Roman" w:hAnsi="Times New Roman" w:cs="Times New Roman"/>
            <w:sz w:val="24"/>
            <w:szCs w:val="24"/>
          </w:rPr>
          <w:t>The results are intended to guide focused interventions and policy plans to shorten diagnostic wait times and enhance the prognosis of breast cancer in Bangladesh.</w:t>
        </w:r>
      </w:ins>
      <w:del w:id="32" w:author="Mohammad Nayeem Hasan" w:date="2025-06-23T02:32:00Z" w16du:dateUtc="2025-06-22T20:32:00Z">
        <w:r w:rsidR="00C87E9D" w:rsidRPr="00D94746" w:rsidDel="00665B8E">
          <w:rPr>
            <w:rFonts w:ascii="Times New Roman" w:hAnsi="Times New Roman" w:cs="Times New Roman"/>
            <w:sz w:val="24"/>
            <w:szCs w:val="24"/>
          </w:rPr>
          <w:delText>In 2014, we published the first comprehensive review of breast cancer in Bangladesh</w:delText>
        </w:r>
      </w:del>
      <w:del w:id="33" w:author="Mohammad Nayeem Hasan" w:date="2025-06-23T02:31:00Z" w16du:dateUtc="2025-06-22T20:31:00Z">
        <w:r w:rsidR="00373160" w:rsidRPr="00D94746" w:rsidDel="007849C1">
          <w:rPr>
            <w:rFonts w:ascii="Times New Roman" w:hAnsi="Times New Roman" w:cs="Times New Roman"/>
            <w:sz w:val="24"/>
            <w:szCs w:val="24"/>
          </w:rPr>
          <w:delText xml:space="preserve"> </w:delText>
        </w:r>
        <w:r w:rsidR="00373160" w:rsidRPr="00D94746" w:rsidDel="007849C1">
          <w:rPr>
            <w:rFonts w:ascii="Times New Roman" w:hAnsi="Times New Roman" w:cs="Times New Roman"/>
            <w:sz w:val="24"/>
            <w:szCs w:val="24"/>
          </w:rPr>
          <w:fldChar w:fldCharType="begin"/>
        </w:r>
        <w:r w:rsidR="005B2DED" w:rsidRPr="00D94746" w:rsidDel="007849C1">
          <w:rPr>
            <w:rFonts w:ascii="Times New Roman" w:hAnsi="Times New Roman" w:cs="Times New Roman"/>
            <w:sz w:val="24"/>
            <w:szCs w:val="24"/>
          </w:rPr>
          <w:delInstrText xml:space="preserve"> ADDIN ZOTERO_ITEM CSL_CITATION {"citationID":"u4D1Twt2","properties":{"formattedCitation":"[11]","plainCitation":"[11]","noteIndex":0},"citationItems":[{"id":58,"uris":["http://zotero.org/users/15163884/items/QJ5MIIDE"],"itemData":{"id":58,"type":"article-journal","abstract":"South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delInstrText>
        </w:r>
        <w:r w:rsidR="00373160" w:rsidRPr="00D94746" w:rsidDel="007849C1">
          <w:rPr>
            <w:rFonts w:ascii="Times New Roman" w:hAnsi="Times New Roman" w:cs="Times New Roman"/>
            <w:sz w:val="24"/>
            <w:szCs w:val="24"/>
          </w:rPr>
          <w:fldChar w:fldCharType="separate"/>
        </w:r>
        <w:r w:rsidR="0019447A" w:rsidRPr="00D94746" w:rsidDel="007849C1">
          <w:rPr>
            <w:rFonts w:ascii="Times New Roman" w:hAnsi="Times New Roman" w:cs="Times New Roman"/>
            <w:sz w:val="24"/>
            <w:szCs w:val="24"/>
          </w:rPr>
          <w:delText>[11]</w:delText>
        </w:r>
        <w:r w:rsidR="00373160" w:rsidRPr="00D94746" w:rsidDel="007849C1">
          <w:rPr>
            <w:rFonts w:ascii="Times New Roman" w:hAnsi="Times New Roman" w:cs="Times New Roman"/>
            <w:sz w:val="24"/>
            <w:szCs w:val="24"/>
          </w:rPr>
          <w:fldChar w:fldCharType="end"/>
        </w:r>
      </w:del>
      <w:del w:id="34" w:author="Mohammad Nayeem Hasan" w:date="2025-06-23T02:32:00Z" w16du:dateUtc="2025-06-22T20:32:00Z">
        <w:r w:rsidR="00C87E9D" w:rsidRPr="00D94746" w:rsidDel="00665B8E">
          <w:rPr>
            <w:rFonts w:ascii="Times New Roman" w:hAnsi="Times New Roman" w:cs="Times New Roman"/>
            <w:sz w:val="24"/>
            <w:szCs w:val="24"/>
          </w:rPr>
          <w:delText>. Since then, advancements in breast cancer research have been limited. Recent studies, including a 2022 investigation into university female students' knowledge and barriers to breast self-e</w:delText>
        </w:r>
        <w:r w:rsidR="002F5BFB" w:rsidRPr="00D94746" w:rsidDel="00665B8E">
          <w:rPr>
            <w:rFonts w:ascii="Times New Roman" w:hAnsi="Times New Roman" w:cs="Times New Roman"/>
            <w:sz w:val="24"/>
            <w:szCs w:val="24"/>
          </w:rPr>
          <w:delText xml:space="preserve">xamination </w:delText>
        </w:r>
        <w:r w:rsidR="00373160" w:rsidRPr="00D94746" w:rsidDel="007849C1">
          <w:rPr>
            <w:rFonts w:ascii="Times New Roman" w:hAnsi="Times New Roman" w:cs="Times New Roman"/>
            <w:sz w:val="24"/>
            <w:szCs w:val="24"/>
          </w:rPr>
          <w:fldChar w:fldCharType="begin"/>
        </w:r>
        <w:r w:rsidR="005B2DED" w:rsidRPr="00D94746" w:rsidDel="007849C1">
          <w:rPr>
            <w:rFonts w:ascii="Times New Roman" w:hAnsi="Times New Roman" w:cs="Times New Roman"/>
            <w:sz w:val="24"/>
            <w:szCs w:val="24"/>
          </w:rPr>
          <w:delInstrText xml:space="preserve"> ADDIN ZOTERO_ITEM CSL_CITATION {"citationID":"ayrHvs8E","properties":{"formattedCitation":"[14]","plainCitation":"[14]","noteIndex":0},"citationItems":[{"id":35,"uris":["http://zotero.org/users/15163884/items/473IKCCH"],"itemData":{"id":35,"type":"article-journal","abstract":"Early diagnosis of breast cancer is the best approach towards its control that may result in alleviating related mortality and morbidity. This study aimed to evaluate knowledge about breast cancer and both practices and perceived barriers to breast self-examination among female university students in Bangladesh. A cross-sectional study was carried out with 400 female students of Jahangirnagar University, Bangladesh. Participants were sampled from female dormitories at the university from January to April 2020. Proportionate stratified random sampling was conducted to calculate the study sample from each dormitory. A validated semi-structured self-reported questionnaire was employed to collect data from participants during the survey periods. The questionnaire consisted of demographic variables, items about knowledge about breast cancer, breast self-examination practices and its barriers. We applied descriptive and inferential statistics and data were analyzed using the Statistical Package for the Social Sciences (SPSS). Participants were aged between 18-26 years and comprised university students of first year (20%), second year (24%), third year (22%), fourth year (21%) and Master's (14%). 18% of them reported positive family history (mother, aunt, sister/cousin, grandmother) of breast cancer. The overall mean score of total knowledge items was 15 (SD = 3) out of 43, with an overall correct rate of 34%. The mean score of total knowledge items was significantly higher (p&lt;0.001) among Master's students and students with family members who have had breast cancer. Only one in five students (21%) ever practiced breast self-examination. The mean score of practice of breast self-examination was significantly higher (p&lt;0.001) among participants who reported having family member of breast cancer. Total knowledge score about breast cancer and practice of breast self-examination were significantly correlated with each other (r = 0.54; p&lt;0.001). About 33% participants reported 'lack of knowledge' as the main barrier to practicing breast self-examination followed by 'I do not have the symptoms' (22%), and 'shyness/ uncomfortable feelings' (17%). The study revealed low levels of knowledge about breast cancer and low breast self-examination practices. Our findings highlight the need to develop, implement and promote socially, culturally and demographically appropriate educational interventions programs aimed at breast cancer and breast self-examination awareness and practice in Bangladesh.","container-title":"PloS One","DOI":"10.1371/journal.pone.0270417","ISSN":"1932-6203","issue":"6","journalAbbreviation":"PLoS One","language":"eng","note":"PMID: 35763525\nPMCID: PMC9239455","page":"e0270417","source":"PubMed","title":"Knowledge of breast cancer and breast self-examination practices and its barriers among university female students in Bangladesh: Findings from a cross-sectional study","title-short":"Knowledge of breast cancer and breast self-examination practices and its barriers among university female students in Bangladesh","volume":"17","author":[{"family":"Sarker","given":"Rumpa"},{"family":"Islam","given":"Md Saiful"},{"family":"Moonajilin","given":"Mst Sabrina"},{"family":"Rahman","given":"Mahmudur"},{"family":"Gesesew","given":"Hailay Abrha"},{"family":"Ward","given":"Paul R."}],"issued":{"date-parts":[["2022"]]}}}],"schema":"https://github.com/citation-style-language/schema/raw/master/csl-citation.json"} </w:delInstrText>
        </w:r>
        <w:r w:rsidR="00373160" w:rsidRPr="00D94746" w:rsidDel="007849C1">
          <w:rPr>
            <w:rFonts w:ascii="Times New Roman" w:hAnsi="Times New Roman" w:cs="Times New Roman"/>
            <w:sz w:val="24"/>
            <w:szCs w:val="24"/>
          </w:rPr>
          <w:fldChar w:fldCharType="separate"/>
        </w:r>
        <w:r w:rsidR="0019447A" w:rsidRPr="00D94746" w:rsidDel="007849C1">
          <w:rPr>
            <w:rFonts w:ascii="Times New Roman" w:hAnsi="Times New Roman" w:cs="Times New Roman"/>
            <w:sz w:val="24"/>
            <w:szCs w:val="24"/>
          </w:rPr>
          <w:delText>[14]</w:delText>
        </w:r>
        <w:r w:rsidR="00373160" w:rsidRPr="00D94746" w:rsidDel="007849C1">
          <w:rPr>
            <w:rFonts w:ascii="Times New Roman" w:hAnsi="Times New Roman" w:cs="Times New Roman"/>
            <w:sz w:val="24"/>
            <w:szCs w:val="24"/>
          </w:rPr>
          <w:fldChar w:fldCharType="end"/>
        </w:r>
        <w:r w:rsidR="00C87E9D" w:rsidRPr="00D94746" w:rsidDel="00665B8E">
          <w:rPr>
            <w:rFonts w:ascii="Times New Roman" w:hAnsi="Times New Roman" w:cs="Times New Roman"/>
            <w:sz w:val="24"/>
            <w:szCs w:val="24"/>
          </w:rPr>
          <w:delText xml:space="preserve"> and a 2024 study on awareness and perceived barriers to breast cancer screening, have not adequately addressed the factors contributing to diagnostic delays or their social implications</w:delText>
        </w:r>
      </w:del>
      <w:del w:id="35" w:author="Mohammad Nayeem Hasan" w:date="2025-06-23T02:31:00Z" w16du:dateUtc="2025-06-22T20:31:00Z">
        <w:r w:rsidR="00113ED6" w:rsidRPr="00D94746" w:rsidDel="007849C1">
          <w:rPr>
            <w:rFonts w:ascii="Times New Roman" w:hAnsi="Times New Roman" w:cs="Times New Roman"/>
            <w:sz w:val="24"/>
            <w:szCs w:val="24"/>
          </w:rPr>
          <w:fldChar w:fldCharType="begin"/>
        </w:r>
        <w:r w:rsidR="005B2DED" w:rsidRPr="00D94746" w:rsidDel="007849C1">
          <w:rPr>
            <w:rFonts w:ascii="Times New Roman" w:hAnsi="Times New Roman" w:cs="Times New Roman"/>
            <w:sz w:val="24"/>
            <w:szCs w:val="24"/>
          </w:rPr>
          <w:delInstrText xml:space="preserve"> ADDIN ZOTERO_ITEM CSL_CITATION {"citationID":"YQQTlGm3","properties":{"formattedCitation":"[15]","plainCitation":"[15]","noteIndex":0},"citationItems":[{"id":38,"uris":["http://zotero.org/users/15163884/items/4ECP3QRZ"],"itemData":{"id":38,"type":"article-journal","abstract":"BACKGROUND AND AIMS: Breast cancer is a leading cause of mortality in Bangladesh. An early-stage screening is the best way to reduce both the morbidity and mortality burden of breast cancer. The study evaluated awareness, practice, and perceived barriers toward breast cancer screening in Bangladesh.\nMETHODS: A community-based cross-sectional study was conducted from October 2021 to December 2022 in Chattogram, Bangladesh, where 869 women (18 years or above) were randomly selected in this study.\nRESULTS: Among 869 participants, 47.3% of women were recruited from urban areas and 52.7% participated from rural areas. Only 32.68% of respondents (urban vs. rural: 44.28% vs. 22.27%) were aware of breast self-examination (BSE) and 52.47% of respondents (urban vs. rural: 63.75% vs. 42.36%) had ever heard Clinical Breast Examination (CBE), respectively. Among the respondents, 27.73% (urban vs. rural: 40.15% vs. 16.59%) performed their BSE, and only 14.61% of respondents (urban vs. rural: 21.90% vs. 8.08%) had ever visited for CBE. Women residing in rural areas were approximately three times (AOR: 0.36 [95% CI: 0.25-0.52], AOR: 0.37 [95% CI: 0.23-0.58]) less likely to perform BSE and CBE, respectively, than urban dwellers. We found that higher-educated women tend to do more BSE and CBE than women with low levels of education. Perceptions of having \"no symptoms\" and being \"risk-free\" are leading barriers to breast screening among women.\nCONCLUSION: Poor awareness and practice were observed in screening among the urban and rural women in Bangladesh. Urban area dwellers had comparatively better understanding and practice than rural dwellers. We think extending health education and health promotion activities toward breast cancer screening is essential in this region.","container-title":"Health Science Reports","DOI":"10.1002/hsr2.1799","ISSN":"2398-8835","issue":"1","journalAbbreviation":"Health Sci Rep","language":"eng","note":"PMID: 38204752\nPMCID: PMC10777436","page":"e1799","source":"PubMed","title":"Breast cancer screening awareness, practice, and perceived barriers: A community-based cross-sectional study among women in south-eastern Bangladesh","title-short":"Breast cancer screening awareness, practice, and perceived barriers","volume":"7","author":[{"family":"Hoq","given":"Mohammad Injamul"},{"family":"Jahan","given":"Shamima"},{"family":"Mahmud","given":"Md Hasan"},{"family":"Hasan","given":"Md Mayin Uddin"},{"family":"Jakaria","given":"Md"}],"issued":{"date-parts":[["2024",1]]}}}],"schema":"https://github.com/citation-style-language/schema/raw/master/csl-citation.json"} </w:delInstrText>
        </w:r>
        <w:r w:rsidR="00113ED6" w:rsidRPr="00D94746" w:rsidDel="007849C1">
          <w:rPr>
            <w:rFonts w:ascii="Times New Roman" w:hAnsi="Times New Roman" w:cs="Times New Roman"/>
            <w:sz w:val="24"/>
            <w:szCs w:val="24"/>
          </w:rPr>
          <w:fldChar w:fldCharType="separate"/>
        </w:r>
        <w:r w:rsidR="0019447A" w:rsidRPr="00D94746" w:rsidDel="007849C1">
          <w:rPr>
            <w:rFonts w:ascii="Times New Roman" w:hAnsi="Times New Roman" w:cs="Times New Roman"/>
            <w:sz w:val="24"/>
            <w:szCs w:val="24"/>
          </w:rPr>
          <w:delText>[15]</w:delText>
        </w:r>
        <w:r w:rsidR="00113ED6" w:rsidRPr="00D94746" w:rsidDel="007849C1">
          <w:rPr>
            <w:rFonts w:ascii="Times New Roman" w:hAnsi="Times New Roman" w:cs="Times New Roman"/>
            <w:sz w:val="24"/>
            <w:szCs w:val="24"/>
          </w:rPr>
          <w:fldChar w:fldCharType="end"/>
        </w:r>
      </w:del>
      <w:del w:id="36" w:author="Mohammad Nayeem Hasan" w:date="2025-06-23T02:32:00Z" w16du:dateUtc="2025-06-22T20:32:00Z">
        <w:r w:rsidR="00C87E9D" w:rsidRPr="00D94746" w:rsidDel="00665B8E">
          <w:rPr>
            <w:rFonts w:ascii="Times New Roman" w:hAnsi="Times New Roman" w:cs="Times New Roman"/>
            <w:sz w:val="24"/>
            <w:szCs w:val="24"/>
          </w:rPr>
          <w:delText>.</w:delText>
        </w:r>
      </w:del>
      <w:del w:id="37" w:author="Mohammad Nayeem Hasan" w:date="2025-06-21T23:30:00Z" w16du:dateUtc="2025-06-21T17:30:00Z">
        <w:r w:rsidR="00C87E9D" w:rsidRPr="00D94746" w:rsidDel="00F01499">
          <w:rPr>
            <w:rFonts w:ascii="Times New Roman" w:hAnsi="Times New Roman" w:cs="Times New Roman"/>
            <w:sz w:val="24"/>
            <w:szCs w:val="24"/>
          </w:rPr>
          <w:delText xml:space="preserve"> </w:delText>
        </w:r>
      </w:del>
      <w:del w:id="38" w:author="Mohammad Nayeem Hasan" w:date="2025-06-23T02:32:00Z" w16du:dateUtc="2025-06-22T20:32:00Z">
        <w:r w:rsidR="00C87E9D" w:rsidRPr="00D94746" w:rsidDel="00665B8E">
          <w:rPr>
            <w:rFonts w:ascii="Times New Roman" w:hAnsi="Times New Roman" w:cs="Times New Roman"/>
            <w:sz w:val="24"/>
            <w:szCs w:val="24"/>
          </w:rPr>
          <w:delText>Notably, no research has comprehensively examined diagnostic delays from both patient and provider perspectives. This study aims to fill that gap by investigating the socio-economic determinants and both patient- and provider-mediated factors affecting diagnostic delays in Bangladesh.</w:delText>
        </w:r>
      </w:del>
    </w:p>
    <w:p w14:paraId="44605B68" w14:textId="77777777" w:rsidR="00665B8E" w:rsidRPr="00D94746" w:rsidRDefault="00665B8E" w:rsidP="00665B8E">
      <w:pPr>
        <w:spacing w:line="360" w:lineRule="auto"/>
        <w:jc w:val="both"/>
        <w:rPr>
          <w:ins w:id="39" w:author="Mohammad Nayeem Hasan" w:date="2025-06-23T02:32:00Z" w16du:dateUtc="2025-06-22T20:32:00Z"/>
          <w:rFonts w:ascii="Times New Roman" w:hAnsi="Times New Roman" w:cs="Times New Roman"/>
          <w:sz w:val="24"/>
          <w:szCs w:val="24"/>
        </w:rPr>
      </w:pPr>
    </w:p>
    <w:p w14:paraId="74BEA0AE" w14:textId="4DEE5376" w:rsidR="000548A3" w:rsidRPr="00D94746" w:rsidDel="00510D05" w:rsidRDefault="000548A3" w:rsidP="00D94746">
      <w:pPr>
        <w:spacing w:line="360" w:lineRule="auto"/>
        <w:jc w:val="both"/>
        <w:rPr>
          <w:del w:id="40" w:author="Mohammad Nayeem Hasan" w:date="2025-06-23T02:35:00Z" w16du:dateUtc="2025-06-22T20:35:00Z"/>
          <w:rFonts w:ascii="Times New Roman" w:hAnsi="Times New Roman" w:cs="Times New Roman"/>
          <w:sz w:val="24"/>
          <w:szCs w:val="24"/>
        </w:rPr>
      </w:pPr>
    </w:p>
    <w:p w14:paraId="4028F1DF" w14:textId="64964AC0" w:rsidR="005B7295" w:rsidRPr="00E25218" w:rsidRDefault="005B7295" w:rsidP="00E25218">
      <w:pPr>
        <w:rPr>
          <w:rFonts w:ascii="Times New Roman" w:hAnsi="Times New Roman" w:cs="Times New Roman"/>
          <w:b/>
          <w:bCs/>
          <w:sz w:val="24"/>
          <w:szCs w:val="24"/>
        </w:rPr>
      </w:pPr>
      <w:r w:rsidRPr="00E25218">
        <w:rPr>
          <w:rFonts w:ascii="Times New Roman" w:hAnsi="Times New Roman" w:cs="Times New Roman"/>
          <w:b/>
          <w:bCs/>
          <w:sz w:val="24"/>
          <w:szCs w:val="24"/>
        </w:rPr>
        <w:t>Methods</w:t>
      </w:r>
    </w:p>
    <w:p w14:paraId="7DD3CC27" w14:textId="6E838763" w:rsidR="005B7295" w:rsidRDefault="005B7295" w:rsidP="00D94746">
      <w:pPr>
        <w:spacing w:line="360" w:lineRule="auto"/>
        <w:jc w:val="both"/>
        <w:rPr>
          <w:ins w:id="41" w:author="Mohammad Nayeem Hasan" w:date="2025-06-21T15:33:00Z" w16du:dateUtc="2025-06-21T09:33:00Z"/>
          <w:rFonts w:ascii="Times New Roman" w:hAnsi="Times New Roman" w:cs="Times New Roman"/>
          <w:sz w:val="24"/>
          <w:szCs w:val="24"/>
        </w:rPr>
      </w:pPr>
      <w:bookmarkStart w:id="42" w:name="_heading=h.1fob9te" w:colFirst="0" w:colLast="0"/>
      <w:bookmarkStart w:id="43" w:name="_heading=h.3znysh7" w:colFirst="0" w:colLast="0"/>
      <w:bookmarkEnd w:id="42"/>
      <w:bookmarkEnd w:id="43"/>
      <w:r w:rsidRPr="00D94746">
        <w:rPr>
          <w:rFonts w:ascii="Times New Roman" w:hAnsi="Times New Roman" w:cs="Times New Roman"/>
          <w:sz w:val="24"/>
          <w:szCs w:val="24"/>
        </w:rPr>
        <w:t>We adhered to the STROBE guidelines to ensure high-quality reporting in our observational cross-sectional study</w:t>
      </w:r>
      <w:r w:rsidR="00952069">
        <w:rPr>
          <w:rFonts w:ascii="Times New Roman" w:hAnsi="Times New Roman" w:cs="Times New Roman"/>
          <w:sz w:val="24"/>
          <w:szCs w:val="24"/>
        </w:rPr>
        <w:t xml:space="preserve"> (Table S1)</w:t>
      </w:r>
      <w:r w:rsidRPr="00D94746">
        <w:rPr>
          <w:rFonts w:ascii="Times New Roman" w:hAnsi="Times New Roman" w:cs="Times New Roman"/>
          <w:sz w:val="24"/>
          <w:szCs w:val="24"/>
        </w:rPr>
        <w:t>.</w:t>
      </w:r>
    </w:p>
    <w:p w14:paraId="2C7A3608" w14:textId="77777777" w:rsidR="005B75DC" w:rsidRPr="00D94746" w:rsidRDefault="005B75DC" w:rsidP="00D94746">
      <w:pPr>
        <w:spacing w:line="360" w:lineRule="auto"/>
        <w:jc w:val="both"/>
        <w:rPr>
          <w:rFonts w:ascii="Times New Roman" w:hAnsi="Times New Roman" w:cs="Times New Roman"/>
          <w:sz w:val="24"/>
          <w:szCs w:val="24"/>
        </w:rPr>
      </w:pPr>
    </w:p>
    <w:p w14:paraId="414BF3B2" w14:textId="4633109D" w:rsidR="005B7295" w:rsidRPr="00CC7A6C" w:rsidRDefault="009D40E3"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Study Site</w:t>
      </w:r>
    </w:p>
    <w:p w14:paraId="19D0D380" w14:textId="2EA233E6"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This study was conducted at the National Institute of Cancer Research and Hospital (NICRH), the only public facility in Bangladesh dedicated exclusively to cancer treatment. Public hospitals, like NICRH, primarily serve individuals from economically disadvantaged and lower-middle-class backgrounds, as the costs of treatment in private facilities are often unaffordable for most Bangl</w:t>
      </w:r>
      <w:r w:rsidR="005B2DED" w:rsidRPr="00D94746">
        <w:rPr>
          <w:rFonts w:ascii="Times New Roman" w:hAnsi="Times New Roman" w:cs="Times New Roman"/>
          <w:sz w:val="24"/>
          <w:szCs w:val="24"/>
        </w:rPr>
        <w:t xml:space="preserve">adeshis </w:t>
      </w:r>
      <w:r w:rsidR="00034BF6"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{"citationID":"mP18rLbK","properties":{"formattedCitation":"[11]","plainCitation":"[11]","noteIndex":0},"citationItems":[{"id":58,"uris":["http://zotero.org/users/15163884/items/QJ5MIIDE"],"itemData":{"id":58,"type":"article-journal","abstract":"South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00034BF6"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[11]</w:t>
      </w:r>
      <w:r w:rsidR="00034BF6" w:rsidRPr="00D94746">
        <w:rPr>
          <w:rFonts w:ascii="Times New Roman" w:hAnsi="Times New Roman" w:cs="Times New Roman"/>
          <w:sz w:val="24"/>
          <w:szCs w:val="24"/>
        </w:rPr>
        <w:fldChar w:fldCharType="end"/>
      </w:r>
      <w:r w:rsidRPr="00D94746">
        <w:rPr>
          <w:rFonts w:ascii="Times New Roman" w:hAnsi="Times New Roman" w:cs="Times New Roman"/>
          <w:sz w:val="24"/>
          <w:szCs w:val="24"/>
        </w:rPr>
        <w:t>. Currently, Bangladesh lacks organized breast cancer screening programs, leading to almost all cases being diagnosed through clinical evaluation rather than early detection. Additionally, unlike in developed countries, there is no systematic referral system in place, and medical record-keeping is inadequate.</w:t>
      </w:r>
    </w:p>
    <w:p w14:paraId="7B4E9530"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Patients</w:t>
      </w:r>
    </w:p>
    <w:p w14:paraId="10BE3B6A"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The study focused on women over 18 years old who presented with suspected breast cancer or had been diagnosed with the disease. Only those patients were enrolled whose initial cancer stage was documented in their medical records or, in cases where staging was unavailable, if the initial diagnosis occurred no more than six months prior to staging at our study center.</w:t>
      </w:r>
    </w:p>
    <w:p w14:paraId="6CFA176A"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Questionnaire</w:t>
      </w:r>
    </w:p>
    <w:p w14:paraId="51612967" w14:textId="1F32E9C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We adapted a structured questionnaire from pr</w:t>
      </w:r>
      <w:r w:rsidR="004C2D1A" w:rsidRPr="00D94746">
        <w:rPr>
          <w:rFonts w:ascii="Times New Roman" w:hAnsi="Times New Roman" w:cs="Times New Roman"/>
          <w:sz w:val="24"/>
          <w:szCs w:val="24"/>
        </w:rPr>
        <w:t xml:space="preserve">evious studies </w:t>
      </w:r>
      <w:r w:rsidR="004C2D1A"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{"citationID":"aQET5TDS","properties":{"formattedCitation":"[5,16]","plainCitation":"[5,16]","noteIndex":0},"citationItems":[{"id":13,"uris":["http://zotero.org/users/15163884/items/SJENN33X"],"itemData":{"id":13,"type":"article-journal","abstract":"BACKGROUND: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id":41,"uris":["http://zotero.org/users/15163884/items/JN993DEW"],"itemData":{"id":41,"type":"article-journal","abstract":"BACKGROUND: This study reports the reliability and validity of a questionnaire designed to measure the time from detection of a breast cancer to arrival at a cancer hospital, as well as the factors that are associated with delay.\nMETHODS: The proposed questionnaire measures dates for estimation of the patient, provider and total intervals from detection to treatment, as well as factors that could be related to delays: means of problem identification (self-discovery or screening), the patients' initial interpretations of symptoms, patients' perceptions of delay, reasons for delay in initial seeking of medical care, barriers perceived to have caused provider delay, prior utilisation of health services, use of alternative medicine, cancer-screening knowledge and practices, and aspects of the social network of support for medical attention. The questionnaire was assembled with consideration for previous research results from a review of the literature and qualitative interviews of patients with breast cancer symptoms. It was tested for face validity, content validity, reliability, internal consistency, convergent and divergent validity, sensitivity and specificity in a series of 4 tests with 602 patients.\nRESULTS: The instrument showed good face and content validity. It allowed discrimination of patients with different types and degrees of delay, had quite good reliability for the time intervals (with no significant mean differences between the two measurements), and fairly good internal consistency of the item dimensions (with Cronbach's alpha values for each dimension between 0.42 and 0.85). Finally, sensitivity and specificity were 74.68% and 48.81%, respectively.\nCONCLUSIONS: To the best of our knowledge, this is the first published report of the development and validation of a questionnaire for estimation of breast cancer delay and its correlated factors. It is a valid, reliable and sensitive instrument.","container-title":"BMC cancer","DOI":"10.1186/1471-2407-12-626","ISSN":"1471-2407","journalAbbreviation":"BMC Cancer","language":"eng","note":"PMID: 23272645\nPMCID: PMC3543238","page":"626","source":"PubMed","title":"Development and validation of a questionnaire to assess delay in treatment for breast cancer","volume":"12","author":[{"family":"Unger-Saldaña","given":"Karla"},{"family":"Peláez-Ballestas","given":"Ingris"},{"family":"Infante-Castañeda","given":"Claudia"}],"issued":{"date-parts":[["2012",12,28]]}}}],"schema":"https://github.com/citation-style-language/schema/raw/master/csl-citation.json"} </w:instrText>
      </w:r>
      <w:r w:rsidR="004C2D1A"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[5,16]</w:t>
      </w:r>
      <w:r w:rsidR="004C2D1A" w:rsidRPr="00D94746">
        <w:rPr>
          <w:rFonts w:ascii="Times New Roman" w:hAnsi="Times New Roman" w:cs="Times New Roman"/>
          <w:sz w:val="24"/>
          <w:szCs w:val="24"/>
        </w:rPr>
        <w:fldChar w:fldCharType="end"/>
      </w:r>
      <w:del w:id="44" w:author="Mohammad Nayeem Hasan" w:date="2025-06-23T02:42:00Z" w16du:dateUtc="2025-06-22T20:42:00Z">
        <w:r w:rsidRPr="00D94746" w:rsidDel="00A825FF">
          <w:rPr>
            <w:rFonts w:ascii="Times New Roman" w:hAnsi="Times New Roman" w:cs="Times New Roman"/>
            <w:sz w:val="24"/>
            <w:szCs w:val="24"/>
          </w:rPr>
          <w:delText>, which is included as an additional file</w:delText>
        </w:r>
      </w:del>
      <w:r w:rsidRPr="00D94746">
        <w:rPr>
          <w:rFonts w:ascii="Times New Roman" w:hAnsi="Times New Roman" w:cs="Times New Roman"/>
          <w:sz w:val="24"/>
          <w:szCs w:val="24"/>
        </w:rPr>
        <w:t>. The questionnaire comprised sections on sociodemographic variables, including age, education level, marital status, residence, and access to media and electronic devices. It also collected clinical history regarding breast cancer symptoms, capturing the type of initial sym</w:t>
      </w:r>
      <w:r w:rsidR="005B2DED" w:rsidRPr="00D94746">
        <w:rPr>
          <w:rFonts w:ascii="Times New Roman" w:hAnsi="Times New Roman" w:cs="Times New Roman"/>
          <w:sz w:val="24"/>
          <w:szCs w:val="24"/>
        </w:rPr>
        <w:t xml:space="preserve">ptoms (e.g., lump, breast pain, nipple </w:t>
      </w:r>
      <w:r w:rsidRPr="00D94746">
        <w:rPr>
          <w:rFonts w:ascii="Times New Roman" w:hAnsi="Times New Roman" w:cs="Times New Roman"/>
          <w:sz w:val="24"/>
          <w:szCs w:val="24"/>
        </w:rPr>
        <w:t>discharge), the date of first symptom recognition, and participants’ perceptions of their symptoms’ severity.</w:t>
      </w:r>
    </w:p>
    <w:p w14:paraId="177E43D7" w14:textId="4C18E990"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Furthermore, the questionnaire explored barriers to seeking care, encompassing emotional factors (e.g., fear, embarrassment), practical constraints (e.g., financial limitations, time constraints), and health service-related issues (e.g., challenges in accessing healthcare, arranging transportation, or scheduling appointments). Participants were asked about their healthcare utilization, including the </w:t>
      </w:r>
      <w:r w:rsidRPr="00D94746">
        <w:rPr>
          <w:rFonts w:ascii="Times New Roman" w:hAnsi="Times New Roman" w:cs="Times New Roman"/>
          <w:sz w:val="24"/>
          <w:szCs w:val="24"/>
        </w:rPr>
        <w:lastRenderedPageBreak/>
        <w:t xml:space="preserve">type of medical facility they first visited and any alternative treatments sought prior to diagnosis. The survey also assessed family support by gathering information on initial discussions about health concerns, recommendations to seek medical attention, and the level of support received after diagnosis. Knowledge and practices related to early detection were evaluated, focusing on breast self-examinations, prior clinical breast examinations, and awareness of mammography. Clinical variables, including tumor size and cancer stage classified by the </w:t>
      </w:r>
      <w:r w:rsidR="00E57B72" w:rsidRPr="00E57B72">
        <w:rPr>
          <w:rFonts w:ascii="Times New Roman" w:hAnsi="Times New Roman" w:cs="Times New Roman"/>
          <w:sz w:val="24"/>
          <w:szCs w:val="24"/>
        </w:rPr>
        <w:t xml:space="preserve">tumor, node, and metastasis </w:t>
      </w:r>
      <w:r w:rsidR="00E57B72">
        <w:rPr>
          <w:rFonts w:ascii="Times New Roman" w:hAnsi="Times New Roman" w:cs="Times New Roman"/>
          <w:sz w:val="24"/>
          <w:szCs w:val="24"/>
        </w:rPr>
        <w:t>(</w:t>
      </w:r>
      <w:r w:rsidRPr="00D94746">
        <w:rPr>
          <w:rFonts w:ascii="Times New Roman" w:hAnsi="Times New Roman" w:cs="Times New Roman"/>
          <w:sz w:val="24"/>
          <w:szCs w:val="24"/>
        </w:rPr>
        <w:t>TNM</w:t>
      </w:r>
      <w:r w:rsidR="00E57B72">
        <w:rPr>
          <w:rFonts w:ascii="Times New Roman" w:hAnsi="Times New Roman" w:cs="Times New Roman"/>
          <w:sz w:val="24"/>
          <w:szCs w:val="24"/>
        </w:rPr>
        <w:t>)</w:t>
      </w:r>
      <w:r w:rsidRPr="00D94746">
        <w:rPr>
          <w:rFonts w:ascii="Times New Roman" w:hAnsi="Times New Roman" w:cs="Times New Roman"/>
          <w:sz w:val="24"/>
          <w:szCs w:val="24"/>
        </w:rPr>
        <w:t xml:space="preserve"> system, were recorded. The data collected</w:t>
      </w:r>
      <w:del w:id="45" w:author="Mohammad Nayeem Hasan" w:date="2025-06-23T02:48:00Z" w16du:dateUtc="2025-06-22T20:48:00Z">
        <w:r w:rsidRPr="00D94746" w:rsidDel="005D6DA7">
          <w:rPr>
            <w:rFonts w:ascii="Times New Roman" w:hAnsi="Times New Roman" w:cs="Times New Roman"/>
            <w:sz w:val="24"/>
            <w:szCs w:val="24"/>
          </w:rPr>
          <w:delText xml:space="preserve"> will be used</w:delText>
        </w:r>
      </w:del>
      <w:r w:rsidRPr="00D94746">
        <w:rPr>
          <w:rFonts w:ascii="Times New Roman" w:hAnsi="Times New Roman" w:cs="Times New Roman"/>
          <w:sz w:val="24"/>
          <w:szCs w:val="24"/>
        </w:rPr>
        <w:t xml:space="preserve"> to analyze associations between these variables and delays in diagnosis, offering insights into factors contributing to late-stage detection and their potential impact on treatment outcomes. The questionnaire was finalized for data collection after piloting it with five patients.</w:t>
      </w:r>
      <w:ins w:id="46" w:author="Mohammad Nayeem Hasan" w:date="2025-06-23T02:50:00Z" w16du:dateUtc="2025-06-22T20:50:00Z">
        <w:r w:rsidR="00C561FE">
          <w:rPr>
            <w:rFonts w:ascii="Times New Roman" w:hAnsi="Times New Roman" w:cs="Times New Roman"/>
            <w:sz w:val="24"/>
            <w:szCs w:val="24"/>
          </w:rPr>
          <w:t xml:space="preserve"> </w:t>
        </w:r>
        <w:r w:rsidR="00C561FE" w:rsidRPr="00C561FE">
          <w:rPr>
            <w:rFonts w:ascii="Times New Roman" w:hAnsi="Times New Roman" w:cs="Times New Roman"/>
            <w:sz w:val="24"/>
            <w:szCs w:val="24"/>
          </w:rPr>
          <w:t>The data collected during the pilot phase were consistent with the main study objectives and met the quality criteria for inclusion.</w:t>
        </w:r>
      </w:ins>
    </w:p>
    <w:p w14:paraId="61FD4667" w14:textId="77777777" w:rsidR="005B7295" w:rsidRPr="00D94746" w:rsidRDefault="005B7295" w:rsidP="00D94746">
      <w:pPr>
        <w:spacing w:line="360" w:lineRule="auto"/>
        <w:jc w:val="both"/>
        <w:rPr>
          <w:rFonts w:ascii="Times New Roman" w:hAnsi="Times New Roman" w:cs="Times New Roman"/>
          <w:b/>
          <w:bCs/>
          <w:sz w:val="24"/>
          <w:szCs w:val="24"/>
        </w:rPr>
      </w:pPr>
      <w:r w:rsidRPr="00D94746">
        <w:rPr>
          <w:rFonts w:ascii="Times New Roman" w:hAnsi="Times New Roman" w:cs="Times New Roman"/>
          <w:b/>
          <w:bCs/>
          <w:sz w:val="24"/>
          <w:szCs w:val="24"/>
        </w:rPr>
        <w:t>Data Collection</w:t>
      </w:r>
    </w:p>
    <w:p w14:paraId="12643857" w14:textId="03DB33A1" w:rsidR="00671F2D" w:rsidRPr="00671F2D" w:rsidRDefault="00671F2D" w:rsidP="00671F2D">
      <w:pPr>
        <w:spacing w:line="360" w:lineRule="auto"/>
        <w:jc w:val="both"/>
        <w:rPr>
          <w:ins w:id="47" w:author="Mohammad Nayeem Hasan" w:date="2025-06-23T02:59:00Z" w16du:dateUtc="2025-06-22T20:59:00Z"/>
          <w:rFonts w:ascii="Times New Roman" w:hAnsi="Times New Roman" w:cs="Times New Roman"/>
          <w:sz w:val="24"/>
          <w:szCs w:val="24"/>
        </w:rPr>
      </w:pPr>
      <w:ins w:id="48" w:author="Mohammad Nayeem Hasan" w:date="2025-06-23T02:59:00Z" w16du:dateUtc="2025-06-22T20:59:00Z">
        <w:r w:rsidRPr="00671F2D">
          <w:rPr>
            <w:rFonts w:ascii="Times New Roman" w:hAnsi="Times New Roman" w:cs="Times New Roman"/>
            <w:sz w:val="24"/>
            <w:szCs w:val="24"/>
          </w:rPr>
          <w:t>A convenience sampling method was employed due to the unavailability of patient registries. Eligible participants were patients presenting at the participating facilities during the study period who met the predefined inclusion and exclusion criteria. Data collection was conducted from January to March 2024. Prior to participation, verbal informed consent was obtained in accordance with the approved study protocol.</w:t>
        </w:r>
        <w:r>
          <w:rPr>
            <w:rFonts w:ascii="Times New Roman" w:hAnsi="Times New Roman" w:cs="Times New Roman"/>
            <w:sz w:val="24"/>
            <w:szCs w:val="24"/>
          </w:rPr>
          <w:t xml:space="preserve"> </w:t>
        </w:r>
        <w:r w:rsidRPr="00671F2D">
          <w:rPr>
            <w:rFonts w:ascii="Times New Roman" w:hAnsi="Times New Roman" w:cs="Times New Roman"/>
            <w:sz w:val="24"/>
            <w:szCs w:val="24"/>
          </w:rPr>
          <w:t>Structured, face-to-face interviews were carried out by trained final-year female undergraduate students who were not involved in the clinical management of the patients. Considering the conservative cultural context, all interviewers were female and worked under the close supervision of the team’s oncologist at the National Institute of Cancer Research &amp; Hospital (NICRH).</w:t>
        </w:r>
      </w:ins>
    </w:p>
    <w:p w14:paraId="4C82B934" w14:textId="59BE02A9" w:rsidR="005B7295" w:rsidDel="00671F2D" w:rsidRDefault="00671F2D" w:rsidP="00D94746">
      <w:pPr>
        <w:spacing w:line="360" w:lineRule="auto"/>
        <w:jc w:val="both"/>
        <w:rPr>
          <w:del w:id="49" w:author="Mohammad Nayeem Hasan" w:date="2025-06-23T02:59:00Z" w16du:dateUtc="2025-06-22T20:59:00Z"/>
          <w:rFonts w:ascii="Times New Roman" w:hAnsi="Times New Roman" w:cs="Times New Roman"/>
          <w:sz w:val="24"/>
          <w:szCs w:val="24"/>
        </w:rPr>
      </w:pPr>
      <w:ins w:id="50" w:author="Mohammad Nayeem Hasan" w:date="2025-06-23T02:59:00Z" w16du:dateUtc="2025-06-22T20:59:00Z">
        <w:r w:rsidRPr="00671F2D">
          <w:rPr>
            <w:rFonts w:ascii="Times New Roman" w:hAnsi="Times New Roman" w:cs="Times New Roman"/>
            <w:sz w:val="24"/>
            <w:szCs w:val="24"/>
          </w:rPr>
          <w:t xml:space="preserve">Participants included women aged 18 years and older who had either been diagnosed with breast cancer or were suspected cases referred to the participating centers. Clinical data related to symptom onset, first medical consultation, and diagnosis were extracted from patients' medical records where available. In cases where specific dates could not be recalled, participants were asked to provide an approximate month or range of months and the year. If a single month was given, the 15th day of that month was recorded; for a range of months, the midpoint between the 15th of each month was used. When only the year was recalled, the date was recorded as June 30th of that year. Cancer staging was determined by the team’s oncologist based on available medical </w:t>
        </w:r>
        <w:r w:rsidRPr="00671F2D">
          <w:rPr>
            <w:rFonts w:ascii="Times New Roman" w:hAnsi="Times New Roman" w:cs="Times New Roman"/>
            <w:sz w:val="24"/>
            <w:szCs w:val="24"/>
          </w:rPr>
          <w:lastRenderedPageBreak/>
          <w:t>documentation. However, staging could not be determined for 355 patients due to insufficient clinical records.</w:t>
        </w:r>
      </w:ins>
      <w:del w:id="51" w:author="Mohammad Nayeem Hasan" w:date="2025-06-23T02:52:00Z" w16du:dateUtc="2025-06-22T20:52:00Z">
        <w:r w:rsidR="005B7295" w:rsidRPr="00D94746" w:rsidDel="00452A6D">
          <w:rPr>
            <w:rFonts w:ascii="Times New Roman" w:hAnsi="Times New Roman" w:cs="Times New Roman"/>
            <w:sz w:val="24"/>
            <w:szCs w:val="24"/>
          </w:rPr>
          <w:delText xml:space="preserve">Face-to-face interviews using the structured questionnaire were conducted by trained interviewers—undergraduate students—who had no involvement in the clinical management of the patients. </w:delText>
        </w:r>
      </w:del>
      <w:del w:id="52" w:author="Mohammad Nayeem Hasan" w:date="2025-06-23T02:59:00Z" w16du:dateUtc="2025-06-22T20:59:00Z">
        <w:r w:rsidR="005B7295" w:rsidRPr="00D94746" w:rsidDel="00671F2D">
          <w:rPr>
            <w:rFonts w:ascii="Times New Roman" w:hAnsi="Times New Roman" w:cs="Times New Roman"/>
            <w:sz w:val="24"/>
            <w:szCs w:val="24"/>
          </w:rPr>
          <w:delText>Given the conservative societal context, all interviewers were female, working under the direct supervision of our team’s oncologist at NICRH.</w:delText>
        </w:r>
      </w:del>
    </w:p>
    <w:p w14:paraId="0543E19C" w14:textId="77777777" w:rsidR="00671F2D" w:rsidRPr="00D94746" w:rsidRDefault="00671F2D" w:rsidP="00671F2D">
      <w:pPr>
        <w:spacing w:line="360" w:lineRule="auto"/>
        <w:jc w:val="both"/>
        <w:rPr>
          <w:ins w:id="53" w:author="Mohammad Nayeem Hasan" w:date="2025-06-23T02:59:00Z" w16du:dateUtc="2025-06-22T20:59:00Z"/>
          <w:rFonts w:ascii="Times New Roman" w:hAnsi="Times New Roman" w:cs="Times New Roman"/>
          <w:sz w:val="24"/>
          <w:szCs w:val="24"/>
        </w:rPr>
      </w:pPr>
    </w:p>
    <w:p w14:paraId="4E07ED49" w14:textId="2DBA320F" w:rsidR="005B7295" w:rsidRPr="00D94746" w:rsidDel="00671F2D" w:rsidRDefault="005B7295" w:rsidP="00D94746">
      <w:pPr>
        <w:spacing w:line="360" w:lineRule="auto"/>
        <w:jc w:val="both"/>
        <w:rPr>
          <w:del w:id="54" w:author="Mohammad Nayeem Hasan" w:date="2025-06-23T02:59:00Z" w16du:dateUtc="2025-06-22T20:59:00Z"/>
          <w:rFonts w:ascii="Times New Roman" w:hAnsi="Times New Roman" w:cs="Times New Roman"/>
          <w:sz w:val="24"/>
          <w:szCs w:val="24"/>
        </w:rPr>
      </w:pPr>
      <w:bookmarkStart w:id="55" w:name="_Hlk201449765"/>
      <w:del w:id="56" w:author="Mohammad Nayeem Hasan" w:date="2025-06-23T02:59:00Z" w16du:dateUtc="2025-06-22T20:59:00Z">
        <w:r w:rsidRPr="00D94746" w:rsidDel="00671F2D">
          <w:rPr>
            <w:rFonts w:ascii="Times New Roman" w:hAnsi="Times New Roman" w:cs="Times New Roman"/>
            <w:sz w:val="24"/>
            <w:szCs w:val="24"/>
          </w:rPr>
          <w:delText>For patients unable to provide specific dates</w:delText>
        </w:r>
      </w:del>
      <w:del w:id="57" w:author="Mohammad Nayeem Hasan" w:date="2025-06-22T01:58:00Z" w16du:dateUtc="2025-06-21T19:58:00Z">
        <w:r w:rsidRPr="00D94746" w:rsidDel="002E4330">
          <w:rPr>
            <w:rFonts w:ascii="Times New Roman" w:hAnsi="Times New Roman" w:cs="Times New Roman"/>
            <w:sz w:val="24"/>
            <w:szCs w:val="24"/>
          </w:rPr>
          <w:delText xml:space="preserve"> for their symptoms or first medical visit</w:delText>
        </w:r>
      </w:del>
      <w:del w:id="58" w:author="Mohammad Nayeem Hasan" w:date="2025-06-23T02:59:00Z" w16du:dateUtc="2025-06-22T20:59:00Z">
        <w:r w:rsidRPr="00D94746" w:rsidDel="00671F2D">
          <w:rPr>
            <w:rFonts w:ascii="Times New Roman" w:hAnsi="Times New Roman" w:cs="Times New Roman"/>
            <w:sz w:val="24"/>
            <w:szCs w:val="24"/>
          </w:rPr>
          <w:delText xml:space="preserve">, they were asked to indicate a month or a range of months and the year. If a single month was indicated, the date was estimated as the 15th; for a month range, the midpoint between the 15th of those months was used. If only the year was provided, the date was coded as June 30th of that year. Cancer staging was analyzed by the oncologist based on available health records. </w:delText>
        </w:r>
        <w:bookmarkEnd w:id="55"/>
        <w:r w:rsidRPr="00D94746" w:rsidDel="00671F2D">
          <w:rPr>
            <w:rFonts w:ascii="Times New Roman" w:hAnsi="Times New Roman" w:cs="Times New Roman"/>
            <w:sz w:val="24"/>
            <w:szCs w:val="24"/>
          </w:rPr>
          <w:delText>Out of 355 cases, determining the cancer stages was not possible due to inadequate medical records.</w:delText>
        </w:r>
      </w:del>
    </w:p>
    <w:p w14:paraId="6D0C8529" w14:textId="77777777" w:rsidR="005B7295" w:rsidRPr="00D94746" w:rsidRDefault="005B7295" w:rsidP="00D94746">
      <w:pPr>
        <w:spacing w:line="360" w:lineRule="auto"/>
        <w:jc w:val="both"/>
        <w:rPr>
          <w:rFonts w:ascii="Times New Roman" w:hAnsi="Times New Roman" w:cs="Times New Roman"/>
          <w:b/>
          <w:bCs/>
          <w:sz w:val="24"/>
          <w:szCs w:val="24"/>
        </w:rPr>
      </w:pPr>
      <w:r w:rsidRPr="00D94746">
        <w:rPr>
          <w:rFonts w:ascii="Times New Roman" w:hAnsi="Times New Roman" w:cs="Times New Roman"/>
          <w:b/>
          <w:bCs/>
          <w:sz w:val="24"/>
          <w:szCs w:val="24"/>
        </w:rPr>
        <w:t>Outcome Variables</w:t>
      </w:r>
    </w:p>
    <w:p w14:paraId="145D592D" w14:textId="55C60657" w:rsidR="005B7295" w:rsidRPr="00D94746" w:rsidDel="00D95D1B" w:rsidRDefault="005B7295" w:rsidP="00D94746">
      <w:pPr>
        <w:spacing w:line="360" w:lineRule="auto"/>
        <w:jc w:val="both"/>
        <w:rPr>
          <w:del w:id="59" w:author="Mohammad Nayeem Hasan" w:date="2025-06-22T02:38:00Z" w16du:dateUtc="2025-06-21T20:38:00Z"/>
          <w:rFonts w:ascii="Times New Roman" w:hAnsi="Times New Roman" w:cs="Times New Roman"/>
          <w:sz w:val="24"/>
          <w:szCs w:val="24"/>
        </w:rPr>
      </w:pPr>
      <w:r w:rsidRPr="00D94746">
        <w:rPr>
          <w:rFonts w:ascii="Times New Roman" w:hAnsi="Times New Roman" w:cs="Times New Roman"/>
          <w:sz w:val="24"/>
          <w:szCs w:val="24"/>
        </w:rPr>
        <w:t xml:space="preserve">In this study, delay is defined as the time interval experienced by women in the diagnostic and treatment processes. </w:t>
      </w:r>
    </w:p>
    <w:p w14:paraId="5C32E0BF" w14:textId="54ED25F0" w:rsidR="005B7295" w:rsidRPr="00D94746" w:rsidDel="00D95D1B" w:rsidRDefault="00D95D1B" w:rsidP="00D94746">
      <w:pPr>
        <w:spacing w:line="360" w:lineRule="auto"/>
        <w:jc w:val="both"/>
        <w:rPr>
          <w:del w:id="60" w:author="Mohammad Nayeem Hasan" w:date="2025-06-22T02:38:00Z" w16du:dateUtc="2025-06-21T20:38:00Z"/>
          <w:rFonts w:ascii="Times New Roman" w:hAnsi="Times New Roman" w:cs="Times New Roman"/>
          <w:sz w:val="24"/>
          <w:szCs w:val="24"/>
        </w:rPr>
      </w:pPr>
      <w:ins w:id="61" w:author="Mohammad Nayeem Hasan" w:date="2025-06-22T02:38:00Z" w16du:dateUtc="2025-06-21T20:38:00Z">
        <w:r>
          <w:rPr>
            <w:rFonts w:ascii="Times New Roman" w:hAnsi="Times New Roman" w:cs="Times New Roman"/>
            <w:sz w:val="24"/>
            <w:szCs w:val="24"/>
          </w:rPr>
          <w:t xml:space="preserve"> </w:t>
        </w:r>
      </w:ins>
      <w:r w:rsidR="005B7295" w:rsidRPr="00D94746">
        <w:rPr>
          <w:rFonts w:ascii="Times New Roman" w:hAnsi="Times New Roman" w:cs="Times New Roman"/>
          <w:sz w:val="24"/>
          <w:szCs w:val="24"/>
        </w:rPr>
        <w:t>Patient delay</w:t>
      </w:r>
      <w:r w:rsidR="00C00A06" w:rsidRPr="00D94746">
        <w:rPr>
          <w:rFonts w:ascii="Times New Roman" w:hAnsi="Times New Roman" w:cs="Times New Roman"/>
          <w:sz w:val="24"/>
          <w:szCs w:val="24"/>
        </w:rPr>
        <w:t>,</w:t>
      </w:r>
      <w:r w:rsidR="005B7295" w:rsidRPr="00D94746">
        <w:rPr>
          <w:rFonts w:ascii="Times New Roman" w:hAnsi="Times New Roman" w:cs="Times New Roman"/>
          <w:sz w:val="24"/>
          <w:szCs w:val="24"/>
        </w:rPr>
        <w:t xml:space="preserve"> </w:t>
      </w:r>
      <w:r w:rsidR="006B4975" w:rsidRPr="00D94746">
        <w:rPr>
          <w:rFonts w:ascii="Times New Roman" w:hAnsi="Times New Roman" w:cs="Times New Roman"/>
          <w:sz w:val="24"/>
          <w:szCs w:val="24"/>
        </w:rPr>
        <w:t>refers to the time between the onset of symptoms and the first medical consultation, with a commonly accepted threshold for defining this delay being three months</w:t>
      </w:r>
      <w:del w:id="62" w:author="Mohammad Nayeem Hasan" w:date="2025-06-22T02:38:00Z" w16du:dateUtc="2025-06-21T20:38:00Z">
        <w:r w:rsidR="00C00A06" w:rsidRPr="00D94746" w:rsidDel="00D95D1B">
          <w:rPr>
            <w:rFonts w:ascii="Times New Roman" w:hAnsi="Times New Roman" w:cs="Times New Roman"/>
            <w:sz w:val="24"/>
            <w:szCs w:val="24"/>
          </w:rPr>
          <w:delText xml:space="preserve"> </w:delText>
        </w:r>
        <w:r w:rsidR="005B2DED" w:rsidRPr="00D94746" w:rsidDel="00D95D1B">
          <w:rPr>
            <w:rFonts w:ascii="Times New Roman" w:hAnsi="Times New Roman" w:cs="Times New Roman"/>
            <w:sz w:val="24"/>
            <w:szCs w:val="24"/>
          </w:rPr>
          <w:fldChar w:fldCharType="begin"/>
        </w:r>
        <w:r w:rsidR="005B2DED" w:rsidRPr="00D94746" w:rsidDel="00D95D1B">
          <w:rPr>
            <w:rFonts w:ascii="Times New Roman" w:hAnsi="Times New Roman" w:cs="Times New Roman"/>
            <w:sz w:val="24"/>
            <w:szCs w:val="24"/>
          </w:rPr>
          <w:delInstrText xml:space="preserve"> ADDIN ZOTERO_ITEM CSL_CITATION {"citationID":"oxXsbem8","properties":{"formattedCitation":"[5]","plainCitation":"[5]","noteIndex":0},"citationItems":[{"id":13,"uris":["http://zotero.org/users/15163884/items/SJENN33X"],"itemData":{"id":13,"type":"article-journal","abstract":"BACKGROUND: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schema":"https://github.com/citation-style-language/schema/raw/master/csl-citation.json"} </w:delInstrText>
        </w:r>
        <w:r w:rsidR="005B2DED" w:rsidRPr="00D94746" w:rsidDel="00D95D1B">
          <w:rPr>
            <w:rFonts w:ascii="Times New Roman" w:hAnsi="Times New Roman" w:cs="Times New Roman"/>
            <w:sz w:val="24"/>
            <w:szCs w:val="24"/>
          </w:rPr>
          <w:fldChar w:fldCharType="separate"/>
        </w:r>
        <w:r w:rsidR="0019447A" w:rsidRPr="00D94746" w:rsidDel="00D95D1B">
          <w:rPr>
            <w:rFonts w:ascii="Times New Roman" w:hAnsi="Times New Roman" w:cs="Times New Roman"/>
            <w:sz w:val="24"/>
            <w:szCs w:val="24"/>
          </w:rPr>
          <w:delText>[5]</w:delText>
        </w:r>
        <w:r w:rsidR="005B2DED" w:rsidRPr="00D94746" w:rsidDel="00D95D1B">
          <w:rPr>
            <w:rFonts w:ascii="Times New Roman" w:hAnsi="Times New Roman" w:cs="Times New Roman"/>
            <w:sz w:val="24"/>
            <w:szCs w:val="24"/>
          </w:rPr>
          <w:fldChar w:fldCharType="end"/>
        </w:r>
      </w:del>
      <w:r w:rsidR="005B2DED" w:rsidRPr="00D94746">
        <w:rPr>
          <w:rFonts w:ascii="Times New Roman" w:hAnsi="Times New Roman" w:cs="Times New Roman"/>
          <w:sz w:val="24"/>
          <w:szCs w:val="24"/>
        </w:rPr>
        <w:t>.</w:t>
      </w:r>
      <w:ins w:id="63" w:author="Mohammad Nayeem Hasan" w:date="2025-06-22T02:38:00Z" w16du:dateUtc="2025-06-21T20:38:00Z">
        <w:r>
          <w:rPr>
            <w:rFonts w:ascii="Times New Roman" w:hAnsi="Times New Roman" w:cs="Times New Roman"/>
            <w:sz w:val="24"/>
            <w:szCs w:val="24"/>
          </w:rPr>
          <w:t xml:space="preserve"> </w:t>
        </w:r>
      </w:ins>
    </w:p>
    <w:p w14:paraId="26E4F194" w14:textId="47315690" w:rsidR="005B7295" w:rsidRPr="00D94746" w:rsidDel="00D95D1B" w:rsidRDefault="005B7295" w:rsidP="00D94746">
      <w:pPr>
        <w:spacing w:line="360" w:lineRule="auto"/>
        <w:jc w:val="both"/>
        <w:rPr>
          <w:del w:id="64" w:author="Mohammad Nayeem Hasan" w:date="2025-06-22T02:38:00Z" w16du:dateUtc="2025-06-21T20:38:00Z"/>
          <w:rFonts w:ascii="Times New Roman" w:hAnsi="Times New Roman" w:cs="Times New Roman"/>
          <w:sz w:val="24"/>
          <w:szCs w:val="24"/>
        </w:rPr>
      </w:pPr>
      <w:r w:rsidRPr="00D94746">
        <w:rPr>
          <w:rFonts w:ascii="Times New Roman" w:hAnsi="Times New Roman" w:cs="Times New Roman"/>
          <w:sz w:val="24"/>
          <w:szCs w:val="24"/>
        </w:rPr>
        <w:t xml:space="preserve">Provider delay, or </w:t>
      </w:r>
      <w:r w:rsidR="00C00A06" w:rsidRPr="00D94746">
        <w:rPr>
          <w:rFonts w:ascii="Times New Roman" w:hAnsi="Times New Roman" w:cs="Times New Roman"/>
          <w:sz w:val="24"/>
          <w:szCs w:val="24"/>
        </w:rPr>
        <w:t>system</w:t>
      </w:r>
      <w:r w:rsidRPr="00D94746">
        <w:rPr>
          <w:rFonts w:ascii="Times New Roman" w:hAnsi="Times New Roman" w:cs="Times New Roman"/>
          <w:sz w:val="24"/>
          <w:szCs w:val="24"/>
        </w:rPr>
        <w:t xml:space="preserve"> delay, </w:t>
      </w:r>
      <w:r w:rsidR="00C00A06" w:rsidRPr="00D94746">
        <w:rPr>
          <w:rFonts w:ascii="Times New Roman" w:hAnsi="Times New Roman" w:cs="Times New Roman"/>
          <w:sz w:val="24"/>
          <w:szCs w:val="24"/>
        </w:rPr>
        <w:t xml:space="preserve">refers to the time that </w:t>
      </w:r>
      <w:r w:rsidR="00073AA9" w:rsidRPr="00D94746">
        <w:rPr>
          <w:rFonts w:ascii="Times New Roman" w:hAnsi="Times New Roman" w:cs="Times New Roman"/>
          <w:sz w:val="24"/>
          <w:szCs w:val="24"/>
        </w:rPr>
        <w:t>passes</w:t>
      </w:r>
      <w:r w:rsidR="00C00A06" w:rsidRPr="00D94746">
        <w:rPr>
          <w:rFonts w:ascii="Times New Roman" w:hAnsi="Times New Roman" w:cs="Times New Roman"/>
          <w:sz w:val="24"/>
          <w:szCs w:val="24"/>
        </w:rPr>
        <w:t xml:space="preserve"> between the </w:t>
      </w:r>
      <w:bookmarkStart w:id="65" w:name="_Hlk201449344"/>
      <w:r w:rsidR="00C00A06" w:rsidRPr="00D94746">
        <w:rPr>
          <w:rFonts w:ascii="Times New Roman" w:hAnsi="Times New Roman" w:cs="Times New Roman"/>
          <w:sz w:val="24"/>
          <w:szCs w:val="24"/>
        </w:rPr>
        <w:t xml:space="preserve">initial medical consultation and the final diagnosis or treatment, </w:t>
      </w:r>
      <w:bookmarkEnd w:id="65"/>
      <w:r w:rsidR="00C00A06" w:rsidRPr="00D94746">
        <w:rPr>
          <w:rFonts w:ascii="Times New Roman" w:hAnsi="Times New Roman" w:cs="Times New Roman"/>
          <w:sz w:val="24"/>
          <w:szCs w:val="24"/>
        </w:rPr>
        <w:t>with a commonly a</w:t>
      </w:r>
      <w:r w:rsidR="005B2DED" w:rsidRPr="00D94746">
        <w:rPr>
          <w:rFonts w:ascii="Times New Roman" w:hAnsi="Times New Roman" w:cs="Times New Roman"/>
          <w:sz w:val="24"/>
          <w:szCs w:val="24"/>
        </w:rPr>
        <w:t xml:space="preserve">ccepted threshold of one month </w:t>
      </w:r>
      <w:r w:rsidR="005B2DED"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{"citationID":"ogxdY4Lb","properties":{"formattedCitation":"[5]","plainCitation":"[5]","noteIndex":0},"citationItems":[{"id":13,"uris":["http://zotero.org/users/15163884/items/SJENN33X"],"itemData":{"id":13,"type":"article-journal","abstract":"BACKGROUND: Delay in the diagnosis of breast cancer in symptomatic women of 3 months or more is associated with advanced stage and low survival. We conducted this study to learn more about the extent and reasons behind diagnosis delay of advanced breast cancer in Moroccan women.\nMETHODS: A group of patients with advanced breast cancer were interviewed at the National Institute of Oncology in Rabat during the period from February to December 2014. Diagnosis delay was devised into patient delay and system delay. Patient delay was defined as time from first symptoms until first medical consultation. System delay was defined as time from first presentation to a health care provider until definite diagnosis or treatment. Prospective information and clinical data were collected on a form during an interview with each patient and from medical records.\nRESULTS: In all, 137 patients were interviewed. The mean age of women was 48.3 ± 10.4 years. The median of consultation time was 6[4,12] months and the median of diagnosis time was 1[1,3] months. Diagnosis delay was associated to a personal reason in 96 (70.1 %) patients and to a medical reason in 19 (13.9 %) patients. A number of factors predicted diagnosis delay: symptoms were not considered serious in 66 (55.9 %) patients; traditional therapy was applied in 15 (12.7 %) patients and fear of cancer diagnosis and/or treatment in 14 (11.9 %) patients. A use of traditional methods was significantly associated with rural residence and far away from basic health center (p = 0.000). Paradoxically, a family history of breast cancer was significantly higher in who report a fear of cancer diagnosis and/or treatment to diagnosis delay (p &lt; 0.001). Also, a significantly higher risk of more than 6 months delay was found among rural women (P = 0.035) and women who live far away from specialized care center (P = 0.001).\nCONCLUSIONS: Diagnosis delay is very serious problem in Morocco. Diagnosis delay was associated with complex interactions between several factors and with advanced stages. There is a need for improving breast cancer information in our populations and training of general practitioners to reduce advanced breast cancer by promoting early detection.","container-title":"BMC cancer","DOI":"10.1186/s12885-016-2394-y","ISSN":"1471-2407","journalAbbreviation":"BMC Cancer","language":"eng","note":"PMID: 27268201\nPMCID: PMC4897875","page":"356","source":"PubMed","title":"Factors influencing diagnosis delay of advanced breast cancer in Moroccan women","volume":"16","author":[{"family":"Maghous","given":"A."},{"family":"Rais","given":"F."},{"family":"Ahid","given":"S."},{"family":"Benhmidou","given":"N."},{"family":"Bellahamou","given":"K."},{"family":"Loughlimi","given":"H."},{"family":"Marnouche","given":"E."},{"family":"Elmajjaoui","given":"S."},{"family":"Elkacemi","given":"H."},{"family":"Kebdani","given":"T."},{"family":"Benjaafar","given":"N."}],"issued":{"date-parts":[["2016",6,7]]}}}],"schema":"https://github.com/citation-style-language/schema/raw/master/csl-citation.json"} </w:instrText>
      </w:r>
      <w:r w:rsidR="005B2DED"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[5]</w:t>
      </w:r>
      <w:r w:rsidR="005B2DED" w:rsidRPr="00D94746">
        <w:rPr>
          <w:rFonts w:ascii="Times New Roman" w:hAnsi="Times New Roman" w:cs="Times New Roman"/>
          <w:sz w:val="24"/>
          <w:szCs w:val="24"/>
        </w:rPr>
        <w:fldChar w:fldCharType="end"/>
      </w:r>
      <w:r w:rsidR="005B2DED" w:rsidRPr="00D94746">
        <w:rPr>
          <w:rFonts w:ascii="Times New Roman" w:hAnsi="Times New Roman" w:cs="Times New Roman"/>
          <w:sz w:val="24"/>
          <w:szCs w:val="24"/>
        </w:rPr>
        <w:t>.</w:t>
      </w:r>
    </w:p>
    <w:p w14:paraId="38148DB6" w14:textId="14B1A77B" w:rsidR="005B7295" w:rsidRPr="00D94746" w:rsidDel="00D95D1B" w:rsidRDefault="00D95D1B" w:rsidP="00D94746">
      <w:pPr>
        <w:spacing w:line="360" w:lineRule="auto"/>
        <w:jc w:val="both"/>
        <w:rPr>
          <w:del w:id="66" w:author="Mohammad Nayeem Hasan" w:date="2025-06-22T02:38:00Z" w16du:dateUtc="2025-06-21T20:38:00Z"/>
          <w:rFonts w:ascii="Times New Roman" w:hAnsi="Times New Roman" w:cs="Times New Roman"/>
          <w:sz w:val="24"/>
          <w:szCs w:val="24"/>
        </w:rPr>
      </w:pPr>
      <w:ins w:id="67" w:author="Mohammad Nayeem Hasan" w:date="2025-06-22T02:38:00Z" w16du:dateUtc="2025-06-21T20:38:00Z">
        <w:r>
          <w:rPr>
            <w:rFonts w:ascii="Times New Roman" w:hAnsi="Times New Roman" w:cs="Times New Roman"/>
            <w:sz w:val="24"/>
            <w:szCs w:val="24"/>
          </w:rPr>
          <w:t xml:space="preserve"> </w:t>
        </w:r>
      </w:ins>
      <w:r w:rsidR="005B7295" w:rsidRPr="00D94746">
        <w:rPr>
          <w:rFonts w:ascii="Times New Roman" w:hAnsi="Times New Roman" w:cs="Times New Roman"/>
          <w:sz w:val="24"/>
          <w:szCs w:val="24"/>
        </w:rPr>
        <w:t>Total delay encompasses the entire duration from the patient's first recognition of symptoms to the start of definitive treatment, integrating both patient and provider delays. In our study, total delay is considered significant when it exceeds four months.</w:t>
      </w:r>
    </w:p>
    <w:p w14:paraId="550A9BA2" w14:textId="4DE331CC" w:rsidR="005B7295" w:rsidRDefault="00D95D1B" w:rsidP="00D94746">
      <w:pPr>
        <w:spacing w:line="360" w:lineRule="auto"/>
        <w:jc w:val="both"/>
        <w:rPr>
          <w:ins w:id="68" w:author="Mohammad Nayeem Hasan" w:date="2025-06-22T02:56:00Z" w16du:dateUtc="2025-06-21T20:56:00Z"/>
          <w:rFonts w:ascii="Times New Roman" w:hAnsi="Times New Roman" w:cs="Times New Roman"/>
          <w:sz w:val="24"/>
          <w:szCs w:val="24"/>
        </w:rPr>
      </w:pPr>
      <w:ins w:id="69" w:author="Mohammad Nayeem Hasan" w:date="2025-06-22T02:38:00Z" w16du:dateUtc="2025-06-21T20:38:00Z">
        <w:r>
          <w:rPr>
            <w:rFonts w:ascii="Times New Roman" w:hAnsi="Times New Roman" w:cs="Times New Roman"/>
            <w:sz w:val="24"/>
            <w:szCs w:val="24"/>
          </w:rPr>
          <w:t xml:space="preserve"> </w:t>
        </w:r>
      </w:ins>
      <w:r w:rsidR="005B7295" w:rsidRPr="00D94746">
        <w:rPr>
          <w:rFonts w:ascii="Times New Roman" w:hAnsi="Times New Roman" w:cs="Times New Roman"/>
          <w:sz w:val="24"/>
          <w:szCs w:val="24"/>
        </w:rPr>
        <w:t>To quantify our outcome variables related to delays, we categorized each patient as "1" or "Yes" if they experienced patient delay, provider delay, or total delay that surpassed the thresholds of three months, one month, and four months, respectively. Conversely, patients who did not meet these criteria were recorded as having no delays, designated by "0" or "No."</w:t>
      </w:r>
    </w:p>
    <w:p w14:paraId="07A519BE" w14:textId="3746489F" w:rsidR="00437574" w:rsidDel="00423FD3" w:rsidRDefault="00423FD3" w:rsidP="00D94746">
      <w:pPr>
        <w:spacing w:line="360" w:lineRule="auto"/>
        <w:jc w:val="both"/>
        <w:rPr>
          <w:del w:id="70" w:author="Mohammad Nayeem Hasan" w:date="2025-06-22T02:56:00Z" w16du:dateUtc="2025-06-21T20:56:00Z"/>
          <w:rFonts w:ascii="Times New Roman" w:hAnsi="Times New Roman" w:cs="Times New Roman"/>
          <w:sz w:val="24"/>
          <w:szCs w:val="24"/>
        </w:rPr>
      </w:pPr>
      <w:ins w:id="71" w:author="Mohammad Nayeem Hasan" w:date="2025-06-22T03:03:00Z">
        <w:r w:rsidRPr="00423FD3">
          <w:rPr>
            <w:rFonts w:ascii="Times New Roman" w:hAnsi="Times New Roman" w:cs="Times New Roman"/>
            <w:sz w:val="24"/>
            <w:szCs w:val="24"/>
          </w:rPr>
          <w:t>Data were collected on factors associated with patient delays, such as believing the problem would resolve on its own, fear of cancer diagnosis and/or treatment, financial constraints, competing life priorities, embarrassment about breast examinations, negligence or carelessness, etc. Additionally, system-related delays included appointment delays, misinterpreted mammography, difficulty arranging transport, lack of information, etc.</w:t>
        </w:r>
      </w:ins>
    </w:p>
    <w:p w14:paraId="35E08FC8" w14:textId="77777777" w:rsidR="00423FD3" w:rsidRPr="00D94746" w:rsidRDefault="00423FD3" w:rsidP="00D94746">
      <w:pPr>
        <w:spacing w:line="360" w:lineRule="auto"/>
        <w:jc w:val="both"/>
        <w:rPr>
          <w:ins w:id="72" w:author="Mohammad Nayeem Hasan" w:date="2025-06-22T03:03:00Z" w16du:dateUtc="2025-06-21T21:03:00Z"/>
          <w:rFonts w:ascii="Times New Roman" w:hAnsi="Times New Roman" w:cs="Times New Roman"/>
          <w:sz w:val="24"/>
          <w:szCs w:val="24"/>
        </w:rPr>
      </w:pPr>
    </w:p>
    <w:p w14:paraId="130167FA" w14:textId="77777777" w:rsidR="005B7295" w:rsidRPr="00D94746" w:rsidRDefault="005B7295" w:rsidP="00D94746">
      <w:pPr>
        <w:spacing w:line="360" w:lineRule="auto"/>
        <w:jc w:val="both"/>
        <w:rPr>
          <w:rFonts w:ascii="Times New Roman" w:hAnsi="Times New Roman" w:cs="Times New Roman"/>
          <w:b/>
          <w:bCs/>
          <w:sz w:val="24"/>
          <w:szCs w:val="24"/>
        </w:rPr>
      </w:pPr>
      <w:r w:rsidRPr="00D94746">
        <w:rPr>
          <w:rFonts w:ascii="Times New Roman" w:hAnsi="Times New Roman" w:cs="Times New Roman"/>
          <w:b/>
          <w:bCs/>
          <w:sz w:val="24"/>
          <w:szCs w:val="24"/>
        </w:rPr>
        <w:t>Possible factors</w:t>
      </w:r>
    </w:p>
    <w:p w14:paraId="37FE984B"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household monthly income, access to portable electronic devices, exposure to mass media, lump breast pain, nipple discharge, skin changes, bone pain, breast self-examination, and family history of breast cancer.</w:t>
      </w:r>
    </w:p>
    <w:p w14:paraId="3D25511C" w14:textId="77777777" w:rsidR="005B7295" w:rsidRPr="00D94746" w:rsidRDefault="005B7295" w:rsidP="00D94746">
      <w:pPr>
        <w:spacing w:line="360" w:lineRule="auto"/>
        <w:jc w:val="both"/>
        <w:rPr>
          <w:rFonts w:ascii="Times New Roman" w:hAnsi="Times New Roman" w:cs="Times New Roman"/>
          <w:b/>
          <w:bCs/>
          <w:sz w:val="24"/>
          <w:szCs w:val="24"/>
        </w:rPr>
      </w:pPr>
      <w:bookmarkStart w:id="73" w:name="_heading=h.2et92p0" w:colFirst="0" w:colLast="0"/>
      <w:bookmarkEnd w:id="73"/>
      <w:r w:rsidRPr="00D94746">
        <w:rPr>
          <w:rFonts w:ascii="Times New Roman" w:hAnsi="Times New Roman" w:cs="Times New Roman"/>
          <w:b/>
          <w:bCs/>
          <w:sz w:val="24"/>
          <w:szCs w:val="24"/>
        </w:rPr>
        <w:t xml:space="preserve">Statistical analyses </w:t>
      </w:r>
    </w:p>
    <w:p w14:paraId="0DA55643" w14:textId="2DAC0538" w:rsidR="007A6FC8" w:rsidRDefault="005B7295" w:rsidP="00D94746">
      <w:pPr>
        <w:spacing w:line="360" w:lineRule="auto"/>
        <w:jc w:val="both"/>
        <w:rPr>
          <w:ins w:id="74" w:author="Mohammad Nayeem Hasan" w:date="2025-06-22T02:00:00Z" w16du:dateUtc="2025-06-21T20:00:00Z"/>
          <w:rFonts w:ascii="Times New Roman" w:hAnsi="Times New Roman" w:cs="Times New Roman"/>
          <w:sz w:val="24"/>
          <w:szCs w:val="24"/>
        </w:rPr>
      </w:pPr>
      <w:r w:rsidRPr="00D94746">
        <w:rPr>
          <w:rFonts w:ascii="Times New Roman" w:hAnsi="Times New Roman" w:cs="Times New Roman"/>
          <w:sz w:val="24"/>
          <w:szCs w:val="24"/>
        </w:rPr>
        <w:lastRenderedPageBreak/>
        <w:t xml:space="preserve">We conducted descriptive statistics and also differences between delays associated with other factors tested by Chi-square tests and Fisher's exact test (in case of low frequency). </w:t>
      </w:r>
      <w:r w:rsidR="00196AD7" w:rsidRPr="00D94746">
        <w:rPr>
          <w:rFonts w:ascii="Times New Roman" w:hAnsi="Times New Roman" w:cs="Times New Roman"/>
          <w:sz w:val="24"/>
          <w:szCs w:val="24"/>
        </w:rPr>
        <w:t>Univariable</w:t>
      </w:r>
      <w:r w:rsidRPr="00D94746">
        <w:rPr>
          <w:rFonts w:ascii="Times New Roman" w:hAnsi="Times New Roman" w:cs="Times New Roman"/>
          <w:sz w:val="24"/>
          <w:szCs w:val="24"/>
        </w:rPr>
        <w:t xml:space="preserve"> (</w:t>
      </w:r>
      <w:r w:rsidR="00E25218" w:rsidRPr="00D94746">
        <w:rPr>
          <w:rFonts w:ascii="Times New Roman" w:hAnsi="Times New Roman" w:cs="Times New Roman"/>
          <w:sz w:val="24"/>
          <w:szCs w:val="24"/>
        </w:rPr>
        <w:t>unadjusted) and</w:t>
      </w:r>
      <w:r w:rsidRPr="00D94746">
        <w:rPr>
          <w:rFonts w:ascii="Times New Roman" w:hAnsi="Times New Roman" w:cs="Times New Roman"/>
          <w:sz w:val="24"/>
          <w:szCs w:val="24"/>
        </w:rPr>
        <w:t xml:space="preserve"> multivariable (adjusted) logistic regression were utilized to identify factors that are associated with patient delay, </w:t>
      </w:r>
      <w:r w:rsidR="0051514D" w:rsidRPr="00D94746">
        <w:rPr>
          <w:rFonts w:ascii="Times New Roman" w:hAnsi="Times New Roman" w:cs="Times New Roman"/>
          <w:sz w:val="24"/>
          <w:szCs w:val="24"/>
        </w:rPr>
        <w:t xml:space="preserve">provider </w:t>
      </w:r>
      <w:r w:rsidRPr="00D94746">
        <w:rPr>
          <w:rFonts w:ascii="Times New Roman" w:hAnsi="Times New Roman" w:cs="Times New Roman"/>
          <w:sz w:val="24"/>
          <w:szCs w:val="24"/>
        </w:rPr>
        <w:t>delay, and total delay. In the univaria</w:t>
      </w:r>
      <w:r w:rsidR="00196AD7" w:rsidRPr="00D94746">
        <w:rPr>
          <w:rFonts w:ascii="Times New Roman" w:hAnsi="Times New Roman" w:cs="Times New Roman"/>
          <w:sz w:val="24"/>
          <w:szCs w:val="24"/>
        </w:rPr>
        <w:t>ble</w:t>
      </w:r>
      <w:r w:rsidRPr="00D94746">
        <w:rPr>
          <w:rFonts w:ascii="Times New Roman" w:hAnsi="Times New Roman" w:cs="Times New Roman"/>
          <w:sz w:val="24"/>
          <w:szCs w:val="24"/>
        </w:rPr>
        <w:t xml:space="preserve"> analysis, variables were individually added to the logistic regression model. We used an arbitrary p-value of ≤ 0.20 as a criterion for including covariat</w:t>
      </w:r>
      <w:r w:rsidR="00076E69" w:rsidRPr="00D94746">
        <w:rPr>
          <w:rFonts w:ascii="Times New Roman" w:hAnsi="Times New Roman" w:cs="Times New Roman"/>
          <w:sz w:val="24"/>
          <w:szCs w:val="24"/>
        </w:rPr>
        <w:t>es in the multivariable models</w:t>
      </w:r>
      <w:del w:id="75" w:author="Mohammad Nayeem Hasan" w:date="2025-06-22T02:00:00Z" w16du:dateUtc="2025-06-21T20:00:00Z">
        <w:r w:rsidR="00076E69" w:rsidRPr="00D94746" w:rsidDel="009D459F">
          <w:rPr>
            <w:rFonts w:ascii="Times New Roman" w:hAnsi="Times New Roman" w:cs="Times New Roman"/>
            <w:sz w:val="24"/>
            <w:szCs w:val="24"/>
          </w:rPr>
          <w:delText xml:space="preserve"> </w:delText>
        </w:r>
        <w:r w:rsidR="00BD3C7A" w:rsidRPr="00D94746" w:rsidDel="009D459F">
          <w:rPr>
            <w:rFonts w:ascii="Times New Roman" w:hAnsi="Times New Roman" w:cs="Times New Roman"/>
            <w:sz w:val="24"/>
            <w:szCs w:val="24"/>
          </w:rPr>
          <w:fldChar w:fldCharType="begin"/>
        </w:r>
        <w:r w:rsidR="00BD3C7A" w:rsidRPr="00D94746" w:rsidDel="009D459F">
          <w:rPr>
            <w:rFonts w:ascii="Times New Roman" w:hAnsi="Times New Roman" w:cs="Times New Roman"/>
            <w:sz w:val="24"/>
            <w:szCs w:val="24"/>
          </w:rPr>
          <w:delInstrText xml:space="preserve"> ADDIN ZOTERO_ITEM CSL_CITATION {"citationID":"UgHcfhxM","properties":{"formattedCitation":"[17]","plainCitation":"[17]","noteIndex":0},"citationItems":[{"id":81,"uris":["http://zotero.org/users/15163884/items/5W7L8FCX"],"itemData":{"id":81,"type":"article-journal","abstract":"Introduction\n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diseases.\n            \n            \n              Methods\n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data.\n            \n            \n              Results\n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years.\n            \n            \n              Conclusion\n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ONE","language":"en","page":"e0242864","source":"DOI.org (Crossref)","title":"Cesarean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Jamal"}],"editor":[{"family":"Kabir","given":"Russell"}],"issued":{"date-parts":[["2020",12,3]]}}}],"schema":"https://github.com/citation-style-language/schema/raw/master/csl-citation.json"} </w:delInstrText>
        </w:r>
        <w:r w:rsidR="00BD3C7A" w:rsidRPr="00D94746" w:rsidDel="009D459F">
          <w:rPr>
            <w:rFonts w:ascii="Times New Roman" w:hAnsi="Times New Roman" w:cs="Times New Roman"/>
            <w:sz w:val="24"/>
            <w:szCs w:val="24"/>
          </w:rPr>
          <w:fldChar w:fldCharType="separate"/>
        </w:r>
        <w:r w:rsidR="0019447A" w:rsidRPr="00D94746" w:rsidDel="009D459F">
          <w:rPr>
            <w:rFonts w:ascii="Times New Roman" w:hAnsi="Times New Roman" w:cs="Times New Roman"/>
            <w:sz w:val="24"/>
            <w:szCs w:val="24"/>
          </w:rPr>
          <w:delText>[17]</w:delText>
        </w:r>
        <w:r w:rsidR="00BD3C7A" w:rsidRPr="00D94746" w:rsidDel="009D459F">
          <w:rPr>
            <w:rFonts w:ascii="Times New Roman" w:hAnsi="Times New Roman" w:cs="Times New Roman"/>
            <w:sz w:val="24"/>
            <w:szCs w:val="24"/>
          </w:rPr>
          <w:fldChar w:fldCharType="end"/>
        </w:r>
        <w:r w:rsidR="00196AD7" w:rsidRPr="00D94746" w:rsidDel="009D459F">
          <w:rPr>
            <w:rFonts w:ascii="Times New Roman" w:hAnsi="Times New Roman" w:cs="Times New Roman"/>
            <w:sz w:val="24"/>
            <w:szCs w:val="24"/>
          </w:rPr>
          <w:delText xml:space="preserve"> </w:delText>
        </w:r>
      </w:del>
      <w:ins w:id="76" w:author="Mohammad Nayeem Hasan" w:date="2025-06-22T02:00:00Z" w16du:dateUtc="2025-06-21T20:00:00Z">
        <w:r w:rsidR="009D459F">
          <w:rPr>
            <w:rFonts w:ascii="Times New Roman" w:hAnsi="Times New Roman" w:cs="Times New Roman"/>
            <w:sz w:val="24"/>
            <w:szCs w:val="24"/>
          </w:rPr>
          <w:t xml:space="preserve"> </w:t>
        </w:r>
      </w:ins>
      <w:r w:rsidR="00196AD7" w:rsidRPr="00D94746">
        <w:rPr>
          <w:rFonts w:ascii="Times New Roman" w:hAnsi="Times New Roman" w:cs="Times New Roman"/>
          <w:sz w:val="24"/>
          <w:szCs w:val="24"/>
        </w:rPr>
        <w:t>from univariable model</w:t>
      </w:r>
      <w:ins w:id="77" w:author="Mohammad Nayeem Hasan" w:date="2025-06-22T02:00:00Z" w16du:dateUtc="2025-06-21T20:00:00Z">
        <w:r w:rsidR="009D459F">
          <w:rPr>
            <w:rFonts w:ascii="Times New Roman" w:hAnsi="Times New Roman" w:cs="Times New Roman"/>
            <w:sz w:val="24"/>
            <w:szCs w:val="24"/>
          </w:rPr>
          <w:t xml:space="preserve"> </w:t>
        </w:r>
        <w:r w:rsidR="009D459F" w:rsidRPr="00D94746">
          <w:rPr>
            <w:rFonts w:ascii="Times New Roman" w:hAnsi="Times New Roman" w:cs="Times New Roman"/>
            <w:sz w:val="24"/>
            <w:szCs w:val="24"/>
          </w:rPr>
          <w:t xml:space="preserve"> </w:t>
        </w:r>
        <w:r w:rsidR="009D459F" w:rsidRPr="00D94746">
          <w:rPr>
            <w:rFonts w:ascii="Times New Roman" w:hAnsi="Times New Roman" w:cs="Times New Roman"/>
            <w:sz w:val="24"/>
            <w:szCs w:val="24"/>
          </w:rPr>
          <w:fldChar w:fldCharType="begin"/>
        </w:r>
        <w:r w:rsidR="009D459F" w:rsidRPr="00D94746">
          <w:rPr>
            <w:rFonts w:ascii="Times New Roman" w:hAnsi="Times New Roman" w:cs="Times New Roman"/>
            <w:sz w:val="24"/>
            <w:szCs w:val="24"/>
          </w:rPr>
          <w:instrText xml:space="preserve"> ADDIN ZOTERO_ITEM CSL_CITATION {"citationID":"UgHcfhxM","properties":{"formattedCitation":"[17]","plainCitation":"[17]","noteIndex":0},"citationItems":[{"id":81,"uris":["http://zotero.org/users/15163884/items/5W7L8FCX"],"itemData":{"id":81,"type":"article-journal","abstract":"Introduction\n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diseases.\n            \n            \n              Methods\n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data.\n            \n            \n              Results\n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years.\n            \n            \n              Conclusion\n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Bangladesh.","container-title":"PLOS ONE","DOI":"10.1371/journal.pone.0242864","ISSN":"1932-6203","issue":"12","journalAbbreviation":"PLoS ONE","language":"en","page":"e0242864","source":"DOI.org (Crossref)","title":"Cesarean delivery and early childhood diseases in Bangladesh: An analysis of Demographic and Health Survey (BDHS) and Multiple Indicator Cluster Survey (MICS)","title-short":"Cesarean delivery and early childhood diseases in Bangladesh","volume":"15","author":[{"family":"Hasan","given":"Mohammad Nayeem"},{"family":"Chowdhury","given":"Muhammad Abdul Baker"},{"family":"Jahan","given":"Jenifar"},{"family":"Jahan","given":"Sumyea"},{"family":"Ahmed","given":"Nasar U."},{"family":"Uddin","given":"Md Jamal"}],"editor":[{"family":"Kabir","given":"Russell"}],"issued":{"date-parts":[["2020",12,3]]}}}],"schema":"https://github.com/citation-style-language/schema/raw/master/csl-citation.json"} </w:instrText>
        </w:r>
        <w:r w:rsidR="009D459F" w:rsidRPr="00D94746">
          <w:rPr>
            <w:rFonts w:ascii="Times New Roman" w:hAnsi="Times New Roman" w:cs="Times New Roman"/>
            <w:sz w:val="24"/>
            <w:szCs w:val="24"/>
          </w:rPr>
          <w:fldChar w:fldCharType="separate"/>
        </w:r>
        <w:r w:rsidR="009D459F" w:rsidRPr="00D94746">
          <w:rPr>
            <w:rFonts w:ascii="Times New Roman" w:hAnsi="Times New Roman" w:cs="Times New Roman"/>
            <w:sz w:val="24"/>
            <w:szCs w:val="24"/>
          </w:rPr>
          <w:t>[17]</w:t>
        </w:r>
        <w:r w:rsidR="009D459F" w:rsidRPr="00D94746">
          <w:rPr>
            <w:rFonts w:ascii="Times New Roman" w:hAnsi="Times New Roman" w:cs="Times New Roman"/>
            <w:sz w:val="24"/>
            <w:szCs w:val="24"/>
          </w:rPr>
          <w:fldChar w:fldCharType="end"/>
        </w:r>
        <w:r w:rsidR="009D459F" w:rsidRPr="00D94746">
          <w:rPr>
            <w:rFonts w:ascii="Times New Roman" w:hAnsi="Times New Roman" w:cs="Times New Roman"/>
            <w:sz w:val="24"/>
            <w:szCs w:val="24"/>
          </w:rPr>
          <w:t xml:space="preserve"> </w:t>
        </w:r>
      </w:ins>
      <w:r w:rsidRPr="00D94746">
        <w:rPr>
          <w:rFonts w:ascii="Times New Roman" w:hAnsi="Times New Roman" w:cs="Times New Roman"/>
          <w:sz w:val="24"/>
          <w:szCs w:val="24"/>
        </w:rPr>
        <w:t xml:space="preserve">. </w:t>
      </w:r>
      <w:bookmarkStart w:id="78" w:name="_Hlk201450812"/>
      <w:ins w:id="79" w:author="Mohammad Nayeem Hasan" w:date="2025-06-22T02:11:00Z">
        <w:r w:rsidR="007A6FC8" w:rsidRPr="007A6FC8">
          <w:rPr>
            <w:rFonts w:ascii="Times New Roman" w:hAnsi="Times New Roman" w:cs="Times New Roman"/>
            <w:sz w:val="24"/>
            <w:szCs w:val="24"/>
          </w:rPr>
          <w:t>It is crucial to understand that a very small p-value does not prove the null hypothesis or the alternative. Furthermore, the p-value by itself cannot reveal the magnitude or significance of the group differences. Even with large sample sizes or extremely accurate measurements, differences that are not clinically meaningful may be reflected in statistically significant results</w:t>
        </w:r>
      </w:ins>
      <w:ins w:id="80" w:author="Mohammad Nayeem Hasan" w:date="2025-06-22T02:11:00Z" w16du:dateUtc="2025-06-21T20:11:00Z">
        <w:r w:rsidR="007A6FC8">
          <w:rPr>
            <w:rFonts w:ascii="Times New Roman" w:hAnsi="Times New Roman" w:cs="Times New Roman"/>
            <w:sz w:val="24"/>
            <w:szCs w:val="24"/>
          </w:rPr>
          <w:t xml:space="preserve"> </w:t>
        </w:r>
      </w:ins>
      <w:sdt>
        <w:sdtPr>
          <w:rPr>
            <w:rFonts w:ascii="Times New Roman" w:hAnsi="Times New Roman" w:cs="Times New Roman"/>
            <w:color w:val="000000"/>
            <w:sz w:val="24"/>
            <w:szCs w:val="24"/>
          </w:rPr>
          <w:tag w:val="MENDELEY_CITATION_v3_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"/>
          <w:id w:val="503477356"/>
          <w:placeholder>
            <w:docPart w:val="DefaultPlaceholder_-1854013440"/>
          </w:placeholder>
        </w:sdtPr>
        <w:sdtContent>
          <w:r w:rsidR="00BA398C" w:rsidRPr="00BA398C">
            <w:rPr>
              <w:rFonts w:ascii="Times New Roman" w:hAnsi="Times New Roman" w:cs="Times New Roman"/>
              <w:color w:val="000000"/>
              <w:sz w:val="24"/>
              <w:szCs w:val="24"/>
            </w:rPr>
            <w:t>(9)</w:t>
          </w:r>
        </w:sdtContent>
      </w:sdt>
      <w:ins w:id="81" w:author="Mohammad Nayeem Hasan" w:date="2025-06-22T02:11:00Z">
        <w:r w:rsidR="007A6FC8" w:rsidRPr="007A6FC8">
          <w:rPr>
            <w:rFonts w:ascii="Times New Roman" w:hAnsi="Times New Roman" w:cs="Times New Roman"/>
            <w:sz w:val="24"/>
            <w:szCs w:val="24"/>
          </w:rPr>
          <w:t>.</w:t>
        </w:r>
      </w:ins>
      <w:bookmarkEnd w:id="78"/>
    </w:p>
    <w:p w14:paraId="5BA56D2C" w14:textId="0CA41424"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In this study, three models were utilized to identify associated risk factors of patient delay, provider delay, and total delay, designated as Model 1, Model 2, and Model 3, respectively. Results were reported as unadjusted/crude odds ratios (COR) and adjusted odds ratios (AOR) with their respective 95% confidence intervals. </w:t>
      </w:r>
      <w:r w:rsidR="006B4975" w:rsidRPr="00D94746">
        <w:rPr>
          <w:rFonts w:ascii="Times New Roman" w:hAnsi="Times New Roman" w:cs="Times New Roman"/>
          <w:sz w:val="24"/>
          <w:szCs w:val="24"/>
        </w:rPr>
        <w:t xml:space="preserve">We considered a p-value of less than 0.05 to be statistically significant, indicating a 5% level of significance for interpreting our results. </w:t>
      </w:r>
      <w:r w:rsidRPr="00D94746">
        <w:rPr>
          <w:rFonts w:ascii="Times New Roman" w:hAnsi="Times New Roman" w:cs="Times New Roman"/>
          <w:sz w:val="24"/>
          <w:szCs w:val="24"/>
        </w:rPr>
        <w:t>Additionally, we assessed multicollinearity in the final model using a cut-off value of 4.00 for the variance i</w:t>
      </w:r>
      <w:r w:rsidR="00076E69" w:rsidRPr="00D94746">
        <w:rPr>
          <w:rFonts w:ascii="Times New Roman" w:hAnsi="Times New Roman" w:cs="Times New Roman"/>
          <w:sz w:val="24"/>
          <w:szCs w:val="24"/>
        </w:rPr>
        <w:t xml:space="preserve">nflation factor (VIF) analysis </w:t>
      </w:r>
      <w:r w:rsidR="000E0B5E" w:rsidRPr="00D94746">
        <w:rPr>
          <w:rFonts w:ascii="Times New Roman" w:hAnsi="Times New Roman" w:cs="Times New Roman"/>
          <w:sz w:val="24"/>
          <w:szCs w:val="24"/>
        </w:rPr>
        <w:fldChar w:fldCharType="begin"/>
      </w:r>
      <w:r w:rsidR="000E0B5E" w:rsidRPr="00D94746">
        <w:rPr>
          <w:rFonts w:ascii="Times New Roman" w:hAnsi="Times New Roman" w:cs="Times New Roman"/>
          <w:sz w:val="24"/>
          <w:szCs w:val="24"/>
        </w:rPr>
        <w:instrText xml:space="preserve"> ADDIN ZOTERO_ITEM CSL_CITATION {"citationID":"L0d7dqDv","properties":{"formattedCitation":"[18]","plainCitation":"[18]","noteIndex":0},"citationItems":[{"id":83,"uris":["http://zotero.org/users/15163884/items/CHR2SPDF"],"itemData":{"id":83,"type":"article-journal","abstract":"Abstract\n            \n              Background\n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Bangladesh.\n            \n            \n              Methods\n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factors.\n            \n            \n              Results\n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counterparts.\n            \n            \n              Conclusion and recommendation\n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program.","container-title":"BMC Public Health","DOI":"10.1186/s12889-023-15617-8","ISSN":"1471-2458","issue":"1","journalAbbreviation":"BMC Public Health","language":"en","page":"687","source":"DOI.org (Crossref)","title":"Early childhood developmental status and its associated factors in Bangladesh: a comparison of two consecutive nationally representative surveys","title-short":"Early childhood developmental status and its associated factors in Bangladesh","volume":"23","author":[{"family":"Hasan","given":"Mohammad Nayeem"},{"family":"Babu","given":"Md. Rashed"},{"family":"Chowdhury","given":"Muhammad Abdul Baker"},{"family":"Rahman","given":"Mohammad Meshbahur"},{"family":"Hasan","given":"Nafiul"},{"family":"Kabir","given":"Russell"},{"family":"Uddin","given":"Md Jamal"}],"issued":{"date-parts":[["2023",4,12]]}}}],"schema":"https://github.com/citation-style-language/schema/raw/master/csl-citation.json"} </w:instrText>
      </w:r>
      <w:r w:rsidR="000E0B5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[18]</w:t>
      </w:r>
      <w:r w:rsidR="000E0B5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At this stage, all variables were incorporated into the model since the VIF values for each variable were below 4.00.</w:t>
      </w:r>
      <w:r w:rsidR="0051514D" w:rsidRPr="00D94746">
        <w:rPr>
          <w:rFonts w:ascii="Times New Roman" w:hAnsi="Times New Roman" w:cs="Times New Roman"/>
          <w:sz w:val="24"/>
          <w:szCs w:val="24"/>
        </w:rPr>
        <w:t xml:space="preserve"> All analyses were performed using R software.</w:t>
      </w:r>
    </w:p>
    <w:p w14:paraId="45D62212" w14:textId="77777777" w:rsidR="00D60B16" w:rsidRPr="00E25218" w:rsidRDefault="00D60B16" w:rsidP="00E25218">
      <w:bookmarkStart w:id="82" w:name="_heading=h.tyjcwt" w:colFirst="0" w:colLast="0"/>
      <w:bookmarkEnd w:id="82"/>
    </w:p>
    <w:p w14:paraId="5833724F" w14:textId="0E219430" w:rsidR="00D94746" w:rsidRPr="00E25218" w:rsidRDefault="008F4899" w:rsidP="00E25218">
      <w:pPr>
        <w:rPr>
          <w:rFonts w:ascii="Times New Roman" w:hAnsi="Times New Roman" w:cs="Times New Roman"/>
          <w:b/>
          <w:bCs/>
          <w:sz w:val="24"/>
          <w:szCs w:val="24"/>
        </w:rPr>
      </w:pPr>
      <w:r w:rsidRPr="00E25218">
        <w:rPr>
          <w:rFonts w:ascii="Times New Roman" w:hAnsi="Times New Roman" w:cs="Times New Roman"/>
          <w:b/>
          <w:bCs/>
          <w:sz w:val="24"/>
          <w:szCs w:val="24"/>
        </w:rPr>
        <w:t>Results</w:t>
      </w:r>
    </w:p>
    <w:p w14:paraId="3F5270B2" w14:textId="77777777" w:rsidR="005B7295" w:rsidRPr="00CC7A6C" w:rsidRDefault="005B7295" w:rsidP="00D94746">
      <w:pPr>
        <w:spacing w:line="360" w:lineRule="auto"/>
        <w:jc w:val="both"/>
        <w:rPr>
          <w:rFonts w:ascii="Times New Roman" w:hAnsi="Times New Roman" w:cs="Times New Roman"/>
          <w:b/>
          <w:bCs/>
          <w:iCs/>
          <w:sz w:val="24"/>
          <w:szCs w:val="24"/>
        </w:rPr>
      </w:pPr>
      <w:bookmarkStart w:id="83" w:name="_heading=h.3dy6vkm" w:colFirst="0" w:colLast="0"/>
      <w:bookmarkEnd w:id="83"/>
      <w:r w:rsidRPr="00CC7A6C">
        <w:rPr>
          <w:rFonts w:ascii="Times New Roman" w:hAnsi="Times New Roman" w:cs="Times New Roman"/>
          <w:b/>
          <w:bCs/>
          <w:iCs/>
          <w:sz w:val="24"/>
          <w:szCs w:val="24"/>
        </w:rPr>
        <w:t>Study Population</w:t>
      </w:r>
    </w:p>
    <w:p w14:paraId="58BA42B7"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A total of 355 women participated in our study. The largest age group was 40-49 years, comprising 35.0% of participants. Most women resided in the Dhaka division (44.0%), with a significant proportion (72.8%) from rural areas. A notable majority of participants were married (82.8%). Illiteracy was prevalent, affecting 42.9% of patients, while primary education was the most common level of education among spouses (37.1%). Over a third of families reported a monthly income of less than 5,000 BDT. Access to electronic devices was high (89.9%), but 59.4% lacked access to mass media (Table 1).</w:t>
      </w:r>
    </w:p>
    <w:p w14:paraId="7C9E4F74"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Clinical Characteristics and Associated Factors</w:t>
      </w:r>
    </w:p>
    <w:p w14:paraId="605B0156"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lastRenderedPageBreak/>
        <w:t>As shown in Table 2, 88.5% of patients initially presented with a lump. Only 11.1% practiced breast self-examination, and 9.5% reported a family history of breast cancer. Patient delay (defined as a delay of more than three months) occurred in 41.0% of cases, while provider delay (more than one month) was noted in 24.3%. Total delay (more than four months) affected 55.7% of participants. Most patients sought medical help at stage II (48.8%) or stage III (44.1%).</w:t>
      </w:r>
    </w:p>
    <w:p w14:paraId="1E4F252C" w14:textId="0D486EA1"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Statistical analysis revealed significant differences in patient delay across cancer stages, with mean delays of 0.93 months for stage I, 5.23 months for stage II, 6.33 months for stage III, and 3.21 months for stage IV. Provider and total delays did not show significant variation across stages. Notably, stage III exhibited the highest patient delay (51.5%) and total delay (48.6%), while stage I had the lowest patient delay (2.0%) and total delay (1.4%). These findings underscore the urgent need for targeted interventions to reduce delays at various cancer stages (</w:t>
      </w:r>
      <w:r w:rsidR="009D5953">
        <w:rPr>
          <w:rFonts w:ascii="Times New Roman" w:hAnsi="Times New Roman" w:cs="Times New Roman"/>
          <w:sz w:val="24"/>
          <w:szCs w:val="24"/>
        </w:rPr>
        <w:t xml:space="preserve">Table 3 and </w:t>
      </w:r>
      <w:r w:rsidRPr="00D94746">
        <w:rPr>
          <w:rFonts w:ascii="Times New Roman" w:hAnsi="Times New Roman" w:cs="Times New Roman"/>
          <w:sz w:val="24"/>
          <w:szCs w:val="24"/>
        </w:rPr>
        <w:t>Fig</w:t>
      </w:r>
      <w:r w:rsidR="005966F8">
        <w:rPr>
          <w:rFonts w:ascii="Times New Roman" w:hAnsi="Times New Roman" w:cs="Times New Roman"/>
          <w:sz w:val="24"/>
          <w:szCs w:val="24"/>
        </w:rPr>
        <w:t xml:space="preserve">. </w:t>
      </w:r>
      <w:r w:rsidRPr="00D94746">
        <w:rPr>
          <w:rFonts w:ascii="Times New Roman" w:hAnsi="Times New Roman" w:cs="Times New Roman"/>
          <w:sz w:val="24"/>
          <w:szCs w:val="24"/>
        </w:rPr>
        <w:t>1).</w:t>
      </w:r>
    </w:p>
    <w:p w14:paraId="5D51D629" w14:textId="53EDF66B"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Fig</w:t>
      </w:r>
      <w:r w:rsidR="005966F8">
        <w:rPr>
          <w:rFonts w:ascii="Times New Roman" w:hAnsi="Times New Roman" w:cs="Times New Roman"/>
          <w:sz w:val="24"/>
          <w:szCs w:val="24"/>
        </w:rPr>
        <w:t>.</w:t>
      </w:r>
      <w:r w:rsidRPr="00D94746">
        <w:rPr>
          <w:rFonts w:ascii="Times New Roman" w:hAnsi="Times New Roman" w:cs="Times New Roman"/>
          <w:sz w:val="24"/>
          <w:szCs w:val="24"/>
        </w:rPr>
        <w:t xml:space="preserve"> 2 illustrates that the most common symptoms experienced by patients included breast discomfort (52.1%), followed by a lump (45.9%), arm discomfort (34.8%), itching (33.8%), changes in breast shape (31.4%), skin changes (12.7%), nipple discharge (12.1%), and ulcer or sore skin (11.5%).</w:t>
      </w:r>
    </w:p>
    <w:p w14:paraId="2791C02F"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Reasons for Delay in Medical Care</w:t>
      </w:r>
    </w:p>
    <w:p w14:paraId="1D868406" w14:textId="77777777"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Table 4 identifies the primary reasons for delays in seeking medical care. The most common belief was that the issue would resolve on its own (79.1%), followed by negligence (75.5%), financial constraints (65.5%), family responsibilities (54.7%), embarrassment (44.6%), busy schedules (41.0%), and fear of a cancer diagnosis (38.1%). Additional factors included transportation difficulties (27.3%), lack of information (24.5%), delays in securing appointments (21.6%), and other reasons (20.1%).</w:t>
      </w:r>
    </w:p>
    <w:p w14:paraId="4C838F74" w14:textId="77777777" w:rsidR="005B7295" w:rsidRPr="00CC7A6C" w:rsidRDefault="005B7295" w:rsidP="00D94746">
      <w:pPr>
        <w:spacing w:line="360" w:lineRule="auto"/>
        <w:jc w:val="both"/>
        <w:rPr>
          <w:rFonts w:ascii="Times New Roman" w:hAnsi="Times New Roman" w:cs="Times New Roman"/>
          <w:b/>
          <w:bCs/>
          <w:iCs/>
          <w:sz w:val="24"/>
          <w:szCs w:val="24"/>
        </w:rPr>
      </w:pPr>
      <w:r w:rsidRPr="00CC7A6C">
        <w:rPr>
          <w:rFonts w:ascii="Times New Roman" w:hAnsi="Times New Roman" w:cs="Times New Roman"/>
          <w:b/>
          <w:bCs/>
          <w:iCs/>
          <w:sz w:val="24"/>
          <w:szCs w:val="24"/>
        </w:rPr>
        <w:t>Types of Delay and Associated Factors</w:t>
      </w:r>
    </w:p>
    <w:p w14:paraId="57A5BB28" w14:textId="7E958CF2"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Table </w:t>
      </w:r>
      <w:r w:rsidR="006B31AE" w:rsidRPr="00D94746">
        <w:rPr>
          <w:rFonts w:ascii="Times New Roman" w:hAnsi="Times New Roman" w:cs="Times New Roman"/>
          <w:sz w:val="24"/>
          <w:szCs w:val="24"/>
        </w:rPr>
        <w:t>S</w:t>
      </w:r>
      <w:r w:rsidR="0086573A">
        <w:rPr>
          <w:rFonts w:ascii="Times New Roman" w:hAnsi="Times New Roman" w:cs="Times New Roman"/>
          <w:sz w:val="24"/>
          <w:szCs w:val="24"/>
        </w:rPr>
        <w:t>2</w:t>
      </w:r>
      <w:r w:rsidRPr="00D94746">
        <w:rPr>
          <w:rFonts w:ascii="Times New Roman" w:hAnsi="Times New Roman" w:cs="Times New Roman"/>
          <w:sz w:val="24"/>
          <w:szCs w:val="24"/>
        </w:rPr>
        <w:t xml:space="preserve"> highlights key risk factors for patient delay. This delay was particularly prevalent among illiterate individuals (47.7%), those with a monthly income below 5,000 BDT (50.4%), and those lacking access to electronic devices (60.0%) or mass media (43.9%). Additionally, the absence of breast pain was linked to a higher rate of delay (44.1%).</w:t>
      </w:r>
      <w:r w:rsidR="00DB4761" w:rsidRPr="00D94746">
        <w:rPr>
          <w:rFonts w:ascii="Times New Roman" w:hAnsi="Times New Roman" w:cs="Times New Roman"/>
          <w:sz w:val="24"/>
          <w:szCs w:val="24"/>
        </w:rPr>
        <w:t xml:space="preserve"> </w:t>
      </w:r>
      <w:r w:rsidRPr="00D94746">
        <w:rPr>
          <w:rFonts w:ascii="Times New Roman" w:hAnsi="Times New Roman" w:cs="Times New Roman"/>
          <w:sz w:val="24"/>
          <w:szCs w:val="24"/>
        </w:rPr>
        <w:t>Adjusted analyses revealed that illiterate patients had nearly double the odds of experiencing delay (AOR: 1.96, 95% CI: 1.04-3.74) compared to those with secondary or higher education. Patients with a monthly income of 5,000-</w:t>
      </w:r>
      <w:r w:rsidRPr="00D94746">
        <w:rPr>
          <w:rFonts w:ascii="Times New Roman" w:hAnsi="Times New Roman" w:cs="Times New Roman"/>
          <w:sz w:val="24"/>
          <w:szCs w:val="24"/>
        </w:rPr>
        <w:lastRenderedPageBreak/>
        <w:t>10,000 BDT had 1.45 times higher odds of delay compared to those earning over 20,000 BDT. Conversely, those experiencing breast pain had 45% lower odds of delay (AOR: 0.55, 95% CI: 0.32-0.94) than those without pain.</w:t>
      </w:r>
    </w:p>
    <w:p w14:paraId="0C09C4D4" w14:textId="38D247E2"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Table </w:t>
      </w:r>
      <w:r w:rsidR="006B31AE" w:rsidRPr="00D94746">
        <w:rPr>
          <w:rFonts w:ascii="Times New Roman" w:hAnsi="Times New Roman" w:cs="Times New Roman"/>
          <w:sz w:val="24"/>
          <w:szCs w:val="24"/>
        </w:rPr>
        <w:t>S</w:t>
      </w:r>
      <w:r w:rsidR="0086573A">
        <w:rPr>
          <w:rFonts w:ascii="Times New Roman" w:hAnsi="Times New Roman" w:cs="Times New Roman"/>
          <w:sz w:val="24"/>
          <w:szCs w:val="24"/>
        </w:rPr>
        <w:t>3</w:t>
      </w:r>
      <w:r w:rsidRPr="00D94746">
        <w:rPr>
          <w:rFonts w:ascii="Times New Roman" w:hAnsi="Times New Roman" w:cs="Times New Roman"/>
          <w:sz w:val="24"/>
          <w:szCs w:val="24"/>
        </w:rPr>
        <w:t xml:space="preserve"> presents significant factors associated with provider delay. Patients from the Rangpur division had over four times higher odds of experiencing provider delay (AOR: 4.60, 95% CI: 1.11-7.52) compared to those from Barisal. Rural residents had three times higher odds (AOR: 3.07, 95% CI: 1.49-6.98), and those with nipple discharge had nearly three times higher odds (AOR: 2.92, 95% CI: 1.04-8.06).</w:t>
      </w:r>
    </w:p>
    <w:p w14:paraId="6DD09D94" w14:textId="769ED514" w:rsidR="005B7295" w:rsidRPr="00D94746" w:rsidRDefault="005B7295"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Table </w:t>
      </w:r>
      <w:r w:rsidR="006B31AE" w:rsidRPr="00D94746">
        <w:rPr>
          <w:rFonts w:ascii="Times New Roman" w:hAnsi="Times New Roman" w:cs="Times New Roman"/>
          <w:sz w:val="24"/>
          <w:szCs w:val="24"/>
        </w:rPr>
        <w:t>5</w:t>
      </w:r>
      <w:r w:rsidRPr="00D94746">
        <w:rPr>
          <w:rFonts w:ascii="Times New Roman" w:hAnsi="Times New Roman" w:cs="Times New Roman"/>
          <w:sz w:val="24"/>
          <w:szCs w:val="24"/>
        </w:rPr>
        <w:t xml:space="preserve"> summarizes the factors associated with total delay, indicating that patients from the Rangpur division had over six times higher odds of total delay (AOR: 6.07, 95% CI: 1.76-8.02). Rural residents faced double the odds of total delay (AOR: 2.04, 95% CI: 1.17-3.61). Unmarried patients and those with lower educational attainment also exhibited higher odds of total delay, along with symptoms such as breast pain, nipple discharge, and bone pain.</w:t>
      </w:r>
    </w:p>
    <w:p w14:paraId="773A292E" w14:textId="77777777" w:rsidR="008F4899" w:rsidRPr="00D94746" w:rsidRDefault="008F4899" w:rsidP="00D94746">
      <w:pPr>
        <w:spacing w:line="360" w:lineRule="auto"/>
        <w:jc w:val="both"/>
        <w:rPr>
          <w:rFonts w:ascii="Times New Roman" w:hAnsi="Times New Roman" w:cs="Times New Roman"/>
          <w:sz w:val="24"/>
          <w:szCs w:val="24"/>
        </w:rPr>
      </w:pPr>
    </w:p>
    <w:p w14:paraId="0D4AB1A4" w14:textId="77777777" w:rsidR="00DD1CAD" w:rsidRPr="00E25218" w:rsidRDefault="005B7295" w:rsidP="00E25218">
      <w:pPr>
        <w:rPr>
          <w:rFonts w:ascii="Times New Roman" w:hAnsi="Times New Roman" w:cs="Times New Roman"/>
          <w:b/>
          <w:bCs/>
          <w:sz w:val="24"/>
          <w:szCs w:val="24"/>
        </w:rPr>
      </w:pPr>
      <w:r w:rsidRPr="00E25218">
        <w:rPr>
          <w:rFonts w:ascii="Times New Roman" w:hAnsi="Times New Roman" w:cs="Times New Roman"/>
          <w:b/>
          <w:bCs/>
          <w:sz w:val="24"/>
          <w:szCs w:val="24"/>
        </w:rPr>
        <w:t>Discussion</w:t>
      </w:r>
    </w:p>
    <w:p w14:paraId="519156B6" w14:textId="77777777"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This study highlights several key factors contributing to diagnostic delays in breast cancer care in Bangladesh, including self-perceived beliefs and negligence, fear, embarrassment, economic and educational barriers, and geographic disparities. Understanding these factors is critical for developing effective interventions to reduce delays and improve outcomes for breast cancer patients.</w:t>
      </w:r>
    </w:p>
    <w:p w14:paraId="723DCC0A" w14:textId="40F7C5D4"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A significant portion of patients (79.1%) delayed seeking medical attention due to the belief that their symptoms would resolve on their own. This suggests a pervasive lack of awareness about the severity of breast cancer symptoms, such as lumps or nipple discharge, which often leads to advanced-stage diagnoses. This self-perceived belief is dangerous as it allows the disease to progress unchecked, increasing the risk of mortality. Negligence or carelessness was also cited by 75.5% of participants, indicating that even when symptoms are acknowledged, there is a tendency to delay seeking care due to underestimating the potential severity of the symptoms. This finding aligns with similar studies conducted in Tunisia and Libya, where a significant percentage of women delayed seeking medical help due to the perception that their symptoms were not serious</w:t>
      </w:r>
      <w:r w:rsidR="002F5BFB" w:rsidRPr="00D94746">
        <w:rPr>
          <w:rFonts w:ascii="Times New Roman" w:hAnsi="Times New Roman" w:cs="Times New Roman"/>
          <w:sz w:val="24"/>
          <w:szCs w:val="24"/>
        </w:rPr>
        <w:t xml:space="preserve"> </w:t>
      </w:r>
      <w:r w:rsidR="00113ED6" w:rsidRPr="00D94746">
        <w:rPr>
          <w:rFonts w:ascii="Times New Roman" w:hAnsi="Times New Roman" w:cs="Times New Roman"/>
          <w:sz w:val="24"/>
          <w:szCs w:val="24"/>
        </w:rPr>
        <w:lastRenderedPageBreak/>
        <w:fldChar w:fldCharType="begin"/>
      </w:r>
      <w:r w:rsidR="0019447A" w:rsidRPr="00D94746">
        <w:rPr>
          <w:rFonts w:ascii="Times New Roman" w:hAnsi="Times New Roman" w:cs="Times New Roman"/>
          <w:sz w:val="24"/>
          <w:szCs w:val="24"/>
        </w:rPr>
        <w:instrText xml:space="preserve"> ADDIN ZOTERO_ITEM CSL_CITATION {"citationID":"WDPFd68F","properties":{"formattedCitation":"[7,19]","plainCitation":"[7,19]","noteIndex":0},"citationItems":[{"id":18,"uris":["http://zotero.org/users/15163884/items/66XTBPT8"],"itemData":{"id":18,"type":"article-journal","abstract":"AIMS: To study the diagnosis delay and its impact on stage of disease among women with breast cancer on Libya.\nMETHODS: 200 women, aged 22 to 75 years with breast cancer diagnosed during 2008-2009 were interviewed about the period from the first symptoms to the final histological diagnosis of breast cancer. This period (diagnosis time) was categorized into 3 periods: &lt;3 months, 3-6 months, and &gt;6 months. If diagnosis time was longer than 3 months, the diagnosis was considered delayed (diagnosis delay). Consultation time was the time taken to visit the general practitioner after the first symptoms. Retrospective preclinical and clinical data were collected on a form (questionnaire) during an interview with each patient and from medical records.\nRESULTS: The median of diagnosis time was 7.5 months. Only 30.0% of patients were diagnosed within 3 months after symptoms. 14% of patients were diagnosed within 3-6 months and 56% within a period longer than 6 months. A number of factors predicted diagnosis delay: Symptoms were not considered serious in 27% of patients. Alternative therapy (therapy not associated with cancer) was applied in 13.0% of the patients. Fear and shame prevented the visit to the doctor in 10% and 4.5% of patients, respectively. Inappropriate reassurance that the lump was benign was an important reason for prolongation of the diagnosis time. Diagnosis delay was associated with initial breast symptom(s) that did not include a lump (p &lt; 0.0001), with women who did not report monthly self examination (p &lt; 0.0001), with old age (p = 0.004), with illiteracy (p = 0.009), with history of benign fibrocystic disease (p = 0.029) and with women who had used oral contraceptive pills longer than 5 years (p = 0.043). At the time of diagnosis, the clinical stage distribution was as follows: 9.0% stage I, 25.5% stage II, 54.0% stage III and 11.5% stage IV.Diagnosis delay was associated with bigger tumour size (p &lt;0.0001), with positive lymph nodes (N2, N3; p &lt; 0.0001), with high incidence of late clinical stages (p &lt; 0.0001), and with metastatic disease (p &lt; 0.0001).\nCONCLUSIONS: Diagnosis delay is very serious problem in Libya. Diagnosis delay was associated with complex interactions between several factors and with advanced stages. There is a need for improving breast cancer awareness and training of general practitioners to reduce breast cancer mortality by promoting early detection. The treatment guidelines should pay more attention to the early phases of breast cancer. Especially, guidelines for good practices in managing detectable of tumors are necessary.","container-title":"BMC research notes","DOI":"10.1186/1756-0500-5-452","ISSN":"1756-0500","journalAbbreviation":"BMC Res Notes","language":"eng","note":"PMID: 22909280\nPMCID: PMC3542159","page":"452","source":"PubMed","title":"Diagnosis delay in Libyan female breast cancer","volume":"5","author":[{"family":"Ermiah","given":"Eramah"},{"family":"Abdalla","given":"Fathi"},{"family":"Buhmeida","given":"Abdelbaset"},{"family":"Larbesh","given":"Entesar"},{"family":"Pyrhönen","given":"Seppo"},{"family":"Collan","given":"Yrjö"}],"issued":{"date-parts":[["2012",8,21]]}}},{"id":44,"uris":["http://zotero.org/users/15163884/items/YEF3RPSZ"],"itemData":{"id":44,"type":"article-journal","abstract":"BACKGROUND: The diagnosis of breast cancer is, in Tunisia, still done at a late stage.\nAIM: To identify the principal obstacles against early diagnosis of breast cancer for patients consulting at advanced locally stage or with metastasis.\nMETHODS: We have asked 160 patients with breast cancer showing local T3 or T4 evolution or metastasis at the time of diagnosis, about reasons for the late diagnosis of their breast cancer.\nRESULTS: The average delay in consultation was 11.6 months and the average size of the tumor was 6.3 cm. The cause of delays in diagnosis was, in 92.5% of cases linked to the patient, and in 24% of case to medical personnel. Two many causes found in patients were: a none-attribution of the symptoms as cancer (35%), and the absence of self-examination of the breasts (23.5%). A comparison of patients according to the cause of delay demonstrated that the distance from a medical centre is more frequent in the case of medical delays, the level of education is lower in patients who fail to carry out self-examination, the more frequent relevant family history of patients who have not attributed the symptoms to cancer, and the relative distance from a medical centre is more pronounced in women in difficult financial circumstances.\nCONCLUSION: Changing patient behaviour by public health education, besides professional educational programs could help to ovoid diagnosis delay of breast cancer in Tunisia and improve its outcome.","container-title":"La Tunisie Medicale","ISSN":"0041-4131","issue":"12","journalAbbreviation":"Tunis Med","language":"fre","note":"PMID: 21136356","page":"894-897","source":"PubMed","title":"[Reasons of diagnostic delay of breast cancer in Tunisian women (160 patients in the central region of Tunisia)]","volume":"88","author":[{"family":"Landolsi","given":"Amel"},{"family":"Gahbiche","given":"Selma"},{"family":"Chaafii","given":"Rym"},{"family":"Chabchoub","given":"Imen"},{"family":"Ben Fatma","given":"Leila"},{"family":"Hochlef","given":"Mafram"},{"family":"Gharbi","given":"Olfa"},{"family":"Ben Ahmed","given":"Slim"}],"issued":{"date-parts":[["2010",12]]}}}],"schema":"https://github.com/citation-style-language/schema/raw/master/csl-citation.json"} </w:instrText>
      </w:r>
      <w:r w:rsidR="00113ED6"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[7,19]</w:t>
      </w:r>
      <w:r w:rsidR="00113ED6"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 Improving awareness and education about the early warning signs of breast cancer is essential to encourage prompt medical consultation and reduce patient delay.</w:t>
      </w:r>
    </w:p>
    <w:p w14:paraId="1ADCA465" w14:textId="1BC3BAFB"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Fear of a cancer diagnosis or treatment emerged as a critical factor in delaying medical consultation, reported by 38.1% of participants. This fear is often compounded by a lack of knowledge and misconceptions about the disease and its treatment. Negative perceptions about the toxicity of cancer treatments, such as chemotherapy, can deter patients from seeking help. This is particularly evident in developing countries where fear of diagnosis is more prevalent among those with a family hist</w:t>
      </w:r>
      <w:r w:rsidR="002F5BFB" w:rsidRPr="00D94746">
        <w:rPr>
          <w:rFonts w:ascii="Times New Roman" w:hAnsi="Times New Roman" w:cs="Times New Roman"/>
          <w:sz w:val="24"/>
          <w:szCs w:val="24"/>
        </w:rPr>
        <w:t xml:space="preserve">ory of breast cancer </w:t>
      </w:r>
      <w:r w:rsidR="008D381E"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{"citationID":"HTzbf7gT","properties":{"formattedCitation":"[7,20]","plainCitation":"[7,20]","noteIndex":0},"citationItems":[{"id":18,"uris":["http://zotero.org/users/15163884/items/66XTBPT8"],"itemData":{"id":18,"type":"article-journal","abstract":"AIMS: To study the diagnosis delay and its impact on stage of disease among women with breast cancer on Libya.\nMETHODS: 200 women, aged 22 to 75 years with breast cancer diagnosed during 2008-2009 were interviewed about the period from the first symptoms to the final histological diagnosis of breast cancer. This period (diagnosis time) was categorized into 3 periods: &lt;3 months, 3-6 months, and &gt;6 months. If diagnosis time was longer than 3 months, the diagnosis was considered delayed (diagnosis delay). Consultation time was the time taken to visit the general practitioner after the first symptoms. Retrospective preclinical and clinical data were collected on a form (questionnaire) during an interview with each patient and from medical records.\nRESULTS: The median of diagnosis time was 7.5 months. Only 30.0% of patients were diagnosed within 3 months after symptoms. 14% of patients were diagnosed within 3-6 months and 56% within a period longer than 6 months. A number of factors predicted diagnosis delay: Symptoms were not considered serious in 27% of patients. Alternative therapy (therapy not associated with cancer) was applied in 13.0% of the patients. Fear and shame prevented the visit to the doctor in 10% and 4.5% of patients, respectively. Inappropriate reassurance that the lump was benign was an important reason for prolongation of the diagnosis time. Diagnosis delay was associated with initial breast symptom(s) that did not include a lump (p &lt; 0.0001), with women who did not report monthly self examination (p &lt; 0.0001), with old age (p = 0.004), with illiteracy (p = 0.009), with history of benign fibrocystic disease (p = 0.029) and with women who had used oral contraceptive pills longer than 5 years (p = 0.043). At the time of diagnosis, the clinical stage distribution was as follows: 9.0% stage I, 25.5% stage II, 54.0% stage III and 11.5% stage IV.Diagnosis delay was associated with bigger tumour size (p &lt;0.0001), with positive lymph nodes (N2, N3; p &lt; 0.0001), with high incidence of late clinical stages (p &lt; 0.0001), and with metastatic disease (p &lt; 0.0001).\nCONCLUSIONS: Diagnosis delay is very serious problem in Libya. Diagnosis delay was associated with complex interactions between several factors and with advanced stages. There is a need for improving breast cancer awareness and training of general practitioners to reduce breast cancer mortality by promoting early detection. The treatment guidelines should pay more attention to the early phases of breast cancer. Especially, guidelines for good practices in managing detectable of tumors are necessary.","container-title":"BMC research notes","DOI":"10.1186/1756-0500-5-452","ISSN":"1756-0500","journalAbbreviation":"BMC Res Notes","language":"eng","note":"PMID: 22909280\nPMCID: PMC3542159","page":"452","source":"PubMed","title":"Diagnosis delay in Libyan female breast cancer","volume":"5","author":[{"family":"Ermiah","given":"Eramah"},{"family":"Abdalla","given":"Fathi"},{"family":"Buhmeida","given":"Abdelbaset"},{"family":"Larbesh","given":"Entesar"},{"family":"Pyrhönen","given":"Seppo"},{"family":"Collan","given":"Yrjö"}],"issued":{"date-parts":[["2012",8,21]]}}},{"id":46,"uris":["http://zotero.org/users/15163884/items/K9IAV8KN"],"itemData":{"id":46,"type":"article-journal","abstract":"BACKGROUND: A cross-sectional study carried out at a teaching hospital in Kaduna, Nigeria, to investigate the extent and reasons for the delay between onset of symptoms and admission for treatment of symptomatic breast cancer.\nMETHODS: The patients had histologically proven breast cancer and had been admitted for treatment. Data were obtained from interviews and patients' clinical and referral records.\nRESULTS: One hundred and eleven consecutive breast cancer patients were interviewed from July 2003 to June 2005. Only 12 (10.8%) could be admitted for treatment within a month of onset of symptoms. Delays were significantly associated with younger patients, elementary or no Western education, and domicile outside the Kaduna metropolitan area. Patients who were referred from, or received initial treatment at, peripheral hospitals had longer delays than those who came for first consultation at the teaching hospital. The proportion of early breast cancer cases (stages I and II) decreased from 45.9% at diagnosis to 25.2% at treatment, as concerns about mastectomy and hospital treatment led a significant number of the patients to temporarily abandon hospital treatment for alternatives, only to return with advanced cancers. The predominant reasons among the 99 patients who had delays of more than a month before admission were: ignorance of the seriousness of a painless breast lump (47.5%), non-acceptance of hospital treatment (46.5%), and preference for traditional treatment (38.4%). A significant number of patients referred from peripheral hospitals had inappropriate surgeries and biopsy management which contributed to the advanced stage on admission.\nCONCLUSION: This study shows that delayed treatment of symptomatic breast cancer at this centre in Nigeria is as much related to the quality of medical care as it is to local beliefs, ignorance of the disease, and lack of acceptance of orthodox treatment.","container-title":"South African Journal of Surgery. Suid-Afrikaanse Tydskrif Vir Chirurgie","ISSN":"0038-2361","issue":"4","journalAbbreviation":"S Afr J Surg","language":"eng","note":"PMID: 19051953","page":"106-110","source":"PubMed","title":"Delayed treatment of symptomatic breast cancer: the experience from Kaduna, Nigeria","title-short":"Delayed treatment of symptomatic breast cancer","volume":"46","author":[{"family":"Ukwenya","given":"A. Y."},{"family":"Yusufu","given":"L. M. D."},{"family":"Nmadu","given":"P. T."},{"family":"Garba","given":"E. S."},{"family":"Ahmed","given":"A."}],"issued":{"date-parts":[["2008",11]]}}}],"schema":"https://github.com/citation-style-language/schema/raw/master/csl-citation.json"}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[7,20]</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In contrast, in the UK, only 4.9% of delays are attributed to fear, highlighting a significant difference in perception between developed </w:t>
      </w:r>
      <w:r w:rsidR="002F5BFB" w:rsidRPr="00D94746">
        <w:rPr>
          <w:rFonts w:ascii="Times New Roman" w:hAnsi="Times New Roman" w:cs="Times New Roman"/>
          <w:sz w:val="24"/>
          <w:szCs w:val="24"/>
        </w:rPr>
        <w:t xml:space="preserve">and developing nations </w:t>
      </w:r>
      <w:r w:rsidR="008D381E" w:rsidRPr="00D94746">
        <w:rPr>
          <w:rFonts w:ascii="Times New Roman" w:hAnsi="Times New Roman" w:cs="Times New Roman"/>
          <w:sz w:val="24"/>
          <w:szCs w:val="24"/>
        </w:rPr>
        <w:fldChar w:fldCharType="begin"/>
      </w:r>
      <w:r w:rsidR="000E0B5E" w:rsidRPr="00D94746">
        <w:rPr>
          <w:rFonts w:ascii="Times New Roman" w:hAnsi="Times New Roman" w:cs="Times New Roman"/>
          <w:sz w:val="24"/>
          <w:szCs w:val="24"/>
        </w:rPr>
        <w:instrText xml:space="preserve"> ADDIN ZOTERO_ITEM CSL_CITATION {"citationID":"4ynBQpy2","properties":{"formattedCitation":"[21]","plainCitation":"[21]","noteIndex":0},"citationItems":[{"id":48,"uris":["http://zotero.org/users/15163884/items/492K5UAU"],"itemData":{"id":48,"type":"article-journal","abstract":"We attempted to identify factors associated with delay in presentation and assessment of women with breast symptoms who attended a London breast clinic. A total of 692 consecutive symptomatic referrals, aged 40-75 years, were studied. Patient delay, assessed prior to diagnosis, was defined as time elapsing between symptom discovery and first presentation to a medical provider. This was studied in relation to: reasons for delaying, beliefs and attitudes, socio-demographic and clinical variables, psychiatric morbidity and subsequent diagnosis. Thirty-five per cent of the cohort delayed presentation 4 weeks or more (median 13 days). The most common reason given was that they thought their symptom was not serious (odds ratio (OR) = 5.32, 95% confidence interval (CI) 3.6-8.0). Others thought their symptom would go away (OR = 3.73, 95% CI 2.2-6.4) or delayed because they were scared (OR = 4.61, 95% CI 2.1-10.0). Delay was associated with psychiatric morbidity but not age. Patients who turned out to have cancer tended to delay less (median 7 days) but not significantly. Median system delay--time between first medical consultation and first clinic visit--was 18 days. Patients who thought they had cancer and those so diagnosed were seen more promptly (median 14 days). Most factors, including socio-economic status and ethnicity were non-contributory. Beliefs about breast symptoms and their attribution are the most important factors determining when women present. Health education messages should aim to convince symptomatic women that their condition requires urgent evaluation, without engendering fear in them.","container-title":"British Journal of Cancer","DOI":"10.1054/bjoc.1999.0990","ISSN":"0007-0920","issue":"3","journalAbbreviation":"Br J Cancer","language":"eng","note":"PMID: 10682692\nPMCID: PMC2363314","page":"742-748","source":"PubMed","title":"Delay in presentation of symptomatic referrals to a breast clinic: patient and system factors","title-short":"Delay in presentation of symptomatic referrals to a breast clinic","volume":"82","author":[{"family":"Nosarti","given":"C."},{"family":"Crayford","given":"T."},{"family":"Roberts","given":"J. V."},{"family":"Elias","given":"E."},{"family":"McKenzie","given":"K."},{"family":"David","given":"A. S."}],"issued":{"date-parts":[["2000",2]]}}}],"schema":"https://github.com/citation-style-language/schema/raw/master/csl-citation.json"}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[21]</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Disseminating positive information about cancer survivorship and organizing awareness campaigns can help alleviate this fear. Furthermore, encouraging cancer survivors to share their experiences could normalize discussions about the disease and reduce the stigma associated with </w:t>
      </w:r>
      <w:r w:rsidR="005906BD" w:rsidRPr="00D94746">
        <w:rPr>
          <w:rFonts w:ascii="Times New Roman" w:hAnsi="Times New Roman" w:cs="Times New Roman"/>
          <w:sz w:val="24"/>
          <w:szCs w:val="24"/>
        </w:rPr>
        <w:t>cancer diagnosis and treatment.</w:t>
      </w:r>
    </w:p>
    <w:p w14:paraId="6DCEEA98" w14:textId="6825D0DF"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Embarrassment related to breast examinations and discussing reproductive health is another significant barrier, particularly in societies with conservative norms. In Bangladesh, where concepts like 'Purdah' promote modesty, women may feel uncomfortable undergoing breast examinations or discussing their symptoms with healthcare providers. This cultural barrier is evident in our study, where 44.6% of participants reported embar</w:t>
      </w:r>
      <w:r w:rsidR="008D381E" w:rsidRPr="00D94746">
        <w:rPr>
          <w:rFonts w:ascii="Times New Roman" w:hAnsi="Times New Roman" w:cs="Times New Roman"/>
          <w:sz w:val="24"/>
          <w:szCs w:val="24"/>
        </w:rPr>
        <w:t>rassment as a reason for delay</w:t>
      </w:r>
      <w:ins w:id="84" w:author="Mohammad Nayeem Hasan" w:date="2025-06-23T03:00:00Z" w16du:dateUtc="2025-06-22T21:00:00Z">
        <w:r w:rsidR="002A02EA">
          <w:rPr>
            <w:rFonts w:ascii="Times New Roman" w:hAnsi="Times New Roman" w:cs="Times New Roman"/>
            <w:sz w:val="24"/>
            <w:szCs w:val="24"/>
          </w:rPr>
          <w:t>.</w:t>
        </w:r>
      </w:ins>
      <w:r w:rsidR="008D381E" w:rsidRPr="00D94746">
        <w:rPr>
          <w:rFonts w:ascii="Times New Roman" w:hAnsi="Times New Roman" w:cs="Times New Roman"/>
          <w:sz w:val="24"/>
          <w:szCs w:val="24"/>
        </w:rPr>
        <w:t xml:space="preserve"> </w:t>
      </w:r>
      <w:r w:rsidRPr="00D94746">
        <w:rPr>
          <w:rFonts w:ascii="Times New Roman" w:hAnsi="Times New Roman" w:cs="Times New Roman"/>
          <w:sz w:val="24"/>
          <w:szCs w:val="24"/>
        </w:rPr>
        <w:t xml:space="preserve"> Similar trends are observed among South Asian women residing in developed countries, indicating that cultural influences on health-seeking behavior persist even outside their native contexts </w:t>
      </w:r>
      <w:r w:rsidR="005906BD"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{"citationID":"6Tit9uGg","properties":{"formattedCitation":"[22,23]","plainCitation":"[22,23]","noteIndex":0},"citationItems":[{"id":76,"uris":["http://zotero.org/users/15163884/items/VNXBTRS9"],"itemData":{"id":76,"type":"article-journal","container-title":"Journal of Immigrant and Minority Health","DOI":"10.1007/s10903-011-9472-7","ISSN":"1557-1912, 1557-1920","issue":"2","journalAbbreviation":"J Immigrant Minority Health","language":"en","license":"http://www.springer.com/tdm","page":"242-250","source":"DOI.org (Crossref)","title":"Concept Mapping with South Asian Immigrant Women: Barriers to Mammography and Solutions","title-short":"Concept Mapping with South Asian Immigrant Women","volume":"14","author":[{"family":"Ahmad","given":"Farah"},{"family":"Mahmood","given":"Sadia"},{"family":"Pietkiewicz","given":"Igor"},{"family":"McDonald","given":"Laura"},{"family":"Ginsburg","given":"Ophira"}],"issued":{"date-parts":[["2012",4]]}}},{"id":74,"uris":["http://zotero.org/users/15163884/items/ABMXCQ6T"],"itemData":{"id":74,"type":"article-journal","container-title":"Journal of Cancer Policy","DOI":"10.1016/j.jcpo.2013.07.002","ISSN":"22135383","issue":"3-4","journalAbbreviation":"Journal of Cancer Policy","language":"en","license":"https://www.elsevier.com/tdm/userlicense/1.0/","page":"e35-e41","source":"DOI.org (Crossref)","title":"Breast and cervical cancer control in low and middle-income countries: Human rights meet sound health policy","title-short":"Breast and cervical cancer control in low and middle-income countries","volume":"1","author":[{"family":"Ginsburg","given":"O.M."}],"issued":{"date-parts":[["2013",9]]}}}],"schema":"https://github.com/citation-style-language/schema/raw/master/csl-citation.json"} </w:instrText>
      </w:r>
      <w:r w:rsidR="005906BD"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[22,23]</w:t>
      </w:r>
      <w:r w:rsidR="005906BD" w:rsidRPr="00D94746">
        <w:rPr>
          <w:rFonts w:ascii="Times New Roman" w:hAnsi="Times New Roman" w:cs="Times New Roman"/>
          <w:sz w:val="24"/>
          <w:szCs w:val="24"/>
        </w:rPr>
        <w:fldChar w:fldCharType="end"/>
      </w:r>
      <w:r w:rsidRPr="00D94746">
        <w:rPr>
          <w:rFonts w:ascii="Times New Roman" w:hAnsi="Times New Roman" w:cs="Times New Roman"/>
          <w:sz w:val="24"/>
          <w:szCs w:val="24"/>
        </w:rPr>
        <w:t>. Efforts to increase awareness and normalize breast health discussions are crucial. Training healthcare providers, particularly female staff, to handle these situations sensitively can also reduce patient discomfort and encourage timely medical consultations.</w:t>
      </w:r>
    </w:p>
    <w:p w14:paraId="53600E20" w14:textId="1A2C311D" w:rsidR="00DD1CAD"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Socio-economic factors, including education level and household income, significantly impact patient delays. Our study found that patients with a monthly income of 5,000-10,000 BDT had 1.45 times higher odds of experiencing delays compared to those with incomes over 20,000 BDT Financial constraints often prevent patients from seeking timely medical care, as many may prioritize other family needs over personal health. Moreover, education plays a crucial role in health-seeking behavior. Illiterate patients were found to delay diagnosis at twice the rate of those with secondary education or higher. Educated women are more likely to recognize symptoms and </w:t>
      </w:r>
      <w:r w:rsidRPr="00D94746">
        <w:rPr>
          <w:rFonts w:ascii="Times New Roman" w:hAnsi="Times New Roman" w:cs="Times New Roman"/>
          <w:sz w:val="24"/>
          <w:szCs w:val="24"/>
        </w:rPr>
        <w:lastRenderedPageBreak/>
        <w:t>seek medical attention promptly, which is consistent with finding</w:t>
      </w:r>
      <w:r w:rsidR="002F5BFB" w:rsidRPr="00D94746">
        <w:rPr>
          <w:rFonts w:ascii="Times New Roman" w:hAnsi="Times New Roman" w:cs="Times New Roman"/>
          <w:sz w:val="24"/>
          <w:szCs w:val="24"/>
        </w:rPr>
        <w:t xml:space="preserve">s from other studies </w:t>
      </w:r>
      <w:r w:rsidR="008D381E"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{"citationID":"L3nm6gcS","properties":{"formattedCitation":"[24,25]","plainCitation":"[24,25]","noteIndex":0},"citationItems":[{"id":62,"uris":["http://zotero.org/users/15163884/items/CCRYU5VW"],"itemData":{"id":62,"type":"article-journal","container-title":"Preventive Medicine","DOI":"10.1006/pmed.2001.0998","ISSN":"00917435","issue":"4","journalAbbreviation":"Preventive Medicine","language":"en","license":"https://www.elsevier.com/tdm/userlicense/1.0/","page":"397-407","source":"DOI.org (Crossref)","title":"The Self-Reported Likelihood of Patient Delay in Breast Cancer: New Thoughts for Early Detection","title-short":"The Self-Reported Likelihood of Patient Delay in Breast Cancer","volume":"34","author":[{"family":"Facione","given":"Noreen C."},{"family":"Miaskowski","given":"Christine"},{"family":"Dodd","given":"Marylin J."},{"family":"Paul","given":"Steven M."}],"issued":{"date-parts":[["2002",4]]}}},{"id":60,"uris":["http://zotero.org/users/15163884/items/3XD53HP5"],"itemData":{"id":60,"type":"article-journal","abstract":"Background\n              . Within the developing world, many personal, sociocultural, and economic factors cause delayed patient presentation, a prolonged interval from initial symptom discovery to provider presentation. Understanding these barriers to care is crucial to optimizing interventions that pre-empt patient delay.\n              Methods\n              . A systematic review was conducted querying: PubMed, Embase, Web of Science, CINAHL, Cochrane Library, J East, CAB, African Index Medicus, and LiLACS. Of 763 unique abstracts, 122 were extracted for full review and 13 included in final analysis.\n              Results\n              . Studies posed variable risks of bias and produced mixed results. There is strong evidence that lower education level and lesser income status contribute to patient delay. There is weaker and, sometimes, contradictory evidence that other factors may also contribute.\n              Discussion\n              . Poverty emerges as the underlying common denominator preventing earlier presentation in these settings. The evidence for sociocultural variables is less strong, but may reflect current paucity of high-quality research. Conflicting results may be due to heterogeneity of the developing world itself.\n              Conclusion\n              . Future research is required that includes patients with and without delay, utilizes a validated questionnaire, and controls for potential confounders. Current evidence suggests that interventions should primarily increase proximal and affordable healthcare access and secondarily enhance breast cancer awareness, to productively reduce patient delay.","container-title":"Journal of Oncology","DOI":"10.1155/2012/121873","ISSN":"1687-8450, 1687-8469","journalAbbreviation":"Journal of Oncology","language":"en","license":"http://creativecommons.org/licenses/by/3.0/","page":"1-8","source":"DOI.org (Crossref)","title":"A Systematic Review of Barriers to Breast Cancer Care in Developing Countries Resulting in Delayed Patient Presentation","volume":"2012","author":[{"family":"Sharma","given":"Ketan"},{"family":"Costas","given":"Ainhoa"},{"family":"Shulman","given":"Lawrence N."},{"family":"Meara","given":"John G."}],"issued":{"date-parts":[["2012"]]}}}],"schema":"https://github.com/citation-style-language/schema/raw/master/csl-citation.json"}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[24,25]</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Lack of access to electronic devices and mass media further exacerbates this issue, as these are primary sources of health information. Women without access to these resources are less likely to be aware of breast cancer symptoms and the importa</w:t>
      </w:r>
      <w:r w:rsidR="002F5BFB" w:rsidRPr="00D94746">
        <w:rPr>
          <w:rFonts w:ascii="Times New Roman" w:hAnsi="Times New Roman" w:cs="Times New Roman"/>
          <w:sz w:val="24"/>
          <w:szCs w:val="24"/>
        </w:rPr>
        <w:t xml:space="preserve">nce of early detection </w:t>
      </w:r>
      <w:r w:rsidR="008D381E"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ZOTERO_ITEM CSL_CITATION {"citationID":"qPirtPMM","properties":{"formattedCitation":"[26,27]","plainCitation":"[26,27]","noteIndex":0},"citationItems":[{"id":66,"uris":["http://zotero.org/users/15163884/items/4FE62SVH"],"itemData":{"id":66,"type":"article-journal","container-title":"European Journal of Oncology Nursing","DOI":"10.1016/j.ejon.2009.10.009","ISSN":"14623889","issue":"3","journalAbbreviation":"European Journal of Oncology Nursing","language":"en","license":"https://www.elsevier.com/tdm/userlicense/1.0/","page":"190-196","source":"DOI.org (Crossref)","title":"How would early detection be possible? An enquiry into cancer related knowledge, understanding and health seeking behaviour of urban black women in Tshwane, South Africa","title-short":"How would early detection be possible?","volume":"14","author":[{"family":"Maree","given":"Johanna E."},{"family":"Wright","given":"Susanna C.D."}],"issued":{"date-parts":[["2010",7]]}}},{"id":63,"uris":["http://zotero.org/users/15163884/items/INUZ5FQ8"],"itemData":{"id":63,"type":"article-journal","abstract":"BACKGROUND: Late presentation of patients at advanced stages when little or no benefit can be derived from any form of therapy is the hallmark of breast cancer in Nigerian women. Recent global cancer statistics indicate rising global incidence of breast cancer and the increase is occurring at a faster rate in populations of the developing countries that hitherto enjoyed low incidence of the disease. Worried by this prevailing situation and with recent data suggesting that health behavior may be influenced by level of awareness about breast cancer, a cross-sectional study was designed to assess the knowledge, attitude and practices of community-dwelling women in Nigeria towards breast cancer.\nMETHODS: One thousand community-dwelling women from a semi-urban neighborhood in Nigeria were recruited for the study in January and February 2000 using interviewer-administered questionnaires designed to elicit sociodemographic information and knowledge, attitude and practices of these women towards breast cancer. Data analysis was carried out using Statistical Analysis Software (SAS) version 8.2.\nRESULTS: Study participants had poor knowledge of breast cancer. Mean knowledge score was 42.3% and only 214 participants (21.4%) knew that breast cancer presents commonly as a painless breast lump. Practice of breast self examination (BSE) was low; only 432 participants (43.2%) admitted to carrying out the procedure in the past year. Only 91 study participants (9.1%) had clinical breast examination (CBE) in the past year. Women with higher level of education (X2 = 80.66, p &lt; 0.0001) and those employed in professional jobs (X2 = 47.11, p &lt; 0.0001) were significantly more knowledgeable about breast cancer. Participants with higher level of education were 3.6 times more likely to practice BSE (Odds ratio [OR] = 3.56, 95% Confidence interval [CI] 2.58-4.92).\nCONCLUSION: The results of this study suggest that community-dwelling women in Nigeria have poor knowledge of breast cancer and minority practice BSE and CBE. In addition, education appears to be the major determinant of level of knowledge and health behavior among the study participants. We recommend the establishment and sustenance of institutional framework and policy guidelines that will enhance adequate and urgent dissemination of information about breast cancer to all women in Nigeria.","container-title":"World Journal of Surgical Oncology","DOI":"10.1186/1477-7819-4-11","ISSN":"1477-7819","journalAbbreviation":"World J Surg Oncol","language":"eng","note":"PMID: 16504034\nPMCID: PMC1397833","page":"11","source":"PubMed","title":"Knowledge, attitude and practice of Nigerian women towards breast cancer: a cross-sectional study","title-short":"Knowledge, attitude and practice of Nigerian women towards breast cancer","volume":"4","author":[{"family":"Okobia","given":"Michael N."},{"family":"Bunker","given":"Clareann H."},{"family":"Okonofua","given":"Friday E."},{"family":"Osime","given":"Usifo"}],"issued":{"date-parts":[["2006",2,21]]}}}],"schema":"https://github.com/citation-style-language/schema/raw/master/csl-citation.json"}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[26,27]</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Targeted interventions, such as community-based educational programs and mass media campaigns, are needed to address these barriers.</w:t>
      </w:r>
    </w:p>
    <w:p w14:paraId="54BE30DE" w14:textId="1A942C98" w:rsidR="0059388C" w:rsidRPr="00D94746" w:rsidRDefault="00DD1CA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Geographic location and area of residence significantly contribute to provider delays. Patients from rural areas and the Rangpur division experienced longer diagnosis times due to limited access to healthcare resources, long waiting times, and a scarcity of specialized medical professionals. In Bangladesh, there are approximately two nurses and five physicians per 10,000 people, which severely limits the capacity to provide timely care, particularly in ru</w:t>
      </w:r>
      <w:r w:rsidR="002F5BFB" w:rsidRPr="00D94746">
        <w:rPr>
          <w:rFonts w:ascii="Times New Roman" w:hAnsi="Times New Roman" w:cs="Times New Roman"/>
          <w:sz w:val="24"/>
          <w:szCs w:val="24"/>
        </w:rPr>
        <w:t xml:space="preserve">ral areas </w:t>
      </w:r>
      <w:r w:rsidR="008D381E"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{"citationID":"w3iSiDzU","properties":{"formattedCitation":"[11]","plainCitation":"[11]","noteIndex":0},"citationItems":[{"id":58,"uris":["http://zotero.org/users/15163884/items/QJ5MIIDE"],"itemData":{"id":58,"type":"article-journal","abstract":"South Asian countries are facing a hidden breast cancer epidemic. A significant proportion of the breast cancer cases occur in premenopausal women. Knowledge of the various aspects of breast cancer in different geographical regions is limited in South Asia. In this article, we review the Bangladeshi perspective of the epidemiology, risk factors, pathology, diagnosis and treatment of breast cancer. As in other developing countries, because of the lack of breast cancer awareness in Bangladeshi population and inadequate access to health care, most patients are diagnosed at an advanced stage of the disease. Early detection has a crucial impact on overall treatment outcomes. To battle against breast cancer in resource-limited countries like Bangladesh, it is not feasible to set up a parallel health service system solely dedicated to cancer. Therefore, a cost-effective public health strategy is needed which could reach a large number of women in the country. Considering all these issues, we propose an innovative female-based primary healthcare approach focused on awareness, screening and early detection of breast cancer in Bangladesh. This preventive strategy could be a model for other resource-limited developing countries.","container-title":"Cancer Epidemiology","DOI":"10.1016/j.canep.2014.08.004","ISSN":"1877-783X","issue":"5","journalAbbreviation":"Cancer Epidemiol","language":"eng","note":"PMID: 25182670","page":"465-470","source":"PubMed","title":"Breast cancer in South Asia: a Bangladeshi perspective","title-short":"Breast cancer in South Asia","volume":"38","author":[{"family":"Hossain","given":"Mohammad Sorowar"},{"family":"Ferdous","given":"Shameema"},{"family":"Karim-Kos","given":"Henrike E."}],"issued":{"date-parts":[["2014",10]]}}}],"schema":"https://github.com/citation-style-language/schema/raw/master/csl-citation.json"}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[11]</w:t>
      </w:r>
      <w:r w:rsidR="008D381E" w:rsidRPr="00D94746">
        <w:rPr>
          <w:rFonts w:ascii="Times New Roman" w:hAnsi="Times New Roman" w:cs="Times New Roman"/>
          <w:sz w:val="24"/>
          <w:szCs w:val="24"/>
        </w:rPr>
        <w:fldChar w:fldCharType="end"/>
      </w:r>
      <w:r w:rsidR="002F5BFB" w:rsidRPr="00D94746">
        <w:rPr>
          <w:rFonts w:ascii="Times New Roman" w:hAnsi="Times New Roman" w:cs="Times New Roman"/>
          <w:sz w:val="24"/>
          <w:szCs w:val="24"/>
        </w:rPr>
        <w:t>.</w:t>
      </w:r>
      <w:r w:rsidRPr="00D94746">
        <w:rPr>
          <w:rFonts w:ascii="Times New Roman" w:hAnsi="Times New Roman" w:cs="Times New Roman"/>
          <w:sz w:val="24"/>
          <w:szCs w:val="24"/>
        </w:rPr>
        <w:t xml:space="preserve"> A systematic review identified deficiencies in primary healthcare and referral processes as major factors influencing provider delays in breast cance</w:t>
      </w:r>
      <w:r w:rsidR="002F5BFB" w:rsidRPr="00D94746">
        <w:rPr>
          <w:rFonts w:ascii="Times New Roman" w:hAnsi="Times New Roman" w:cs="Times New Roman"/>
          <w:sz w:val="24"/>
          <w:szCs w:val="24"/>
        </w:rPr>
        <w:t xml:space="preserve">r diagnosis </w:t>
      </w:r>
      <w:r w:rsidR="008D381E" w:rsidRPr="00D94746">
        <w:rPr>
          <w:rFonts w:ascii="Times New Roman" w:hAnsi="Times New Roman" w:cs="Times New Roman"/>
          <w:sz w:val="24"/>
          <w:szCs w:val="24"/>
        </w:rPr>
        <w:fldChar w:fldCharType="begin"/>
      </w:r>
      <w:r w:rsidR="005B2DED" w:rsidRPr="00D94746">
        <w:rPr>
          <w:rFonts w:ascii="Times New Roman" w:hAnsi="Times New Roman" w:cs="Times New Roman"/>
          <w:sz w:val="24"/>
          <w:szCs w:val="24"/>
        </w:rPr>
        <w:instrText xml:space="preserve"> ADDIN ZOTERO_ITEM CSL_CITATION {"citationID":"fN2Aoeoi","properties":{"formattedCitation":"[10]","plainCitation":"[10]","noteIndex":0},"citationItems":[{"id":21,"uris":["http://zotero.org/users/15163884/items/NW8U2QHC"],"itemData":{"id":21,"type":"article-journal","abstract":"BACKGROUND: Advance in screening strategies and management had steadily decreased the mortality rates of breast cancer. In developing countries, conducting screening and early diagnosis of breast cancers may face several problems. This systematic review aims to determine factors affecting the delayed diagnosis of breast cancer in developing countries in Asia.\nMETHODS: Literature research was conducted through Pubmed, ScienceDirect, Scopus, EbscoHost, Cochrane Library, and Google Scholar. The main keywords were \"breast cancer\", \"delayed diagnosis\" and \"developing countries\". Both quantitative and qualitative studies were included.\nRESULTS: A total of 26 studies were included. The definition of delayed presentation or diagnosis varied from 1 month to 6 months. Among all the factors from patients and providers, breast symptoms and examinations consistently showed a significant contribution in reducing delayed diagnosis. Strengthened by qualitative studies, patients' knowledge and perception also had a major role in delayed diagnosis.\nCONCLUSION: Among Asian developing countries, breast symptoms and examination, as well as individual knowledge and perception, are the main factors related to delayed diagnosis of breast cancer.","container-title":"Asian Pacific journal of cancer prevention: APJCP","DOI":"10.31557/APJCP.2021.22.10.3081","ISSN":"2476-762X","issue":"10","journalAbbreviation":"Asian Pac J Cancer Prev","language":"eng","note":"PMID: 34710982\nPMCID: PMC8858264","page":"3081-3092","source":"PubMed","title":"Factors Affecting Delayed Presentation and Diagnosis of Breast Cancer in Asian Developing Countries Women: A Systematic Review","title-short":"Factors Affecting Delayed Presentation and Diagnosis of Breast Cancer in Asian Developing Countries Women","volume":"22","author":[{"family":"Sobri","given":"Farida Briani"},{"family":"Bachtiar","given":"Adang"},{"family":"Panigoro","given":"Sonar Soni"},{"family":"Ayuningtyas","given":"Dumilah"},{"family":"Gustada","given":"Hardya"},{"family":"Yuswar","given":"Patria Wardana"},{"family":"Nur","given":"Aqsha Azhary"},{"family":"Putri","given":"R. Cita Resti Anantia"},{"family":"Widihidayati","given":"Anggindita Diah"}],"issued":{"date-parts":[["2021",10,1]]}}}],"schema":"https://github.com/citation-style-language/schema/raw/master/csl-citation.json"}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[10]</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xml:space="preserve"> . Moreover, most specialized healthcare facilities are located in urban areas, forcing rural patients to rely on primary healthcare centers that may not be equip</w:t>
      </w:r>
      <w:r w:rsidR="002F5BFB" w:rsidRPr="00D94746">
        <w:rPr>
          <w:rFonts w:ascii="Times New Roman" w:hAnsi="Times New Roman" w:cs="Times New Roman"/>
          <w:sz w:val="24"/>
          <w:szCs w:val="24"/>
        </w:rPr>
        <w:t xml:space="preserve">ped for early cancer detection </w:t>
      </w:r>
      <w:r w:rsidR="008D381E" w:rsidRPr="00D94746">
        <w:rPr>
          <w:rFonts w:ascii="Times New Roman" w:hAnsi="Times New Roman" w:cs="Times New Roman"/>
          <w:sz w:val="24"/>
          <w:szCs w:val="24"/>
        </w:rPr>
        <w:fldChar w:fldCharType="begin"/>
      </w:r>
      <w:r w:rsidR="000E0B5E" w:rsidRPr="00D94746">
        <w:rPr>
          <w:rFonts w:ascii="Times New Roman" w:hAnsi="Times New Roman" w:cs="Times New Roman"/>
          <w:sz w:val="24"/>
          <w:szCs w:val="24"/>
        </w:rPr>
        <w:instrText xml:space="preserve"> ADDIN ZOTERO_ITEM CSL_CITATION {"citationID":"E9T4v1nc","properties":{"formattedCitation":"[28]","plainCitation":"[28]","noteIndex":0},"citationItems":[{"id":67,"uris":["http://zotero.org/users/15163884/items/LLEU3FP6"],"itemData":{"id":67,"type":"article-journal","container-title":"The Breast","DOI":"10.1016/j.breast.2024.103714","ISSN":"09609776","journalAbbreviation":"The Breast","language":"en","page":"103714","source":"DOI.org (Crossref)","title":"Factors influencing the time to diagnosis and treatment of breast cancer among women in low- and middle-income countries: A systematic review","title-short":"Factors influencing the time to diagnosis and treatment of breast cancer among women in low- and middle-income countries","volume":"75","author":[{"family":"Subedi","given":"Ranjeeta"},{"family":"Houssami","given":"Nehmat"},{"family":"Nickson","given":"Carolyn"},{"family":"Nepal","given":"Anant"},{"family":"Campbell","given":"Denise"},{"family":"David","given":"Michael"},{"family":"Yu","given":"Xue Qin"}],"issued":{"date-parts":[["2024",6]]}}}],"schema":"https://github.com/citation-style-language/schema/raw/master/csl-citation.json"} </w:instrText>
      </w:r>
      <w:r w:rsidR="008D381E"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[28]</w:t>
      </w:r>
      <w:r w:rsidR="008D381E" w:rsidRPr="00D94746">
        <w:rPr>
          <w:rFonts w:ascii="Times New Roman" w:hAnsi="Times New Roman" w:cs="Times New Roman"/>
          <w:sz w:val="24"/>
          <w:szCs w:val="24"/>
        </w:rPr>
        <w:fldChar w:fldCharType="end"/>
      </w:r>
      <w:r w:rsidRPr="00D94746">
        <w:rPr>
          <w:rFonts w:ascii="Times New Roman" w:hAnsi="Times New Roman" w:cs="Times New Roman"/>
          <w:sz w:val="24"/>
          <w:szCs w:val="24"/>
        </w:rPr>
        <w:t>. Training healthcare providers in early detection and improving referral systems are essential for reducing provider delays.</w:t>
      </w:r>
    </w:p>
    <w:p w14:paraId="1D543856" w14:textId="77777777" w:rsidR="0059388C" w:rsidRPr="00D94746"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There are several limitations to this study. First, the study was conducted in two public hospitals in Dhaka, without including private healthcare facilities. This limits the generalizability of the findings to the broader population, as private hospitals may have different patient demographics and healthcare delivery models. Second, the lack of a systematic referral system and organized cancer screening programs in Bangladesh hampers early detection efforts, and cancer staging data were not comprehensively available for all patients, limiting the analysis of the impact of delays on cancer progression. Additionally, the use of a non-random convenience sampling method may introduce selection bias, and recall bias may affect the accuracy of self-reported data on symptom onset and first medical consultation.</w:t>
      </w:r>
    </w:p>
    <w:p w14:paraId="1A480C17" w14:textId="77777777" w:rsidR="00D60B16" w:rsidRPr="00D94746" w:rsidRDefault="00D60B16" w:rsidP="00D94746">
      <w:pPr>
        <w:spacing w:line="360" w:lineRule="auto"/>
        <w:jc w:val="both"/>
        <w:rPr>
          <w:rFonts w:ascii="Times New Roman" w:hAnsi="Times New Roman" w:cs="Times New Roman"/>
          <w:sz w:val="24"/>
          <w:szCs w:val="24"/>
        </w:rPr>
      </w:pPr>
    </w:p>
    <w:p w14:paraId="4301F696" w14:textId="4915369B" w:rsidR="0059388C" w:rsidRPr="00E25218" w:rsidRDefault="0059388C" w:rsidP="00E25218">
      <w:pPr>
        <w:rPr>
          <w:rFonts w:ascii="Times New Roman" w:hAnsi="Times New Roman" w:cs="Times New Roman"/>
          <w:b/>
          <w:bCs/>
          <w:sz w:val="24"/>
          <w:szCs w:val="24"/>
        </w:rPr>
      </w:pPr>
      <w:r w:rsidRPr="00E25218">
        <w:rPr>
          <w:rFonts w:ascii="Times New Roman" w:hAnsi="Times New Roman" w:cs="Times New Roman"/>
          <w:b/>
          <w:bCs/>
          <w:sz w:val="24"/>
          <w:szCs w:val="24"/>
        </w:rPr>
        <w:t>Conclusion</w:t>
      </w:r>
      <w:r w:rsidR="005A7A01">
        <w:rPr>
          <w:rFonts w:ascii="Times New Roman" w:hAnsi="Times New Roman" w:cs="Times New Roman"/>
          <w:b/>
          <w:bCs/>
          <w:sz w:val="24"/>
          <w:szCs w:val="24"/>
        </w:rPr>
        <w:t>s</w:t>
      </w:r>
    </w:p>
    <w:p w14:paraId="3D5DACF0" w14:textId="77777777" w:rsidR="0059388C" w:rsidRPr="00D94746"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The study underscores the urgent need for targeted interventions to reduce delays in breast cancer diagnosis in Bangladesh. Public awareness campaigns, especially in rural areas, are essential to </w:t>
      </w:r>
      <w:r w:rsidRPr="00D94746">
        <w:rPr>
          <w:rFonts w:ascii="Times New Roman" w:hAnsi="Times New Roman" w:cs="Times New Roman"/>
          <w:sz w:val="24"/>
          <w:szCs w:val="24"/>
        </w:rPr>
        <w:lastRenderedPageBreak/>
        <w:t>educate women about the early signs and symptoms of breast cancer and the importance of early medical consultation. Expanding organized screening programs and training healthcare providers in early detection are crucial steps to improve early diagnosis and treatment outcomes. Efforts should also be made to improve healthcare accessibility, particularly in underserved areas, and to address socio-economic barriers that prevent women from seeking timely medical care.</w:t>
      </w:r>
    </w:p>
    <w:p w14:paraId="4DC041DD" w14:textId="29AB9B70" w:rsidR="0059388C" w:rsidRPr="00D94746"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Policymakers should prioritize the development of a robust referral system to streamline patient management and reduce provider delays. Collaborations with</w:t>
      </w:r>
      <w:r w:rsidR="00E57B72">
        <w:rPr>
          <w:rFonts w:ascii="Times New Roman" w:hAnsi="Times New Roman" w:cs="Times New Roman"/>
          <w:sz w:val="24"/>
          <w:szCs w:val="24"/>
        </w:rPr>
        <w:t xml:space="preserve"> </w:t>
      </w:r>
      <w:r w:rsidR="00E57B72" w:rsidRPr="00E57B72">
        <w:rPr>
          <w:rFonts w:ascii="Times New Roman" w:hAnsi="Times New Roman" w:cs="Times New Roman"/>
          <w:sz w:val="24"/>
          <w:szCs w:val="24"/>
        </w:rPr>
        <w:t>non-governmental organization</w:t>
      </w:r>
      <w:r w:rsidR="00E57B72">
        <w:rPr>
          <w:rFonts w:ascii="Times New Roman" w:hAnsi="Times New Roman" w:cs="Times New Roman"/>
          <w:sz w:val="24"/>
          <w:szCs w:val="24"/>
        </w:rPr>
        <w:t>s</w:t>
      </w:r>
      <w:r w:rsidRPr="00D94746">
        <w:rPr>
          <w:rFonts w:ascii="Times New Roman" w:hAnsi="Times New Roman" w:cs="Times New Roman"/>
          <w:sz w:val="24"/>
          <w:szCs w:val="24"/>
        </w:rPr>
        <w:t xml:space="preserve"> </w:t>
      </w:r>
      <w:r w:rsidR="00E57B72">
        <w:rPr>
          <w:rFonts w:ascii="Times New Roman" w:hAnsi="Times New Roman" w:cs="Times New Roman"/>
          <w:sz w:val="24"/>
          <w:szCs w:val="24"/>
        </w:rPr>
        <w:t>(</w:t>
      </w:r>
      <w:r w:rsidRPr="00D94746">
        <w:rPr>
          <w:rFonts w:ascii="Times New Roman" w:hAnsi="Times New Roman" w:cs="Times New Roman"/>
          <w:sz w:val="24"/>
          <w:szCs w:val="24"/>
        </w:rPr>
        <w:t>NGOs</w:t>
      </w:r>
      <w:r w:rsidR="00E57B72">
        <w:rPr>
          <w:rFonts w:ascii="Times New Roman" w:hAnsi="Times New Roman" w:cs="Times New Roman"/>
          <w:sz w:val="24"/>
          <w:szCs w:val="24"/>
        </w:rPr>
        <w:t>)</w:t>
      </w:r>
      <w:r w:rsidRPr="00D94746">
        <w:rPr>
          <w:rFonts w:ascii="Times New Roman" w:hAnsi="Times New Roman" w:cs="Times New Roman"/>
          <w:sz w:val="24"/>
          <w:szCs w:val="24"/>
        </w:rPr>
        <w:t xml:space="preserve"> and community health workers to disseminate information and support women in accessing healthcare can further enhance the effectiveness of these interventions. Implementing educational programs targeting both patients and healthcare providers, and ensuring the availability of affordable healthcare services, will be essential to mitigate the impact of delayed breast cancer diagnosis in Bangladesh.</w:t>
      </w:r>
    </w:p>
    <w:p w14:paraId="6C3F3E76" w14:textId="175327CA" w:rsidR="005A7A01" w:rsidRDefault="0059388C"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These findings provide a baseline for future research and policy-making aimed at improving breast cancer outcomes in Bangladesh. Addressing the identified barriers holistically will be key to reducing diagnostic delays and enhancing the quality of life for breast cancer patients in the country.</w:t>
      </w:r>
    </w:p>
    <w:p w14:paraId="319D02A3" w14:textId="602A68EA" w:rsidR="005A7A01" w:rsidRDefault="005A7A01" w:rsidP="00D94746">
      <w:pPr>
        <w:spacing w:line="360" w:lineRule="auto"/>
        <w:jc w:val="both"/>
        <w:rPr>
          <w:rFonts w:ascii="Times New Roman" w:hAnsi="Times New Roman" w:cs="Times New Roman"/>
          <w:b/>
          <w:bCs/>
          <w:sz w:val="24"/>
          <w:szCs w:val="24"/>
        </w:rPr>
      </w:pPr>
      <w:r w:rsidRPr="005A7A01">
        <w:rPr>
          <w:rFonts w:ascii="Times New Roman" w:hAnsi="Times New Roman" w:cs="Times New Roman"/>
          <w:b/>
          <w:bCs/>
          <w:sz w:val="24"/>
          <w:szCs w:val="24"/>
        </w:rPr>
        <w:t>Abbreviations</w:t>
      </w:r>
    </w:p>
    <w:p w14:paraId="122D920E" w14:textId="22C8B939" w:rsidR="00C90985" w:rsidRDefault="00252AED" w:rsidP="00D94746">
      <w:pPr>
        <w:spacing w:line="360" w:lineRule="auto"/>
        <w:jc w:val="both"/>
        <w:rPr>
          <w:rFonts w:ascii="Times New Roman" w:hAnsi="Times New Roman" w:cs="Times New Roman"/>
          <w:sz w:val="24"/>
          <w:szCs w:val="24"/>
        </w:rPr>
      </w:pPr>
      <w:r w:rsidRPr="00C90985">
        <w:rPr>
          <w:rFonts w:ascii="Times New Roman" w:hAnsi="Times New Roman" w:cs="Times New Roman"/>
          <w:sz w:val="24"/>
          <w:szCs w:val="24"/>
        </w:rPr>
        <w:t>LMICs</w:t>
      </w:r>
      <w:r>
        <w:rPr>
          <w:rFonts w:ascii="Times New Roman" w:hAnsi="Times New Roman" w:cs="Times New Roman"/>
          <w:sz w:val="24"/>
          <w:szCs w:val="24"/>
        </w:rPr>
        <w:tab/>
      </w:r>
      <w:r>
        <w:rPr>
          <w:rFonts w:ascii="Times New Roman" w:hAnsi="Times New Roman" w:cs="Times New Roman"/>
          <w:sz w:val="24"/>
          <w:szCs w:val="24"/>
        </w:rPr>
        <w:tab/>
        <w:t>L</w:t>
      </w:r>
      <w:r w:rsidR="00C90985" w:rsidRPr="00C90985">
        <w:rPr>
          <w:rFonts w:ascii="Times New Roman" w:hAnsi="Times New Roman" w:cs="Times New Roman"/>
          <w:sz w:val="24"/>
          <w:szCs w:val="24"/>
        </w:rPr>
        <w:t>ow- and middle-income countries</w:t>
      </w:r>
    </w:p>
    <w:p w14:paraId="01E11A63" w14:textId="0406A23A" w:rsidR="00C90985" w:rsidRDefault="00252AED" w:rsidP="00D94746">
      <w:pPr>
        <w:spacing w:line="360" w:lineRule="auto"/>
        <w:jc w:val="both"/>
        <w:rPr>
          <w:rFonts w:ascii="Times New Roman" w:hAnsi="Times New Roman" w:cs="Times New Roman"/>
          <w:sz w:val="24"/>
          <w:szCs w:val="24"/>
        </w:rPr>
      </w:pPr>
      <w:r w:rsidRPr="00C90985">
        <w:rPr>
          <w:rFonts w:ascii="Times New Roman" w:hAnsi="Times New Roman" w:cs="Times New Roman"/>
          <w:sz w:val="24"/>
          <w:szCs w:val="24"/>
        </w:rPr>
        <w:t xml:space="preserve">AOR </w:t>
      </w:r>
      <w:r>
        <w:rPr>
          <w:rFonts w:ascii="Times New Roman" w:hAnsi="Times New Roman" w:cs="Times New Roman"/>
          <w:sz w:val="24"/>
          <w:szCs w:val="24"/>
        </w:rPr>
        <w:tab/>
      </w:r>
      <w:r>
        <w:rPr>
          <w:rFonts w:ascii="Times New Roman" w:hAnsi="Times New Roman" w:cs="Times New Roman"/>
          <w:sz w:val="24"/>
          <w:szCs w:val="24"/>
        </w:rPr>
        <w:tab/>
      </w:r>
      <w:r w:rsidR="00C90985" w:rsidRPr="00C90985">
        <w:rPr>
          <w:rFonts w:ascii="Times New Roman" w:hAnsi="Times New Roman" w:cs="Times New Roman"/>
          <w:sz w:val="24"/>
          <w:szCs w:val="24"/>
        </w:rPr>
        <w:t>Adjusted Odds Ratio</w:t>
      </w:r>
    </w:p>
    <w:p w14:paraId="78C1483A" w14:textId="48543A58" w:rsidR="00C90985" w:rsidRDefault="00252AED" w:rsidP="00C90985">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C90985">
        <w:rPr>
          <w:rFonts w:ascii="Times New Roman" w:hAnsi="Times New Roman" w:cs="Times New Roman"/>
          <w:sz w:val="24"/>
          <w:szCs w:val="24"/>
        </w:rPr>
        <w:t>OR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C90985">
        <w:rPr>
          <w:rFonts w:ascii="Times New Roman" w:hAnsi="Times New Roman" w:cs="Times New Roman"/>
          <w:sz w:val="24"/>
          <w:szCs w:val="24"/>
        </w:rPr>
        <w:t>Crude</w:t>
      </w:r>
      <w:r w:rsidR="00C90985" w:rsidRPr="00C90985">
        <w:rPr>
          <w:rFonts w:ascii="Times New Roman" w:hAnsi="Times New Roman" w:cs="Times New Roman"/>
          <w:sz w:val="24"/>
          <w:szCs w:val="24"/>
        </w:rPr>
        <w:t xml:space="preserve"> Odds Ratio</w:t>
      </w:r>
    </w:p>
    <w:p w14:paraId="7D80A2DA" w14:textId="623056EA" w:rsidR="00C90985"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NICRH </w:t>
      </w:r>
      <w:r>
        <w:rPr>
          <w:rFonts w:ascii="Times New Roman" w:hAnsi="Times New Roman" w:cs="Times New Roman"/>
          <w:sz w:val="24"/>
          <w:szCs w:val="24"/>
        </w:rPr>
        <w:tab/>
      </w:r>
      <w:r w:rsidR="00E57B72" w:rsidRPr="00D94746">
        <w:rPr>
          <w:rFonts w:ascii="Times New Roman" w:hAnsi="Times New Roman" w:cs="Times New Roman"/>
          <w:sz w:val="24"/>
          <w:szCs w:val="24"/>
        </w:rPr>
        <w:t>National Institute of Cancer Research and Hospital</w:t>
      </w:r>
    </w:p>
    <w:p w14:paraId="29906135" w14:textId="4349AE04" w:rsidR="00E57B72"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NGOs</w:t>
      </w:r>
      <w:r w:rsidRPr="00E57B7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non-governmental</w:t>
      </w:r>
      <w:r w:rsidR="00E57B72" w:rsidRPr="00E57B72">
        <w:rPr>
          <w:rFonts w:ascii="Times New Roman" w:hAnsi="Times New Roman" w:cs="Times New Roman"/>
          <w:sz w:val="24"/>
          <w:szCs w:val="24"/>
        </w:rPr>
        <w:t xml:space="preserve"> organization</w:t>
      </w:r>
      <w:r w:rsidR="00E57B72">
        <w:rPr>
          <w:rFonts w:ascii="Times New Roman" w:hAnsi="Times New Roman" w:cs="Times New Roman"/>
          <w:sz w:val="24"/>
          <w:szCs w:val="24"/>
        </w:rPr>
        <w:t>s</w:t>
      </w:r>
    </w:p>
    <w:p w14:paraId="66245099" w14:textId="1AD5CEEA" w:rsidR="00E57B72"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TNM</w:t>
      </w:r>
      <w:r w:rsidRPr="00E57B72">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w:t>
      </w:r>
      <w:r w:rsidR="00E57B72" w:rsidRPr="00E57B72">
        <w:rPr>
          <w:rFonts w:ascii="Times New Roman" w:hAnsi="Times New Roman" w:cs="Times New Roman"/>
          <w:sz w:val="24"/>
          <w:szCs w:val="24"/>
        </w:rPr>
        <w:t>umor, node, and metastasis</w:t>
      </w:r>
    </w:p>
    <w:p w14:paraId="10BF1153" w14:textId="312FDB56" w:rsidR="007A2771" w:rsidRDefault="00252AED" w:rsidP="00D94746">
      <w:pPr>
        <w:spacing w:line="360" w:lineRule="auto"/>
        <w:jc w:val="both"/>
        <w:rPr>
          <w:rFonts w:ascii="Times New Roman" w:hAnsi="Times New Roman" w:cs="Times New Roman"/>
          <w:sz w:val="24"/>
          <w:szCs w:val="24"/>
        </w:rPr>
      </w:pPr>
      <w:r w:rsidRPr="00D94746">
        <w:rPr>
          <w:rFonts w:ascii="Times New Roman" w:hAnsi="Times New Roman" w:cs="Times New Roman"/>
          <w:sz w:val="24"/>
          <w:szCs w:val="24"/>
        </w:rPr>
        <w:t xml:space="preserve">VIF </w:t>
      </w:r>
      <w:r>
        <w:rPr>
          <w:rFonts w:ascii="Times New Roman" w:hAnsi="Times New Roman" w:cs="Times New Roman"/>
          <w:sz w:val="24"/>
          <w:szCs w:val="24"/>
        </w:rPr>
        <w:tab/>
      </w:r>
      <w:r>
        <w:rPr>
          <w:rFonts w:ascii="Times New Roman" w:hAnsi="Times New Roman" w:cs="Times New Roman"/>
          <w:sz w:val="24"/>
          <w:szCs w:val="24"/>
        </w:rPr>
        <w:tab/>
        <w:t>V</w:t>
      </w:r>
      <w:r w:rsidR="007A2771" w:rsidRPr="00D94746">
        <w:rPr>
          <w:rFonts w:ascii="Times New Roman" w:hAnsi="Times New Roman" w:cs="Times New Roman"/>
          <w:sz w:val="24"/>
          <w:szCs w:val="24"/>
        </w:rPr>
        <w:t>ariance inflation factor</w:t>
      </w:r>
    </w:p>
    <w:p w14:paraId="10A8E1CB" w14:textId="45425065" w:rsidR="007A2771" w:rsidRDefault="007A2771" w:rsidP="00D94746">
      <w:pPr>
        <w:spacing w:line="360" w:lineRule="auto"/>
        <w:jc w:val="both"/>
        <w:rPr>
          <w:rFonts w:ascii="Times New Roman" w:hAnsi="Times New Roman" w:cs="Times New Roman"/>
          <w:sz w:val="24"/>
          <w:szCs w:val="24"/>
        </w:rPr>
      </w:pPr>
      <w:r>
        <w:rPr>
          <w:rFonts w:ascii="Times New Roman" w:hAnsi="Times New Roman" w:cs="Times New Roman"/>
          <w:sz w:val="24"/>
          <w:szCs w:val="24"/>
        </w:rPr>
        <w:t>CI</w:t>
      </w:r>
      <w:r w:rsidR="00252AED">
        <w:rPr>
          <w:rFonts w:ascii="Times New Roman" w:hAnsi="Times New Roman" w:cs="Times New Roman"/>
          <w:sz w:val="24"/>
          <w:szCs w:val="24"/>
        </w:rPr>
        <w:tab/>
      </w:r>
      <w:r w:rsidR="00252AED">
        <w:rPr>
          <w:rFonts w:ascii="Times New Roman" w:hAnsi="Times New Roman" w:cs="Times New Roman"/>
          <w:sz w:val="24"/>
          <w:szCs w:val="24"/>
        </w:rPr>
        <w:tab/>
      </w:r>
      <w:r>
        <w:rPr>
          <w:rFonts w:ascii="Times New Roman" w:hAnsi="Times New Roman" w:cs="Times New Roman"/>
          <w:sz w:val="24"/>
          <w:szCs w:val="24"/>
        </w:rPr>
        <w:t>Confidence Interval</w:t>
      </w:r>
    </w:p>
    <w:p w14:paraId="08BF0D79" w14:textId="77777777" w:rsidR="00C90985" w:rsidRPr="00C90985" w:rsidRDefault="00C90985" w:rsidP="00D94746">
      <w:pPr>
        <w:spacing w:line="360" w:lineRule="auto"/>
        <w:jc w:val="both"/>
        <w:rPr>
          <w:rFonts w:ascii="Times New Roman" w:hAnsi="Times New Roman" w:cs="Times New Roman"/>
          <w:sz w:val="24"/>
          <w:szCs w:val="24"/>
        </w:rPr>
      </w:pPr>
    </w:p>
    <w:p w14:paraId="002D3BD3" w14:textId="7086B6A6" w:rsidR="00D60B1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lastRenderedPageBreak/>
        <w:t>Acknowledgements</w:t>
      </w:r>
    </w:p>
    <w:p w14:paraId="0DD21B48" w14:textId="46FE2925" w:rsidR="00303D8A" w:rsidRDefault="00303D8A" w:rsidP="00CC1A07">
      <w:pPr>
        <w:spacing w:line="360" w:lineRule="auto"/>
        <w:rPr>
          <w:rFonts w:ascii="Times New Roman" w:hAnsi="Times New Roman" w:cs="Times New Roman"/>
          <w:bCs/>
          <w:sz w:val="24"/>
          <w:szCs w:val="24"/>
        </w:rPr>
      </w:pPr>
      <w:r w:rsidRPr="00303D8A">
        <w:rPr>
          <w:rFonts w:ascii="Times New Roman" w:hAnsi="Times New Roman" w:cs="Times New Roman"/>
          <w:bCs/>
          <w:sz w:val="24"/>
          <w:szCs w:val="24"/>
        </w:rPr>
        <w:t xml:space="preserve">We would like to extend our gratitude to Maliha Nuzhat Munir, Nazam Laila, Ishrat Binte </w:t>
      </w:r>
      <w:proofErr w:type="gramStart"/>
      <w:r w:rsidRPr="00303D8A">
        <w:rPr>
          <w:rFonts w:ascii="Times New Roman" w:hAnsi="Times New Roman" w:cs="Times New Roman"/>
          <w:bCs/>
          <w:sz w:val="24"/>
          <w:szCs w:val="24"/>
        </w:rPr>
        <w:t xml:space="preserve">Aftab, </w:t>
      </w:r>
      <w:r>
        <w:rPr>
          <w:rFonts w:ascii="Times New Roman" w:hAnsi="Times New Roman" w:cs="Times New Roman"/>
          <w:bCs/>
          <w:sz w:val="24"/>
          <w:szCs w:val="24"/>
        </w:rPr>
        <w:t xml:space="preserve"> Akash</w:t>
      </w:r>
      <w:proofErr w:type="gramEnd"/>
      <w:r>
        <w:rPr>
          <w:rFonts w:ascii="Times New Roman" w:hAnsi="Times New Roman" w:cs="Times New Roman"/>
          <w:bCs/>
          <w:sz w:val="24"/>
          <w:szCs w:val="24"/>
        </w:rPr>
        <w:t xml:space="preserve"> Ahmed </w:t>
      </w:r>
      <w:r w:rsidRPr="00303D8A">
        <w:rPr>
          <w:rFonts w:ascii="Times New Roman" w:hAnsi="Times New Roman" w:cs="Times New Roman"/>
          <w:bCs/>
          <w:sz w:val="24"/>
          <w:szCs w:val="24"/>
        </w:rPr>
        <w:t>and SM Abdullah Al Mamun for their invaluable contributions to data collection.</w:t>
      </w:r>
    </w:p>
    <w:p w14:paraId="1CCD2F06" w14:textId="77777777" w:rsidR="00303D8A" w:rsidRDefault="00303D8A" w:rsidP="00CC1A07">
      <w:pPr>
        <w:spacing w:line="360" w:lineRule="auto"/>
        <w:rPr>
          <w:rFonts w:ascii="Times New Roman" w:hAnsi="Times New Roman" w:cs="Times New Roman"/>
          <w:bCs/>
          <w:sz w:val="24"/>
          <w:szCs w:val="24"/>
        </w:rPr>
      </w:pPr>
    </w:p>
    <w:p w14:paraId="07242246" w14:textId="506D44B0"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Author contributions </w:t>
      </w:r>
    </w:p>
    <w:p w14:paraId="6FC4D9C4" w14:textId="77777777" w:rsidR="00303D8A" w:rsidRDefault="00303D8A" w:rsidP="00CC1A07">
      <w:pPr>
        <w:spacing w:line="360" w:lineRule="auto"/>
        <w:rPr>
          <w:rFonts w:ascii="Times New Roman" w:hAnsi="Times New Roman" w:cs="Times New Roman"/>
          <w:bCs/>
          <w:sz w:val="24"/>
          <w:szCs w:val="24"/>
        </w:rPr>
      </w:pPr>
      <w:r w:rsidRPr="00303D8A">
        <w:rPr>
          <w:rFonts w:ascii="Times New Roman" w:hAnsi="Times New Roman" w:cs="Times New Roman"/>
          <w:bCs/>
          <w:sz w:val="24"/>
          <w:szCs w:val="24"/>
        </w:rPr>
        <w:t>MSH conceived the study concept. MSH and WH designed the study and oversaw data collection, while MNH and HKK handled data curation and formal analysis. The manuscript was drafted by MSH, SKS, MNH, and HKK. All authors critically reviewed the manuscript and fully endorse its results and conclusions.</w:t>
      </w:r>
    </w:p>
    <w:p w14:paraId="165731C3" w14:textId="6DE31D66" w:rsidR="00D60B1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Funding </w:t>
      </w:r>
    </w:p>
    <w:p w14:paraId="4F6856BB" w14:textId="354D9126" w:rsidR="005966F8" w:rsidRPr="00CC1A07" w:rsidRDefault="005966F8" w:rsidP="00CC1A07">
      <w:pPr>
        <w:spacing w:line="360" w:lineRule="auto"/>
        <w:rPr>
          <w:rFonts w:ascii="Times New Roman" w:hAnsi="Times New Roman" w:cs="Times New Roman"/>
          <w:sz w:val="24"/>
          <w:szCs w:val="24"/>
        </w:rPr>
      </w:pPr>
      <w:r w:rsidRPr="005966F8">
        <w:rPr>
          <w:rFonts w:ascii="Times New Roman" w:hAnsi="Times New Roman" w:cs="Times New Roman"/>
          <w:sz w:val="24"/>
          <w:szCs w:val="24"/>
        </w:rPr>
        <w:t>None</w:t>
      </w:r>
    </w:p>
    <w:p w14:paraId="784E8A08" w14:textId="77777777" w:rsidR="00160E80"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Data availability</w:t>
      </w:r>
    </w:p>
    <w:p w14:paraId="370F9072" w14:textId="3EA73ED5" w:rsidR="00967BA0" w:rsidRPr="00CC1A07" w:rsidRDefault="00967BA0" w:rsidP="00CC1A07">
      <w:pPr>
        <w:spacing w:line="360" w:lineRule="auto"/>
        <w:rPr>
          <w:rFonts w:ascii="Times New Roman" w:hAnsi="Times New Roman" w:cs="Times New Roman"/>
          <w:sz w:val="24"/>
          <w:szCs w:val="24"/>
        </w:rPr>
      </w:pPr>
      <w:r w:rsidRPr="00967BA0">
        <w:rPr>
          <w:rFonts w:ascii="Times New Roman" w:hAnsi="Times New Roman" w:cs="Times New Roman"/>
          <w:sz w:val="24"/>
          <w:szCs w:val="24"/>
        </w:rPr>
        <w:t>The datasets used and/or analyzed during the current study are available from the corresponding author on reasonable request</w:t>
      </w:r>
    </w:p>
    <w:p w14:paraId="2276ABEC" w14:textId="5CE5C409" w:rsidR="00967BA0"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Declarations</w:t>
      </w:r>
    </w:p>
    <w:p w14:paraId="6EB5DDDE" w14:textId="3254F795"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Ethics approval and consent to participate</w:t>
      </w:r>
    </w:p>
    <w:p w14:paraId="0E6177D4" w14:textId="3C5CFCC6" w:rsidR="00967BA0" w:rsidDel="00A825FF" w:rsidRDefault="00D60B16" w:rsidP="00CC1A07">
      <w:pPr>
        <w:spacing w:line="360" w:lineRule="auto"/>
        <w:rPr>
          <w:del w:id="85" w:author="Mohammad Nayeem Hasan" w:date="2025-06-23T02:46:00Z" w16du:dateUtc="2025-06-22T20:46:00Z"/>
          <w:rFonts w:ascii="Times New Roman" w:hAnsi="Times New Roman" w:cs="Times New Roman"/>
          <w:sz w:val="24"/>
          <w:szCs w:val="24"/>
        </w:rPr>
      </w:pPr>
      <w:r w:rsidRPr="00D94746">
        <w:rPr>
          <w:rFonts w:ascii="Times New Roman" w:hAnsi="Times New Roman" w:cs="Times New Roman"/>
          <w:sz w:val="24"/>
          <w:szCs w:val="24"/>
        </w:rPr>
        <w:t>This study protocol was approved by the Ethical Review Board of the National Institute of Cancer Research and Health (NICRH/Ethics/2017/29). Informed written consent was taken from each patient.</w:t>
      </w:r>
      <w:r w:rsidR="00764E47">
        <w:rPr>
          <w:rFonts w:ascii="Times New Roman" w:hAnsi="Times New Roman" w:cs="Times New Roman"/>
          <w:sz w:val="24"/>
          <w:szCs w:val="24"/>
        </w:rPr>
        <w:t xml:space="preserve"> </w:t>
      </w:r>
      <w:ins w:id="86" w:author="Mohammad Nayeem Hasan" w:date="2025-06-23T02:47:00Z">
        <w:r w:rsidR="004F46E4" w:rsidRPr="004F46E4">
          <w:rPr>
            <w:rFonts w:ascii="Times New Roman" w:hAnsi="Times New Roman" w:cs="Times New Roman"/>
            <w:sz w:val="24"/>
            <w:szCs w:val="24"/>
          </w:rPr>
          <w:t>Trained research assistants used a structured questionnaire to conduct in-person interviews with illiterate respondents in order to gather data. The interviewer recorded the responses after reading the questions out loud in the local tongue. A literate witness, typically a family member or caregiver who was with the patient, signed the consent form on the participant's behalf after verbally obtaining informed consent. The ethics committee approved this procedure, which made sure that participants understood the goals and methods of the study before they participated.</w:t>
        </w:r>
      </w:ins>
      <w:del w:id="87" w:author="Mohammad Nayeem Hasan" w:date="2025-06-23T02:46:00Z" w16du:dateUtc="2025-06-22T20:46:00Z">
        <w:r w:rsidR="00764E47" w:rsidRPr="00764E47" w:rsidDel="00A825FF">
          <w:rPr>
            <w:rFonts w:ascii="Times New Roman" w:hAnsi="Times New Roman" w:cs="Times New Roman"/>
            <w:sz w:val="24"/>
            <w:szCs w:val="24"/>
          </w:rPr>
          <w:delText>For illiterate adult patients unable to provide informed consent, an appropriate representative (such as a relative accompanying the patient) provided informed consent on their behalf.</w:delText>
        </w:r>
      </w:del>
    </w:p>
    <w:p w14:paraId="5BE4BE2C" w14:textId="77777777" w:rsidR="00A825FF" w:rsidRPr="00D94746" w:rsidRDefault="00A825FF" w:rsidP="00CC1A07">
      <w:pPr>
        <w:spacing w:line="360" w:lineRule="auto"/>
        <w:rPr>
          <w:ins w:id="88" w:author="Mohammad Nayeem Hasan" w:date="2025-06-23T02:46:00Z" w16du:dateUtc="2025-06-22T20:46:00Z"/>
          <w:rFonts w:ascii="Times New Roman" w:hAnsi="Times New Roman" w:cs="Times New Roman"/>
          <w:sz w:val="24"/>
          <w:szCs w:val="24"/>
        </w:rPr>
      </w:pPr>
    </w:p>
    <w:p w14:paraId="72FB03AF" w14:textId="77777777"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Consent for publication </w:t>
      </w:r>
    </w:p>
    <w:p w14:paraId="7117B762" w14:textId="5A1C34C8" w:rsidR="00D60B16" w:rsidRPr="00CC1A07" w:rsidRDefault="00D60B16" w:rsidP="00CC1A07">
      <w:pPr>
        <w:spacing w:line="360" w:lineRule="auto"/>
        <w:rPr>
          <w:rFonts w:ascii="Times New Roman" w:hAnsi="Times New Roman" w:cs="Times New Roman"/>
          <w:sz w:val="24"/>
          <w:szCs w:val="24"/>
        </w:rPr>
      </w:pPr>
      <w:r w:rsidRPr="00D94746">
        <w:rPr>
          <w:rFonts w:ascii="Times New Roman" w:hAnsi="Times New Roman" w:cs="Times New Roman"/>
          <w:sz w:val="24"/>
          <w:szCs w:val="24"/>
        </w:rPr>
        <w:lastRenderedPageBreak/>
        <w:t xml:space="preserve">Not applicable. </w:t>
      </w:r>
    </w:p>
    <w:p w14:paraId="3021D007" w14:textId="77777777" w:rsidR="00D60B16" w:rsidRPr="00D94746" w:rsidRDefault="00D60B16" w:rsidP="00CC1A07">
      <w:pPr>
        <w:spacing w:line="360" w:lineRule="auto"/>
        <w:rPr>
          <w:rFonts w:ascii="Times New Roman" w:hAnsi="Times New Roman" w:cs="Times New Roman"/>
          <w:b/>
          <w:bCs/>
          <w:sz w:val="24"/>
          <w:szCs w:val="24"/>
        </w:rPr>
      </w:pPr>
      <w:r w:rsidRPr="00D94746">
        <w:rPr>
          <w:rFonts w:ascii="Times New Roman" w:hAnsi="Times New Roman" w:cs="Times New Roman"/>
          <w:b/>
          <w:bCs/>
          <w:sz w:val="24"/>
          <w:szCs w:val="24"/>
        </w:rPr>
        <w:t xml:space="preserve">Competing interests </w:t>
      </w:r>
    </w:p>
    <w:p w14:paraId="4B818181" w14:textId="6936D0D4" w:rsidR="003E66E3" w:rsidRPr="00FF0668" w:rsidRDefault="00D60B16" w:rsidP="00CC1A07">
      <w:pPr>
        <w:spacing w:line="360" w:lineRule="auto"/>
        <w:rPr>
          <w:rFonts w:ascii="Times New Roman" w:hAnsi="Times New Roman" w:cs="Times New Roman"/>
          <w:sz w:val="24"/>
          <w:szCs w:val="24"/>
        </w:rPr>
      </w:pPr>
      <w:r w:rsidRPr="00D94746">
        <w:rPr>
          <w:rFonts w:ascii="Times New Roman" w:hAnsi="Times New Roman" w:cs="Times New Roman"/>
          <w:sz w:val="24"/>
          <w:szCs w:val="24"/>
        </w:rPr>
        <w:t>The authors declare no competing interests.</w:t>
      </w:r>
    </w:p>
    <w:p w14:paraId="3F7A58E2" w14:textId="77777777" w:rsidR="00CC1A07" w:rsidRDefault="00CC1A07">
      <w:pPr>
        <w:rPr>
          <w:rFonts w:ascii="Times New Roman" w:hAnsi="Times New Roman" w:cs="Times New Roman"/>
          <w:b/>
          <w:bCs/>
          <w:sz w:val="24"/>
          <w:szCs w:val="24"/>
        </w:rPr>
      </w:pPr>
      <w:r>
        <w:rPr>
          <w:rFonts w:ascii="Times New Roman" w:hAnsi="Times New Roman" w:cs="Times New Roman"/>
          <w:b/>
          <w:bCs/>
          <w:sz w:val="24"/>
          <w:szCs w:val="24"/>
        </w:rPr>
        <w:br w:type="page"/>
      </w:r>
    </w:p>
    <w:p w14:paraId="71EFA0B7" w14:textId="2CEE5E04" w:rsidR="0018549D" w:rsidRPr="00CC1A07" w:rsidRDefault="008D381E" w:rsidP="00C1720E">
      <w:pPr>
        <w:rPr>
          <w:rFonts w:ascii="Times New Roman" w:hAnsi="Times New Roman" w:cs="Times New Roman"/>
          <w:b/>
          <w:bCs/>
          <w:sz w:val="24"/>
          <w:szCs w:val="24"/>
        </w:rPr>
      </w:pPr>
      <w:r w:rsidRPr="00D94746">
        <w:rPr>
          <w:rFonts w:ascii="Times New Roman" w:hAnsi="Times New Roman" w:cs="Times New Roman"/>
          <w:b/>
          <w:bCs/>
          <w:sz w:val="24"/>
          <w:szCs w:val="24"/>
        </w:rPr>
        <w:lastRenderedPageBreak/>
        <w:t>Reference</w:t>
      </w:r>
      <w:r w:rsidR="0018549D" w:rsidRPr="00D94746">
        <w:rPr>
          <w:rFonts w:ascii="Times New Roman" w:hAnsi="Times New Roman" w:cs="Times New Roman"/>
          <w:b/>
          <w:bCs/>
          <w:sz w:val="24"/>
          <w:szCs w:val="24"/>
        </w:rPr>
        <w:t>s</w:t>
      </w:r>
    </w:p>
    <w:p w14:paraId="13DEC6DA" w14:textId="77777777" w:rsidR="0019447A" w:rsidRPr="00D94746" w:rsidRDefault="00916D0E"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fldChar w:fldCharType="begin"/>
      </w:r>
      <w:r w:rsidR="0019447A" w:rsidRPr="00D94746">
        <w:rPr>
          <w:rFonts w:ascii="Times New Roman" w:hAnsi="Times New Roman" w:cs="Times New Roman"/>
          <w:sz w:val="24"/>
          <w:szCs w:val="24"/>
        </w:rPr>
        <w:instrText xml:space="preserve"> ADDIN ZOTERO_BIBL {"uncited":[],"omitted":[],"custom":[]} CSL_BIBLIOGRAPHY </w:instrText>
      </w:r>
      <w:r w:rsidRPr="00D94746">
        <w:rPr>
          <w:rFonts w:ascii="Times New Roman" w:hAnsi="Times New Roman" w:cs="Times New Roman"/>
          <w:sz w:val="24"/>
          <w:szCs w:val="24"/>
        </w:rPr>
        <w:fldChar w:fldCharType="separate"/>
      </w:r>
      <w:r w:rsidR="0019447A" w:rsidRPr="00D94746">
        <w:rPr>
          <w:rFonts w:ascii="Times New Roman" w:hAnsi="Times New Roman" w:cs="Times New Roman"/>
          <w:sz w:val="24"/>
          <w:szCs w:val="24"/>
        </w:rPr>
        <w:t>1.</w:t>
      </w:r>
      <w:r w:rsidR="0019447A" w:rsidRPr="00D94746">
        <w:rPr>
          <w:rFonts w:ascii="Times New Roman" w:hAnsi="Times New Roman" w:cs="Times New Roman"/>
          <w:sz w:val="24"/>
          <w:szCs w:val="24"/>
        </w:rPr>
        <w:tab/>
        <w:t xml:space="preserve">Anderson BO, et al. The Global Breast Cancer Initiative: a strategic collaboration to strengthen health care for non-communicable diseases. The Lancet. Oncology 2021; 22: 578–581. </w:t>
      </w:r>
    </w:p>
    <w:p w14:paraId="647F585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w:t>
      </w:r>
      <w:r w:rsidRPr="00D94746">
        <w:rPr>
          <w:rFonts w:ascii="Times New Roman" w:hAnsi="Times New Roman" w:cs="Times New Roman"/>
          <w:sz w:val="24"/>
          <w:szCs w:val="24"/>
        </w:rPr>
        <w:tab/>
        <w:t xml:space="preserve">Sung H, et al. Global Cancer Statistics 2020: GLOBOCAN Estimates of Incidence and Mortality Worldwide for 36 Cancers in 185 Countries. CA: a cancer journal for clinicians 2021; 71: 209–249. </w:t>
      </w:r>
    </w:p>
    <w:p w14:paraId="046D9FF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3.</w:t>
      </w:r>
      <w:r w:rsidRPr="00D94746">
        <w:rPr>
          <w:rFonts w:ascii="Times New Roman" w:hAnsi="Times New Roman" w:cs="Times New Roman"/>
          <w:sz w:val="24"/>
          <w:szCs w:val="24"/>
        </w:rPr>
        <w:tab/>
        <w:t xml:space="preserve">Arnold M, et al. Current and future burden of breast cancer: Global statistics for 2020 and 2040. Breast (Edinburgh, Scotland) 2022; 66: 15–23. </w:t>
      </w:r>
    </w:p>
    <w:p w14:paraId="7C9F42D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4.</w:t>
      </w:r>
      <w:r w:rsidRPr="00D94746">
        <w:rPr>
          <w:rFonts w:ascii="Times New Roman" w:hAnsi="Times New Roman" w:cs="Times New Roman"/>
          <w:sz w:val="24"/>
          <w:szCs w:val="24"/>
        </w:rPr>
        <w:tab/>
        <w:t xml:space="preserve">Rivera-Franco MM, Leon-Rodriguez E. Delays in Breast Cancer Detection and Treatment in Developing Countries. Breast Cancer: Basic and Clinical Research 2018; 12: 1178223417752677. </w:t>
      </w:r>
    </w:p>
    <w:p w14:paraId="04D4FA98"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5.</w:t>
      </w:r>
      <w:r w:rsidRPr="00D94746">
        <w:rPr>
          <w:rFonts w:ascii="Times New Roman" w:hAnsi="Times New Roman" w:cs="Times New Roman"/>
          <w:sz w:val="24"/>
          <w:szCs w:val="24"/>
        </w:rPr>
        <w:tab/>
      </w:r>
      <w:bookmarkStart w:id="89" w:name="_Hlk201447668"/>
      <w:r w:rsidRPr="00D94746">
        <w:rPr>
          <w:rFonts w:ascii="Times New Roman" w:hAnsi="Times New Roman" w:cs="Times New Roman"/>
          <w:sz w:val="24"/>
          <w:szCs w:val="24"/>
        </w:rPr>
        <w:t xml:space="preserve">Maghous A, et al. </w:t>
      </w:r>
      <w:bookmarkStart w:id="90" w:name="_Hlk201447345"/>
      <w:r w:rsidRPr="00D94746">
        <w:rPr>
          <w:rFonts w:ascii="Times New Roman" w:hAnsi="Times New Roman" w:cs="Times New Roman"/>
          <w:sz w:val="24"/>
          <w:szCs w:val="24"/>
        </w:rPr>
        <w:t>Factors influencing diagnosis delay of advanced breast cancer in Moroccan women</w:t>
      </w:r>
      <w:bookmarkEnd w:id="90"/>
      <w:r w:rsidRPr="00D94746">
        <w:rPr>
          <w:rFonts w:ascii="Times New Roman" w:hAnsi="Times New Roman" w:cs="Times New Roman"/>
          <w:sz w:val="24"/>
          <w:szCs w:val="24"/>
        </w:rPr>
        <w:t xml:space="preserve">. BMC cancer 2016; 16: 356. </w:t>
      </w:r>
    </w:p>
    <w:bookmarkEnd w:id="89"/>
    <w:p w14:paraId="799E58AE"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6.</w:t>
      </w:r>
      <w:r w:rsidRPr="00D94746">
        <w:rPr>
          <w:rFonts w:ascii="Times New Roman" w:hAnsi="Times New Roman" w:cs="Times New Roman"/>
          <w:sz w:val="24"/>
          <w:szCs w:val="24"/>
        </w:rPr>
        <w:tab/>
        <w:t xml:space="preserve">Donkor A. Factors contributing to late presentation of breast cancer in Africa: a systematic literature review. 2015; Published online: 21 December 2015. </w:t>
      </w:r>
    </w:p>
    <w:p w14:paraId="4ABD05A5"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7.</w:t>
      </w:r>
      <w:r w:rsidRPr="00D94746">
        <w:rPr>
          <w:rFonts w:ascii="Times New Roman" w:hAnsi="Times New Roman" w:cs="Times New Roman"/>
          <w:sz w:val="24"/>
          <w:szCs w:val="24"/>
        </w:rPr>
        <w:tab/>
        <w:t xml:space="preserve">Ermiah E, et al. Diagnosis delay in Libyan female breast cancer. BMC research notes 2012; 5: 452. </w:t>
      </w:r>
    </w:p>
    <w:p w14:paraId="508E5D49"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8.</w:t>
      </w:r>
      <w:r w:rsidRPr="00D94746">
        <w:rPr>
          <w:rFonts w:ascii="Times New Roman" w:hAnsi="Times New Roman" w:cs="Times New Roman"/>
          <w:sz w:val="24"/>
          <w:szCs w:val="24"/>
        </w:rPr>
        <w:tab/>
        <w:t xml:space="preserve">Ezeome ER. Delays in presentation and treatment of breast cancer in Enugu, Nigeria. Nigerian Journal of Clinical Practice 2010; 13: 311–316. </w:t>
      </w:r>
    </w:p>
    <w:p w14:paraId="009DAB44"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9.</w:t>
      </w:r>
      <w:r w:rsidRPr="00D94746">
        <w:rPr>
          <w:rFonts w:ascii="Times New Roman" w:hAnsi="Times New Roman" w:cs="Times New Roman"/>
          <w:sz w:val="24"/>
          <w:szCs w:val="24"/>
        </w:rPr>
        <w:tab/>
        <w:t xml:space="preserve">Jassem J, et al. Delays in diagnosis and treatment of breast cancer: a multinational analysis. European Journal of Public Health 2014; 24: 761–767. </w:t>
      </w:r>
    </w:p>
    <w:p w14:paraId="3BBFF8D7"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10.</w:t>
      </w:r>
      <w:r w:rsidRPr="00D94746">
        <w:rPr>
          <w:rFonts w:ascii="Times New Roman" w:hAnsi="Times New Roman" w:cs="Times New Roman"/>
          <w:sz w:val="24"/>
          <w:szCs w:val="24"/>
        </w:rPr>
        <w:tab/>
        <w:t xml:space="preserve">Sobri FB, et al. Factors Affecting Delayed Presentation and Diagnosis of Breast Cancer in Asian Developing Countries Women: A Systematic Review. Asian Pacific journal of cancer prevention: APJCP 2021; 22: 3081–3092. </w:t>
      </w:r>
    </w:p>
    <w:p w14:paraId="4EBA1F3B"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11.</w:t>
      </w:r>
      <w:r w:rsidRPr="00D94746">
        <w:rPr>
          <w:rFonts w:ascii="Times New Roman" w:hAnsi="Times New Roman" w:cs="Times New Roman"/>
          <w:sz w:val="24"/>
          <w:szCs w:val="24"/>
        </w:rPr>
        <w:tab/>
        <w:t xml:space="preserve">Hossain MS, Ferdous S, Karim-Kos HE. Breast cancer in South Asia: a Bangladeshi perspective. Cancer Epidemiology 2014; 38: 465–470. </w:t>
      </w:r>
    </w:p>
    <w:p w14:paraId="554CF88B"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12.</w:t>
      </w:r>
      <w:r w:rsidRPr="00D94746">
        <w:rPr>
          <w:rFonts w:ascii="Times New Roman" w:hAnsi="Times New Roman" w:cs="Times New Roman"/>
          <w:sz w:val="24"/>
          <w:szCs w:val="24"/>
        </w:rPr>
        <w:tab/>
        <w:t xml:space="preserve">Caplan L. Delay in breast cancer: implications for stage at diagnosis and survival. Frontiers in Public Health 2014; 2: 87. </w:t>
      </w:r>
    </w:p>
    <w:p w14:paraId="04E7CBBC"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13.</w:t>
      </w:r>
      <w:r w:rsidRPr="00D94746">
        <w:rPr>
          <w:rFonts w:ascii="Times New Roman" w:hAnsi="Times New Roman" w:cs="Times New Roman"/>
          <w:sz w:val="24"/>
          <w:szCs w:val="24"/>
        </w:rPr>
        <w:tab/>
        <w:t xml:space="preserve">Kothari A, Fentiman IS. 22. Diagnostic delays in breast cancer and impact on survival. International Journal of Clinical Practice 2003; 57: 200–203. </w:t>
      </w:r>
    </w:p>
    <w:p w14:paraId="4B7F999A"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14.</w:t>
      </w:r>
      <w:r w:rsidRPr="00D94746">
        <w:rPr>
          <w:rFonts w:ascii="Times New Roman" w:hAnsi="Times New Roman" w:cs="Times New Roman"/>
          <w:sz w:val="24"/>
          <w:szCs w:val="24"/>
        </w:rPr>
        <w:tab/>
        <w:t xml:space="preserve">Sarker R, et al. Knowledge of breast cancer and breast self-examination practices and its barriers among university female students in Bangladesh: Findings from a cross-sectional study. PloS One 2022; 17: e0270417. </w:t>
      </w:r>
    </w:p>
    <w:p w14:paraId="79348C86"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15.</w:t>
      </w:r>
      <w:r w:rsidRPr="00D94746">
        <w:rPr>
          <w:rFonts w:ascii="Times New Roman" w:hAnsi="Times New Roman" w:cs="Times New Roman"/>
          <w:sz w:val="24"/>
          <w:szCs w:val="24"/>
        </w:rPr>
        <w:tab/>
        <w:t xml:space="preserve">Hoq MI, et al. Breast cancer screening awareness, practice, and perceived barriers: A community-based cross-sectional study among women in south-eastern Bangladesh. Health Science Reports 2024; 7: e1799. </w:t>
      </w:r>
    </w:p>
    <w:p w14:paraId="6FFFD9E0"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lastRenderedPageBreak/>
        <w:t>16.</w:t>
      </w:r>
      <w:r w:rsidRPr="00D94746">
        <w:rPr>
          <w:rFonts w:ascii="Times New Roman" w:hAnsi="Times New Roman" w:cs="Times New Roman"/>
          <w:sz w:val="24"/>
          <w:szCs w:val="24"/>
        </w:rPr>
        <w:tab/>
        <w:t xml:space="preserve">Unger-Saldaña K, Peláez-Ballestas I, Infante-Castañeda C. Development and validation of a questionnaire to assess delay in treatment for breast cancer. BMC cancer 2012; 12: 626. </w:t>
      </w:r>
    </w:p>
    <w:p w14:paraId="4556677A"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17.</w:t>
      </w:r>
      <w:r w:rsidRPr="00D94746">
        <w:rPr>
          <w:rFonts w:ascii="Times New Roman" w:hAnsi="Times New Roman" w:cs="Times New Roman"/>
          <w:sz w:val="24"/>
          <w:szCs w:val="24"/>
        </w:rPr>
        <w:tab/>
        <w:t xml:space="preserve">Hasan MN, et al. Cesarean delivery and early childhood diseases in Bangladesh: An analysis of Demographic and Health Survey (BDHS) and Multiple Indicator Cluster Survey (MICS). Kabir R, ed. PLOS ONE 2020; 15: e0242864. </w:t>
      </w:r>
    </w:p>
    <w:p w14:paraId="1ECC8BF6"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18.</w:t>
      </w:r>
      <w:r w:rsidRPr="00D94746">
        <w:rPr>
          <w:rFonts w:ascii="Times New Roman" w:hAnsi="Times New Roman" w:cs="Times New Roman"/>
          <w:sz w:val="24"/>
          <w:szCs w:val="24"/>
        </w:rPr>
        <w:tab/>
        <w:t xml:space="preserve">Hasan MN, et al. Early childhood developmental status and its associated factors in Bangladesh: a comparison of two consecutive nationally representative surveys. BMC Public Health 2023; 23: 687. </w:t>
      </w:r>
    </w:p>
    <w:p w14:paraId="282231A3"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19.</w:t>
      </w:r>
      <w:r w:rsidRPr="00D94746">
        <w:rPr>
          <w:rFonts w:ascii="Times New Roman" w:hAnsi="Times New Roman" w:cs="Times New Roman"/>
          <w:sz w:val="24"/>
          <w:szCs w:val="24"/>
        </w:rPr>
        <w:tab/>
        <w:t xml:space="preserve">Landolsi A, et al. [Reasons of diagnostic delay of breast cancer in Tunisian women (160 patients in the central region of Tunisia)]. La Tunisie Medicale 2010; 88: 894–897. </w:t>
      </w:r>
    </w:p>
    <w:p w14:paraId="42D708D1"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20.</w:t>
      </w:r>
      <w:r w:rsidRPr="00D94746">
        <w:rPr>
          <w:rFonts w:ascii="Times New Roman" w:hAnsi="Times New Roman" w:cs="Times New Roman"/>
          <w:sz w:val="24"/>
          <w:szCs w:val="24"/>
        </w:rPr>
        <w:tab/>
        <w:t xml:space="preserve">Ukwenya AY, et al. Delayed treatment of symptomatic breast cancer: the experience from Kaduna, Nigeria. South African Journal of Surgery. Suid-Afrikaanse Tydskrif Vir Chirurgie 2008; 46: 106–110. </w:t>
      </w:r>
    </w:p>
    <w:p w14:paraId="4E7A0228"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21.</w:t>
      </w:r>
      <w:r w:rsidRPr="00D94746">
        <w:rPr>
          <w:rFonts w:ascii="Times New Roman" w:hAnsi="Times New Roman" w:cs="Times New Roman"/>
          <w:sz w:val="24"/>
          <w:szCs w:val="24"/>
        </w:rPr>
        <w:tab/>
        <w:t xml:space="preserve">Nosarti C, et al. Delay in presentation of symptomatic referrals to a breast clinic: patient and system factors. British Journal of Cancer 2000; 82: 742–748. </w:t>
      </w:r>
    </w:p>
    <w:p w14:paraId="39B19644"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22.</w:t>
      </w:r>
      <w:r w:rsidRPr="00D94746">
        <w:rPr>
          <w:rFonts w:ascii="Times New Roman" w:hAnsi="Times New Roman" w:cs="Times New Roman"/>
          <w:sz w:val="24"/>
          <w:szCs w:val="24"/>
        </w:rPr>
        <w:tab/>
        <w:t xml:space="preserve">Ahmad F, et al. Concept Mapping with South Asian Immigrant Women: Barriers to Mammography and Solutions. Journal of Immigrant and Minority Health 2012; 14: 242–250. </w:t>
      </w:r>
    </w:p>
    <w:p w14:paraId="6CDE9175"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23.</w:t>
      </w:r>
      <w:r w:rsidRPr="00D94746">
        <w:rPr>
          <w:rFonts w:ascii="Times New Roman" w:hAnsi="Times New Roman" w:cs="Times New Roman"/>
          <w:sz w:val="24"/>
          <w:szCs w:val="24"/>
        </w:rPr>
        <w:tab/>
        <w:t xml:space="preserve">Ginsburg OM. Breast and cervical cancer control in low and middle-income countries: Human rights meet sound health policy. Journal of Cancer Policy 2013; 1: e35–e41. </w:t>
      </w:r>
    </w:p>
    <w:p w14:paraId="317F1EC8"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24.</w:t>
      </w:r>
      <w:r w:rsidRPr="00D94746">
        <w:rPr>
          <w:rFonts w:ascii="Times New Roman" w:hAnsi="Times New Roman" w:cs="Times New Roman"/>
          <w:sz w:val="24"/>
          <w:szCs w:val="24"/>
        </w:rPr>
        <w:tab/>
        <w:t xml:space="preserve">Facione NC, et al. The Self-Reported Likelihood of Patient Delay in Breast Cancer: New Thoughts for Early Detection. Preventive Medicine 2002; 34: 397–407. </w:t>
      </w:r>
    </w:p>
    <w:p w14:paraId="74CC9A12"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25.</w:t>
      </w:r>
      <w:r w:rsidRPr="00D94746">
        <w:rPr>
          <w:rFonts w:ascii="Times New Roman" w:hAnsi="Times New Roman" w:cs="Times New Roman"/>
          <w:sz w:val="24"/>
          <w:szCs w:val="24"/>
        </w:rPr>
        <w:tab/>
        <w:t xml:space="preserve">Sharma K, et al. A Systematic Review of Barriers to Breast Cancer Care in Developing Countries Resulting in Delayed Patient Presentation. Journal of Oncology 2012; 2012: 1–8. </w:t>
      </w:r>
    </w:p>
    <w:p w14:paraId="683FA650"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26.</w:t>
      </w:r>
      <w:r w:rsidRPr="00D94746">
        <w:rPr>
          <w:rFonts w:ascii="Times New Roman" w:hAnsi="Times New Roman" w:cs="Times New Roman"/>
          <w:sz w:val="24"/>
          <w:szCs w:val="24"/>
        </w:rPr>
        <w:tab/>
        <w:t xml:space="preserve">Maree JE, Wright SCD. How would early detection be possible? An enquiry into cancer related knowledge, understanding and health seeking behaviour of urban black women in Tshwane, South Africa. European Journal of Oncology Nursing 2010; 14: 190–196. </w:t>
      </w:r>
    </w:p>
    <w:p w14:paraId="6CDC3BFA"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27.</w:t>
      </w:r>
      <w:r w:rsidRPr="00D94746">
        <w:rPr>
          <w:rFonts w:ascii="Times New Roman" w:hAnsi="Times New Roman" w:cs="Times New Roman"/>
          <w:sz w:val="24"/>
          <w:szCs w:val="24"/>
        </w:rPr>
        <w:tab/>
        <w:t xml:space="preserve">Okobia MN, et al. Knowledge, attitude and practice of Nigerian women towards breast cancer: a cross-sectional study. World Journal of Surgical Oncology 2006; 4: 11. </w:t>
      </w:r>
    </w:p>
    <w:p w14:paraId="57F5DBC2" w14:textId="77777777" w:rsidR="0019447A" w:rsidRPr="00D94746" w:rsidRDefault="0019447A" w:rsidP="00CC1A07">
      <w:pPr>
        <w:spacing w:line="240" w:lineRule="auto"/>
        <w:ind w:left="720" w:hanging="720"/>
        <w:rPr>
          <w:rFonts w:ascii="Times New Roman" w:hAnsi="Times New Roman" w:cs="Times New Roman"/>
          <w:sz w:val="24"/>
          <w:szCs w:val="24"/>
        </w:rPr>
      </w:pPr>
      <w:r w:rsidRPr="00D94746">
        <w:rPr>
          <w:rFonts w:ascii="Times New Roman" w:hAnsi="Times New Roman" w:cs="Times New Roman"/>
          <w:sz w:val="24"/>
          <w:szCs w:val="24"/>
        </w:rPr>
        <w:t>28.</w:t>
      </w:r>
      <w:r w:rsidRPr="00D94746">
        <w:rPr>
          <w:rFonts w:ascii="Times New Roman" w:hAnsi="Times New Roman" w:cs="Times New Roman"/>
          <w:sz w:val="24"/>
          <w:szCs w:val="24"/>
        </w:rPr>
        <w:tab/>
        <w:t xml:space="preserve">Subedi R, et al. Factors influencing the time to diagnosis and treatment of breast cancer among women in low- and middle-income countries: A systematic review. The Breast 2024; 75: 103714. </w:t>
      </w:r>
    </w:p>
    <w:p w14:paraId="1F659263" w14:textId="0DFC77B9" w:rsidR="0059388C" w:rsidRPr="00D94746" w:rsidRDefault="00916D0E" w:rsidP="00CC1A07">
      <w:pPr>
        <w:spacing w:line="240" w:lineRule="auto"/>
        <w:rPr>
          <w:rFonts w:ascii="Times New Roman" w:hAnsi="Times New Roman" w:cs="Times New Roman"/>
          <w:sz w:val="24"/>
          <w:szCs w:val="24"/>
        </w:rPr>
      </w:pPr>
      <w:r w:rsidRPr="00D94746">
        <w:rPr>
          <w:rFonts w:ascii="Times New Roman" w:hAnsi="Times New Roman" w:cs="Times New Roman"/>
          <w:sz w:val="24"/>
          <w:szCs w:val="24"/>
        </w:rPr>
        <w:fldChar w:fldCharType="end"/>
      </w:r>
    </w:p>
    <w:p w14:paraId="0E00BD86" w14:textId="77777777" w:rsidR="002F5BFB" w:rsidRPr="00D94746" w:rsidRDefault="002F5BFB" w:rsidP="00C1720E">
      <w:pPr>
        <w:rPr>
          <w:rFonts w:ascii="Times New Roman" w:hAnsi="Times New Roman" w:cs="Times New Roman"/>
          <w:sz w:val="24"/>
          <w:szCs w:val="24"/>
        </w:rPr>
      </w:pPr>
    </w:p>
    <w:p w14:paraId="0912B083" w14:textId="77777777" w:rsidR="002A79F9" w:rsidRDefault="002A79F9">
      <w:pPr>
        <w:rPr>
          <w:rFonts w:ascii="Times New Roman" w:hAnsi="Times New Roman" w:cs="Times New Roman"/>
          <w:b/>
          <w:sz w:val="24"/>
          <w:szCs w:val="24"/>
        </w:rPr>
      </w:pPr>
      <w:r>
        <w:rPr>
          <w:rFonts w:ascii="Times New Roman" w:hAnsi="Times New Roman" w:cs="Times New Roman"/>
          <w:b/>
          <w:sz w:val="24"/>
          <w:szCs w:val="24"/>
        </w:rPr>
        <w:br w:type="page"/>
      </w:r>
    </w:p>
    <w:p w14:paraId="07019764" w14:textId="03EBD338" w:rsidR="00F01354" w:rsidRPr="00DC58DC" w:rsidRDefault="00F01354" w:rsidP="00C1720E">
      <w:pPr>
        <w:rPr>
          <w:rFonts w:ascii="Times New Roman" w:hAnsi="Times New Roman" w:cs="Times New Roman"/>
          <w:b/>
          <w:sz w:val="24"/>
          <w:szCs w:val="24"/>
        </w:rPr>
      </w:pPr>
      <w:r w:rsidRPr="00DC58DC">
        <w:rPr>
          <w:rFonts w:ascii="Times New Roman" w:hAnsi="Times New Roman" w:cs="Times New Roman"/>
          <w:b/>
          <w:sz w:val="24"/>
          <w:szCs w:val="24"/>
        </w:rPr>
        <w:lastRenderedPageBreak/>
        <w:t>Tables</w:t>
      </w:r>
      <w:r w:rsidR="00AE6059" w:rsidRPr="00DC58DC">
        <w:rPr>
          <w:rFonts w:ascii="Times New Roman" w:hAnsi="Times New Roman" w:cs="Times New Roman"/>
          <w:b/>
          <w:sz w:val="24"/>
          <w:szCs w:val="24"/>
        </w:rPr>
        <w:t xml:space="preserve"> and Figures</w:t>
      </w:r>
    </w:p>
    <w:p w14:paraId="16D4FF4E" w14:textId="77777777" w:rsidR="008C79B5" w:rsidRPr="00D94746" w:rsidRDefault="008C79B5" w:rsidP="00C1720E">
      <w:pPr>
        <w:rPr>
          <w:rFonts w:ascii="Times New Roman" w:hAnsi="Times New Roman" w:cs="Times New Roman"/>
          <w:sz w:val="24"/>
          <w:szCs w:val="24"/>
        </w:rPr>
      </w:pPr>
    </w:p>
    <w:p w14:paraId="631989D4" w14:textId="6F4798D4"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Table 1</w:t>
      </w:r>
      <w:r w:rsidR="00A95C4E" w:rsidRPr="00D94746">
        <w:rPr>
          <w:rFonts w:ascii="Times New Roman" w:hAnsi="Times New Roman" w:cs="Times New Roman"/>
          <w:b/>
          <w:bCs/>
          <w:sz w:val="24"/>
          <w:szCs w:val="24"/>
        </w:rPr>
        <w:t>:</w:t>
      </w:r>
      <w:r w:rsidRPr="00D94746">
        <w:rPr>
          <w:rFonts w:ascii="Times New Roman" w:hAnsi="Times New Roman" w:cs="Times New Roman"/>
          <w:sz w:val="24"/>
          <w:szCs w:val="24"/>
        </w:rPr>
        <w:t xml:space="preserve"> Characteristics of women diagnosed with breast cancer and of their spouses, Bangladesh (N=355)</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5445"/>
        <w:gridCol w:w="1665"/>
        <w:gridCol w:w="1665"/>
      </w:tblGrid>
      <w:tr w:rsidR="00F01354" w:rsidRPr="00D94746" w14:paraId="099C9329" w14:textId="77777777" w:rsidTr="00587C14">
        <w:trPr>
          <w:trHeight w:val="315"/>
        </w:trPr>
        <w:tc>
          <w:tcPr>
            <w:tcW w:w="54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C97430"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16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C7B3E09"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n</w:t>
            </w:r>
          </w:p>
        </w:tc>
        <w:tc>
          <w:tcPr>
            <w:tcW w:w="16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1F07CEFD"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w:t>
            </w:r>
          </w:p>
        </w:tc>
      </w:tr>
      <w:tr w:rsidR="00F01354" w:rsidRPr="00D94746" w14:paraId="4BC00BF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C637CD"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Age at presentation (years)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D579E40" w14:textId="23224CA1"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55EAA81" w14:textId="75E28730"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725EC82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1984C1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&lt;40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AAADE4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81E02D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33.24</w:t>
            </w:r>
          </w:p>
        </w:tc>
      </w:tr>
      <w:tr w:rsidR="00F01354" w:rsidRPr="00D94746" w14:paraId="5CD9DAD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931F4F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40-49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C8F450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120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F57F83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34.98</w:t>
            </w:r>
          </w:p>
        </w:tc>
      </w:tr>
      <w:tr w:rsidR="00F01354" w:rsidRPr="00D94746" w14:paraId="6E78D2B3"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ADAF9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50-59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E3712B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79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1D6F4C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23.03</w:t>
            </w:r>
          </w:p>
        </w:tc>
      </w:tr>
      <w:tr w:rsidR="00F01354" w:rsidRPr="00D94746" w14:paraId="0E1C18E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C38128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E2B249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827E8D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8.75</w:t>
            </w:r>
          </w:p>
        </w:tc>
      </w:tr>
      <w:tr w:rsidR="00F01354" w:rsidRPr="00D94746" w14:paraId="7B8FDEF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6F45AD7" w14:textId="0F53BD8C" w:rsidR="00F01354" w:rsidRPr="00395814" w:rsidRDefault="00000000" w:rsidP="006D1905">
            <w:pPr>
              <w:spacing w:after="0" w:line="240" w:lineRule="auto"/>
              <w:rPr>
                <w:rFonts w:ascii="Times New Roman" w:hAnsi="Times New Roman" w:cs="Times New Roman"/>
                <w:b/>
                <w:bCs/>
                <w:sz w:val="24"/>
                <w:szCs w:val="24"/>
              </w:rPr>
            </w:pPr>
            <w:sdt>
              <w:sdtPr>
                <w:rPr>
                  <w:rFonts w:ascii="Times New Roman" w:hAnsi="Times New Roman" w:cs="Times New Roman"/>
                  <w:b/>
                  <w:bCs/>
                  <w:sz w:val="24"/>
                  <w:szCs w:val="24"/>
                </w:rPr>
                <w:tag w:val="goog_rdk_307"/>
                <w:id w:val="433412857"/>
              </w:sdtPr>
              <w:sdtContent>
                <w:r w:rsidR="00F01354" w:rsidRPr="00395814">
                  <w:rPr>
                    <w:rFonts w:ascii="Times New Roman" w:hAnsi="Times New Roman" w:cs="Times New Roman"/>
                    <w:b/>
                    <w:bCs/>
                    <w:sz w:val="24"/>
                    <w:szCs w:val="24"/>
                  </w:rPr>
                  <w:t>Regions of origin</w:t>
                </w:r>
              </w:sdtContent>
            </w:sdt>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74DCCC9" w14:textId="66108248"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EB61D54" w14:textId="2262E4E4"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0E7730E4"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96A174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Barisal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60AEAF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26</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BE4AAB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7.67</w:t>
            </w:r>
          </w:p>
        </w:tc>
      </w:tr>
      <w:tr w:rsidR="00F01354" w:rsidRPr="00D94746" w14:paraId="4D583655"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9B43A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Chittagong</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87FAA6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52</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4B7E1A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15.34</w:t>
            </w:r>
          </w:p>
        </w:tc>
      </w:tr>
      <w:tr w:rsidR="00F01354" w:rsidRPr="00D94746" w14:paraId="6DBE6120"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29282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Dhaka</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1F55E3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D2D4BB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43.95</w:t>
            </w:r>
          </w:p>
        </w:tc>
      </w:tr>
      <w:tr w:rsidR="00F01354" w:rsidRPr="00D94746" w14:paraId="5093374F"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BA10AE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Khulna</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C2CFB2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4AB742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11.50</w:t>
            </w:r>
          </w:p>
        </w:tc>
      </w:tr>
      <w:tr w:rsidR="00F01354" w:rsidRPr="00D94746" w14:paraId="7EAAFCCB"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BDAE5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Mymensingh</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9D4FA0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A886C2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9.73</w:t>
            </w:r>
          </w:p>
        </w:tc>
      </w:tr>
      <w:tr w:rsidR="00F01354" w:rsidRPr="00D94746" w14:paraId="6BB2DF61"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B10105" w14:textId="77777777" w:rsidR="00F01354" w:rsidRPr="00D94746" w:rsidRDefault="00F01354" w:rsidP="006D1905">
            <w:pPr>
              <w:spacing w:after="0" w:line="240" w:lineRule="auto"/>
              <w:rPr>
                <w:rFonts w:ascii="Times New Roman" w:hAnsi="Times New Roman" w:cs="Times New Roman"/>
                <w:sz w:val="24"/>
                <w:szCs w:val="24"/>
              </w:rPr>
            </w:pPr>
            <w:proofErr w:type="spellStart"/>
            <w:r w:rsidRPr="00D94746">
              <w:rPr>
                <w:rFonts w:ascii="Times New Roman" w:hAnsi="Times New Roman" w:cs="Times New Roman"/>
                <w:sz w:val="24"/>
                <w:szCs w:val="24"/>
              </w:rPr>
              <w:t>Rajshahi</w:t>
            </w:r>
            <w:proofErr w:type="spellEnd"/>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180C74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46AAE7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6.19</w:t>
            </w:r>
          </w:p>
        </w:tc>
      </w:tr>
      <w:tr w:rsidR="00F01354" w:rsidRPr="00D94746" w14:paraId="1EF88848"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83088E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Rangpur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90182C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A03CDB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4.13</w:t>
            </w:r>
          </w:p>
        </w:tc>
      </w:tr>
      <w:tr w:rsidR="00F01354" w:rsidRPr="00D94746" w14:paraId="4AE1D24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F90E39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Sylhet</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478AD0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492480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1.47</w:t>
            </w:r>
          </w:p>
        </w:tc>
      </w:tr>
      <w:tr w:rsidR="00F01354" w:rsidRPr="00D94746" w14:paraId="2008C4C6"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44D3EFE"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Area of residence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2767582"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586D0E6"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4D629633"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71A2C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Rural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17E13F2"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251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CCFDD1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72.75</w:t>
            </w:r>
          </w:p>
        </w:tc>
      </w:tr>
      <w:tr w:rsidR="00F01354" w:rsidRPr="00D94746" w14:paraId="51982673"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A28F55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Urban</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0583FF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49B36F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27.25</w:t>
            </w:r>
          </w:p>
        </w:tc>
      </w:tr>
      <w:tr w:rsidR="00F01354" w:rsidRPr="00D94746" w14:paraId="190D3BB7"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507F4A0"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Current marital status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D4078B7" w14:textId="46F3C569"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D63CF1D" w14:textId="10E92B08"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6EB9F0E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B8AD7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Single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6E30A0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F0505B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17.25</w:t>
            </w:r>
          </w:p>
        </w:tc>
      </w:tr>
      <w:tr w:rsidR="00F01354" w:rsidRPr="00D94746" w14:paraId="4E2D21D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E5BFEE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Married</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A4E98E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283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44C4CD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82.75</w:t>
            </w:r>
          </w:p>
        </w:tc>
      </w:tr>
      <w:tr w:rsidR="00F01354" w:rsidRPr="00D94746" w14:paraId="6200271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78C685"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Patient education level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864AEBE"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9905B01"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4B6B02D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E9064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8A3D3D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147</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002184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42.86</w:t>
            </w:r>
          </w:p>
        </w:tc>
      </w:tr>
      <w:tr w:rsidR="00F01354" w:rsidRPr="00D94746" w14:paraId="0DBE8DB7"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359974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F0E359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115</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F2AF32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33.53</w:t>
            </w:r>
          </w:p>
        </w:tc>
      </w:tr>
      <w:tr w:rsidR="00F01354" w:rsidRPr="00D94746" w14:paraId="6CF8AEED"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24F4C9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73A360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F37064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23.62</w:t>
            </w:r>
          </w:p>
        </w:tc>
      </w:tr>
      <w:tr w:rsidR="00F01354" w:rsidRPr="00D94746" w14:paraId="19D873FA"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B5BB1D6"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Spouse education level</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7C21C69"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CC8AE6D"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36B264B9"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FE5F24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38C209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1CB7E2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27.99</w:t>
            </w:r>
          </w:p>
        </w:tc>
      </w:tr>
      <w:tr w:rsidR="00F01354" w:rsidRPr="00D94746" w14:paraId="0F121484"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4CED18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D498E2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118</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9DF1AC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37.11</w:t>
            </w:r>
          </w:p>
        </w:tc>
      </w:tr>
      <w:tr w:rsidR="00F01354" w:rsidRPr="00D94746" w14:paraId="5C093B5D"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A9BA7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163F92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535AC37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34.91</w:t>
            </w:r>
          </w:p>
        </w:tc>
      </w:tr>
      <w:tr w:rsidR="00F01354" w:rsidRPr="00D94746" w14:paraId="43E53E81"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9375326"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Household monthly income (BDT)</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A7DB605"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3BC8FCC"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419E514F"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9BB9F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&lt;5000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D39660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113</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E0B468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34.88</w:t>
            </w:r>
          </w:p>
        </w:tc>
      </w:tr>
      <w:tr w:rsidR="00F01354" w:rsidRPr="00D94746" w14:paraId="6A613502"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1A225A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5000-10000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48A7AD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F974C9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30.86</w:t>
            </w:r>
          </w:p>
        </w:tc>
      </w:tr>
      <w:tr w:rsidR="00F01354" w:rsidRPr="00D94746" w14:paraId="57B0D0CE"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E3B81F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10001-20000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BF4C9D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8EF843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13.58</w:t>
            </w:r>
          </w:p>
        </w:tc>
      </w:tr>
      <w:tr w:rsidR="00F01354" w:rsidRPr="00D94746" w14:paraId="30D3303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54754F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lastRenderedPageBreak/>
              <w:t xml:space="preserve"> &gt;20000</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C93515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67</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AA32BC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20.68</w:t>
            </w:r>
          </w:p>
        </w:tc>
      </w:tr>
      <w:tr w:rsidR="00F01354" w:rsidRPr="00D94746" w14:paraId="59C14DFC"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0EE3774"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Portable electronic devices access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3DD225D2" w14:textId="5C249C3C"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201CA79" w14:textId="038A8AD5"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7CDD7362"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D9A811"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411871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319</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4F7955C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89.86</w:t>
            </w:r>
          </w:p>
        </w:tc>
      </w:tr>
      <w:tr w:rsidR="00F01354" w:rsidRPr="00D94746" w14:paraId="316BE445"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A0759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4CC90A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36</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6D62C3D"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10.14</w:t>
            </w:r>
          </w:p>
        </w:tc>
      </w:tr>
      <w:tr w:rsidR="00F01354" w:rsidRPr="00D94746" w14:paraId="28DD6FD7"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321092E"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Mass media access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569E294" w14:textId="74FCC978" w:rsidR="00F01354" w:rsidRPr="00D94746" w:rsidRDefault="00F01354" w:rsidP="00395814">
            <w:pPr>
              <w:spacing w:after="0" w:line="240" w:lineRule="auto"/>
              <w:jc w:val="center"/>
              <w:rPr>
                <w:rFonts w:ascii="Times New Roman" w:hAnsi="Times New Roman" w:cs="Times New Roman"/>
                <w:sz w:val="24"/>
                <w:szCs w:val="24"/>
              </w:rPr>
            </w:pP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7A2642CB" w14:textId="20C9F45C"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7F34ABFE"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2185BF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0B8C791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144</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270ED601"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40.56</w:t>
            </w:r>
          </w:p>
        </w:tc>
      </w:tr>
      <w:tr w:rsidR="00F01354" w:rsidRPr="00D94746" w14:paraId="17047E61" w14:textId="77777777" w:rsidTr="00587C14">
        <w:trPr>
          <w:trHeight w:val="315"/>
        </w:trPr>
        <w:tc>
          <w:tcPr>
            <w:tcW w:w="544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B721F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669FC45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211</w:t>
            </w:r>
          </w:p>
        </w:tc>
        <w:tc>
          <w:tcPr>
            <w:tcW w:w="1665" w:type="dxa"/>
            <w:tcBorders>
              <w:top w:val="nil"/>
              <w:left w:val="nil"/>
              <w:bottom w:val="single" w:sz="8" w:space="0" w:color="000000"/>
              <w:right w:val="single" w:sz="8" w:space="0" w:color="000000"/>
            </w:tcBorders>
            <w:tcMar>
              <w:top w:w="0" w:type="dxa"/>
              <w:left w:w="100" w:type="dxa"/>
              <w:bottom w:w="0" w:type="dxa"/>
              <w:right w:w="100" w:type="dxa"/>
            </w:tcMar>
          </w:tcPr>
          <w:p w14:paraId="1A3C513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59.44</w:t>
            </w:r>
          </w:p>
        </w:tc>
      </w:tr>
    </w:tbl>
    <w:p w14:paraId="22710916"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w:t>
      </w:r>
    </w:p>
    <w:p w14:paraId="65764D28" w14:textId="20F68552"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Table 2:</w:t>
      </w:r>
      <w:r w:rsidRPr="00D94746">
        <w:rPr>
          <w:rFonts w:ascii="Times New Roman" w:hAnsi="Times New Roman" w:cs="Times New Roman"/>
          <w:sz w:val="24"/>
          <w:szCs w:val="24"/>
        </w:rPr>
        <w:t xml:space="preserve"> Medical history of the patients</w:t>
      </w:r>
    </w:p>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5325"/>
        <w:gridCol w:w="1725"/>
        <w:gridCol w:w="1725"/>
      </w:tblGrid>
      <w:tr w:rsidR="00F01354" w:rsidRPr="00D94746" w14:paraId="17501379" w14:textId="77777777" w:rsidTr="00587C14">
        <w:trPr>
          <w:trHeight w:val="315"/>
        </w:trPr>
        <w:tc>
          <w:tcPr>
            <w:tcW w:w="532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7AF245" w14:textId="77777777" w:rsidR="00F01354" w:rsidRPr="00395814" w:rsidRDefault="00F01354" w:rsidP="006D1905">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17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5ACE269"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n</w:t>
            </w:r>
          </w:p>
        </w:tc>
        <w:tc>
          <w:tcPr>
            <w:tcW w:w="172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476A977"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w:t>
            </w:r>
          </w:p>
        </w:tc>
      </w:tr>
      <w:tr w:rsidR="00F01354" w:rsidRPr="00D94746" w14:paraId="6704144F" w14:textId="77777777" w:rsidTr="006D1905">
        <w:trPr>
          <w:trHeight w:val="69"/>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607C93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First clinical presentations</w:t>
            </w:r>
            <w:r w:rsidRPr="00D518C6">
              <w:rPr>
                <w:rFonts w:ascii="Times New Roman" w:hAnsi="Times New Roman" w:cs="Times New Roman"/>
                <w:sz w:val="24"/>
                <w:szCs w:val="24"/>
                <w:vertAlign w:val="superscript"/>
              </w:rPr>
              <w:t>1</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3C049E2" w14:textId="3D4214FE" w:rsidR="00F01354" w:rsidRPr="00D94746" w:rsidRDefault="00F01354" w:rsidP="00395814">
            <w:pPr>
              <w:spacing w:after="0" w:line="240" w:lineRule="auto"/>
              <w:jc w:val="center"/>
              <w:rPr>
                <w:rFonts w:ascii="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2DF2E68" w14:textId="2B2C366E"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5617A858" w14:textId="77777777" w:rsidTr="006D1905">
        <w:trPr>
          <w:trHeight w:val="69"/>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28C144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Lump</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2F3ECF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314</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2D6D0D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88.45</w:t>
            </w:r>
          </w:p>
        </w:tc>
      </w:tr>
      <w:tr w:rsidR="00F01354" w:rsidRPr="00D94746" w14:paraId="1779117E"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A20DA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Breast pain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7F3EAF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93</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38A9B6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26.20</w:t>
            </w:r>
          </w:p>
        </w:tc>
      </w:tr>
      <w:tr w:rsidR="00F01354" w:rsidRPr="00D94746" w14:paraId="0CDC5D9E"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A0DC6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Nipple discharge</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83415C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134ACF6"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5.63</w:t>
            </w:r>
          </w:p>
        </w:tc>
      </w:tr>
      <w:tr w:rsidR="00F01354" w:rsidRPr="00D94746" w14:paraId="5CBCEB05"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D0040C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Skin changes</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DC2E07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15</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82A604C"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4.23</w:t>
            </w:r>
          </w:p>
        </w:tc>
      </w:tr>
      <w:tr w:rsidR="00F01354" w:rsidRPr="00D94746" w14:paraId="309C6F40"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6910D7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Bone pain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5BF32C1"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630ACE62"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3.38</w:t>
            </w:r>
          </w:p>
        </w:tc>
      </w:tr>
      <w:tr w:rsidR="00F01354" w:rsidRPr="00D94746" w14:paraId="6F9633CF"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C64C86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Breast self-examination</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16A3087"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37</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1D47B9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11.11</w:t>
            </w:r>
          </w:p>
        </w:tc>
      </w:tr>
      <w:tr w:rsidR="00F01354" w:rsidRPr="00D94746" w14:paraId="510DD398"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04E71E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Family history of breast cancer</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C738AF3"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7A64765"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9.52</w:t>
            </w:r>
          </w:p>
        </w:tc>
      </w:tr>
      <w:tr w:rsidR="00F01354" w:rsidRPr="00D94746" w14:paraId="78035F22"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7B494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Patient 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6B6370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139</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176AD1E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41.00</w:t>
            </w:r>
          </w:p>
        </w:tc>
      </w:tr>
      <w:tr w:rsidR="00F01354" w:rsidRPr="00D94746" w14:paraId="1F0AF04D"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465A1D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Provider 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9FEDD7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183240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24.33</w:t>
            </w:r>
          </w:p>
        </w:tc>
      </w:tr>
      <w:tr w:rsidR="00F01354" w:rsidRPr="00D94746" w14:paraId="41B8D4F8"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1B16AD5" w14:textId="0129AAF0"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r w:rsidR="008933EC" w:rsidRPr="00D94746">
              <w:rPr>
                <w:rFonts w:ascii="Times New Roman" w:hAnsi="Times New Roman" w:cs="Times New Roman"/>
                <w:sz w:val="24"/>
                <w:szCs w:val="24"/>
              </w:rPr>
              <w:t xml:space="preserve"> </w:t>
            </w:r>
            <w:r w:rsidRPr="00D94746">
              <w:rPr>
                <w:rFonts w:ascii="Times New Roman" w:hAnsi="Times New Roman" w:cs="Times New Roman"/>
                <w:sz w:val="24"/>
                <w:szCs w:val="24"/>
              </w:rPr>
              <w:t>delay</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E5C167B"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190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7DD7252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55.72</w:t>
            </w:r>
          </w:p>
        </w:tc>
      </w:tr>
      <w:tr w:rsidR="00F01354" w:rsidRPr="00D94746" w14:paraId="211F665E"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ACF0C20" w14:textId="504338A0" w:rsidR="00F01354" w:rsidRPr="006D1905" w:rsidRDefault="00F01354" w:rsidP="006D1905">
            <w:pPr>
              <w:spacing w:after="0" w:line="240" w:lineRule="auto"/>
              <w:rPr>
                <w:rFonts w:ascii="Times New Roman" w:hAnsi="Times New Roman" w:cs="Times New Roman"/>
                <w:b/>
                <w:bCs/>
                <w:sz w:val="24"/>
                <w:szCs w:val="24"/>
              </w:rPr>
            </w:pPr>
            <w:r w:rsidRPr="006D1905">
              <w:rPr>
                <w:rFonts w:ascii="Times New Roman" w:hAnsi="Times New Roman" w:cs="Times New Roman"/>
                <w:b/>
                <w:bCs/>
                <w:sz w:val="24"/>
                <w:szCs w:val="24"/>
              </w:rPr>
              <w:t>Stage of cancer</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4112641" w14:textId="77777777" w:rsidR="00F01354" w:rsidRPr="00D94746" w:rsidRDefault="00F01354" w:rsidP="00395814">
            <w:pPr>
              <w:spacing w:after="0" w:line="240" w:lineRule="auto"/>
              <w:jc w:val="center"/>
              <w:rPr>
                <w:rFonts w:ascii="Times New Roman" w:hAnsi="Times New Roman" w:cs="Times New Roman"/>
                <w:sz w:val="24"/>
                <w:szCs w:val="24"/>
              </w:rPr>
            </w:pP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40F5648E" w14:textId="77777777" w:rsidR="00F01354" w:rsidRPr="00D94746" w:rsidRDefault="00F01354" w:rsidP="00395814">
            <w:pPr>
              <w:spacing w:after="0" w:line="240" w:lineRule="auto"/>
              <w:jc w:val="center"/>
              <w:rPr>
                <w:rFonts w:ascii="Times New Roman" w:hAnsi="Times New Roman" w:cs="Times New Roman"/>
                <w:sz w:val="24"/>
                <w:szCs w:val="24"/>
              </w:rPr>
            </w:pPr>
          </w:p>
        </w:tc>
      </w:tr>
      <w:tr w:rsidR="00F01354" w:rsidRPr="00D94746" w14:paraId="3B18EE85"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CA6E24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943146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10</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D73B5F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3.94</w:t>
            </w:r>
          </w:p>
        </w:tc>
      </w:tr>
      <w:tr w:rsidR="00F01354" w:rsidRPr="00D94746" w14:paraId="32DC289D"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6832EB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31A430D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124</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02F2ACCF"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48.82</w:t>
            </w:r>
          </w:p>
        </w:tc>
      </w:tr>
      <w:tr w:rsidR="00F01354" w:rsidRPr="00D94746" w14:paraId="76B674F5"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30ED75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B682050"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112</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4AC72A1"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44.09</w:t>
            </w:r>
          </w:p>
        </w:tc>
      </w:tr>
      <w:tr w:rsidR="00F01354" w:rsidRPr="00D94746" w14:paraId="4194C731" w14:textId="77777777" w:rsidTr="00587C14">
        <w:trPr>
          <w:trHeight w:val="315"/>
        </w:trPr>
        <w:tc>
          <w:tcPr>
            <w:tcW w:w="532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0B1DF7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52D72A8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8</w:t>
            </w:r>
          </w:p>
        </w:tc>
        <w:tc>
          <w:tcPr>
            <w:tcW w:w="1725" w:type="dxa"/>
            <w:tcBorders>
              <w:top w:val="nil"/>
              <w:left w:val="nil"/>
              <w:bottom w:val="single" w:sz="8" w:space="0" w:color="000000"/>
              <w:right w:val="single" w:sz="8" w:space="0" w:color="000000"/>
            </w:tcBorders>
            <w:tcMar>
              <w:top w:w="0" w:type="dxa"/>
              <w:left w:w="100" w:type="dxa"/>
              <w:bottom w:w="0" w:type="dxa"/>
              <w:right w:w="100" w:type="dxa"/>
            </w:tcMar>
          </w:tcPr>
          <w:p w14:paraId="23885E42"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3.15</w:t>
            </w:r>
          </w:p>
        </w:tc>
      </w:tr>
    </w:tbl>
    <w:p w14:paraId="03AA8C01" w14:textId="4A122C6D" w:rsidR="00F01354" w:rsidRPr="00D94746" w:rsidRDefault="00F01354" w:rsidP="00C1720E">
      <w:pPr>
        <w:rPr>
          <w:rFonts w:ascii="Times New Roman" w:hAnsi="Times New Roman" w:cs="Times New Roman"/>
          <w:sz w:val="24"/>
          <w:szCs w:val="24"/>
        </w:rPr>
      </w:pPr>
      <w:r w:rsidRPr="006D1905">
        <w:rPr>
          <w:rFonts w:ascii="Times New Roman" w:hAnsi="Times New Roman" w:cs="Times New Roman"/>
          <w:sz w:val="24"/>
          <w:szCs w:val="24"/>
          <w:vertAlign w:val="superscript"/>
        </w:rPr>
        <w:t>1</w:t>
      </w:r>
      <w:r w:rsidRPr="00D94746">
        <w:rPr>
          <w:rFonts w:ascii="Times New Roman" w:hAnsi="Times New Roman" w:cs="Times New Roman"/>
          <w:sz w:val="24"/>
          <w:szCs w:val="24"/>
        </w:rPr>
        <w:t>multiple answer</w:t>
      </w:r>
    </w:p>
    <w:p w14:paraId="40C9B6BD" w14:textId="1926C543" w:rsidR="00F01354" w:rsidRPr="00D94746" w:rsidRDefault="00DC58DC" w:rsidP="00C1720E">
      <w:pPr>
        <w:rPr>
          <w:rFonts w:ascii="Times New Roman" w:hAnsi="Times New Roman" w:cs="Times New Roman"/>
          <w:sz w:val="24"/>
          <w:szCs w:val="24"/>
        </w:rPr>
      </w:pPr>
      <w:r>
        <w:rPr>
          <w:rFonts w:ascii="Times New Roman" w:hAnsi="Times New Roman" w:cs="Times New Roman"/>
          <w:b/>
          <w:bCs/>
          <w:sz w:val="24"/>
          <w:szCs w:val="24"/>
        </w:rPr>
        <w:br w:type="column"/>
      </w:r>
      <w:r w:rsidR="00F01354" w:rsidRPr="00D94746">
        <w:rPr>
          <w:rFonts w:ascii="Times New Roman" w:hAnsi="Times New Roman" w:cs="Times New Roman"/>
          <w:b/>
          <w:bCs/>
          <w:sz w:val="24"/>
          <w:szCs w:val="24"/>
        </w:rPr>
        <w:lastRenderedPageBreak/>
        <w:t>Table 3:</w:t>
      </w:r>
      <w:r w:rsidR="00F01354" w:rsidRPr="00D94746">
        <w:rPr>
          <w:rFonts w:ascii="Times New Roman" w:hAnsi="Times New Roman" w:cs="Times New Roman"/>
          <w:sz w:val="24"/>
          <w:szCs w:val="24"/>
        </w:rPr>
        <w:t xml:space="preserve"> Summary of patient delay, provider delay, and total delay with stage of cancer (in weeks)</w:t>
      </w:r>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1260"/>
        <w:gridCol w:w="1260"/>
        <w:gridCol w:w="1260"/>
        <w:gridCol w:w="1260"/>
        <w:gridCol w:w="1260"/>
        <w:gridCol w:w="1260"/>
        <w:gridCol w:w="1260"/>
      </w:tblGrid>
      <w:tr w:rsidR="00F01354" w:rsidRPr="00D94746" w14:paraId="4B155CA7" w14:textId="77777777" w:rsidTr="00587C14">
        <w:trPr>
          <w:trHeight w:val="31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574493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6300" w:type="dxa"/>
            <w:gridSpan w:val="5"/>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292A045F"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Patient delay</w:t>
            </w:r>
          </w:p>
        </w:tc>
        <w:tc>
          <w:tcPr>
            <w:tcW w:w="1260"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BF6833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8727176" w14:textId="77777777" w:rsidTr="00587C14">
        <w:trPr>
          <w:trHeight w:val="6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9053E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of cancer</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F07C1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Mean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D58C1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Standard Deviation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6D4E3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Median</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5E5C5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Minimum</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A211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Maximum</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A4703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P-value*</w:t>
            </w:r>
          </w:p>
        </w:tc>
      </w:tr>
      <w:tr w:rsidR="00F01354" w:rsidRPr="00D94746" w14:paraId="78CC000D"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77702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16F337" w14:textId="4EFAED1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13"/>
                <w:id w:val="934171155"/>
              </w:sdtPr>
              <w:sdtContent>
                <w:r w:rsidR="00F01354" w:rsidRPr="00D94746">
                  <w:rPr>
                    <w:rFonts w:ascii="Times New Roman" w:hAnsi="Times New Roman" w:cs="Times New Roman"/>
                    <w:sz w:val="24"/>
                    <w:szCs w:val="24"/>
                  </w:rPr>
                  <w:t>0.93</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7D7DD6"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16"/>
                <w:id w:val="-1510127898"/>
              </w:sdtPr>
              <w:sdtContent>
                <w:r w:rsidR="00F01354" w:rsidRPr="00D94746">
                  <w:rPr>
                    <w:rFonts w:ascii="Times New Roman" w:hAnsi="Times New Roman" w:cs="Times New Roman"/>
                    <w:sz w:val="24"/>
                    <w:szCs w:val="24"/>
                  </w:rPr>
                  <w:t>1.89</w:t>
                </w:r>
              </w:sdtContent>
            </w:sdt>
            <w:sdt>
              <w:sdtPr>
                <w:rPr>
                  <w:rFonts w:ascii="Times New Roman" w:hAnsi="Times New Roman" w:cs="Times New Roman"/>
                  <w:sz w:val="24"/>
                  <w:szCs w:val="24"/>
                </w:rPr>
                <w:tag w:val="goog_rdk_317"/>
                <w:id w:val="64400900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17A8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w:t>
            </w:r>
            <w:sdt>
              <w:sdtPr>
                <w:rPr>
                  <w:rFonts w:ascii="Times New Roman" w:hAnsi="Times New Roman" w:cs="Times New Roman"/>
                  <w:sz w:val="24"/>
                  <w:szCs w:val="24"/>
                </w:rPr>
                <w:tag w:val="goog_rdk_318"/>
                <w:id w:val="-1145199391"/>
              </w:sdtPr>
              <w:sdtContent>
                <w:r w:rsidRPr="00D94746">
                  <w:rPr>
                    <w:rFonts w:ascii="Times New Roman" w:hAnsi="Times New Roman" w:cs="Times New Roman"/>
                    <w:sz w:val="24"/>
                    <w:szCs w:val="24"/>
                  </w:rPr>
                  <w:t>07</w:t>
                </w:r>
              </w:sdtContent>
            </w:sdt>
            <w:sdt>
              <w:sdtPr>
                <w:rPr>
                  <w:rFonts w:ascii="Times New Roman" w:hAnsi="Times New Roman" w:cs="Times New Roman"/>
                  <w:sz w:val="24"/>
                  <w:szCs w:val="24"/>
                </w:rPr>
                <w:tag w:val="goog_rdk_319"/>
                <w:id w:val="-1550141164"/>
                <w:showingPlcHdr/>
              </w:sdtPr>
              <w:sdtContent>
                <w:r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D5285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7A438A"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21"/>
                <w:id w:val="-1752806195"/>
              </w:sdtPr>
              <w:sdtContent>
                <w:r w:rsidR="00F01354" w:rsidRPr="00D94746">
                  <w:rPr>
                    <w:rFonts w:ascii="Times New Roman" w:hAnsi="Times New Roman" w:cs="Times New Roman"/>
                    <w:sz w:val="24"/>
                    <w:szCs w:val="24"/>
                  </w:rPr>
                  <w:t>6.00</w:t>
                </w:r>
              </w:sdtContent>
            </w:sdt>
            <w:sdt>
              <w:sdtPr>
                <w:rPr>
                  <w:rFonts w:ascii="Times New Roman" w:hAnsi="Times New Roman" w:cs="Times New Roman"/>
                  <w:sz w:val="24"/>
                  <w:szCs w:val="24"/>
                </w:rPr>
                <w:tag w:val="goog_rdk_322"/>
                <w:id w:val="-1510367513"/>
                <w:showingPlcHdr/>
              </w:sdtPr>
              <w:sdtContent>
                <w:r w:rsidR="00F01354" w:rsidRPr="00D94746">
                  <w:rPr>
                    <w:rFonts w:ascii="Times New Roman" w:hAnsi="Times New Roman" w:cs="Times New Roman"/>
                    <w:sz w:val="24"/>
                    <w:szCs w:val="24"/>
                  </w:rPr>
                  <w:t xml:space="preserve">     </w:t>
                </w:r>
              </w:sdtContent>
            </w:sdt>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D11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w:t>
            </w:r>
            <w:sdt>
              <w:sdtPr>
                <w:rPr>
                  <w:rFonts w:ascii="Times New Roman" w:hAnsi="Times New Roman" w:cs="Times New Roman"/>
                  <w:sz w:val="24"/>
                  <w:szCs w:val="24"/>
                </w:rPr>
                <w:tag w:val="goog_rdk_323"/>
                <w:id w:val="1986653775"/>
              </w:sdtPr>
              <w:sdtContent>
                <w:r w:rsidRPr="00D94746">
                  <w:rPr>
                    <w:rFonts w:ascii="Times New Roman" w:hAnsi="Times New Roman" w:cs="Times New Roman"/>
                    <w:sz w:val="24"/>
                    <w:szCs w:val="24"/>
                  </w:rPr>
                  <w:t>2</w:t>
                </w:r>
              </w:sdtContent>
            </w:sdt>
            <w:sdt>
              <w:sdtPr>
                <w:rPr>
                  <w:rFonts w:ascii="Times New Roman" w:hAnsi="Times New Roman" w:cs="Times New Roman"/>
                  <w:sz w:val="24"/>
                  <w:szCs w:val="24"/>
                </w:rPr>
                <w:tag w:val="goog_rdk_324"/>
                <w:id w:val="-983619367"/>
                <w:showingPlcHdr/>
              </w:sdtPr>
              <w:sdtContent>
                <w:r w:rsidRPr="00D94746">
                  <w:rPr>
                    <w:rFonts w:ascii="Times New Roman" w:hAnsi="Times New Roman" w:cs="Times New Roman"/>
                    <w:sz w:val="24"/>
                    <w:szCs w:val="24"/>
                  </w:rPr>
                  <w:t xml:space="preserve">     </w:t>
                </w:r>
              </w:sdtContent>
            </w:sdt>
          </w:p>
        </w:tc>
      </w:tr>
      <w:tr w:rsidR="00F01354" w:rsidRPr="00D94746" w14:paraId="6194484E"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2AED9B"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EA28F4"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26"/>
                <w:id w:val="1116029284"/>
              </w:sdtPr>
              <w:sdtContent>
                <w:r w:rsidR="00F01354" w:rsidRPr="00D94746">
                  <w:rPr>
                    <w:rFonts w:ascii="Times New Roman" w:hAnsi="Times New Roman" w:cs="Times New Roman"/>
                    <w:sz w:val="24"/>
                    <w:szCs w:val="24"/>
                  </w:rPr>
                  <w:t>5.23</w:t>
                </w:r>
              </w:sdtContent>
            </w:sdt>
            <w:sdt>
              <w:sdtPr>
                <w:rPr>
                  <w:rFonts w:ascii="Times New Roman" w:hAnsi="Times New Roman" w:cs="Times New Roman"/>
                  <w:sz w:val="24"/>
                  <w:szCs w:val="24"/>
                </w:rPr>
                <w:tag w:val="goog_rdk_327"/>
                <w:id w:val="-4322319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31E3B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29"/>
                <w:id w:val="-1487469555"/>
              </w:sdtPr>
              <w:sdtContent>
                <w:r w:rsidR="00F01354" w:rsidRPr="00D94746">
                  <w:rPr>
                    <w:rFonts w:ascii="Times New Roman" w:hAnsi="Times New Roman" w:cs="Times New Roman"/>
                    <w:sz w:val="24"/>
                    <w:szCs w:val="24"/>
                  </w:rPr>
                  <w:t>8.60</w:t>
                </w:r>
              </w:sdtContent>
            </w:sdt>
            <w:sdt>
              <w:sdtPr>
                <w:rPr>
                  <w:rFonts w:ascii="Times New Roman" w:hAnsi="Times New Roman" w:cs="Times New Roman"/>
                  <w:sz w:val="24"/>
                  <w:szCs w:val="24"/>
                </w:rPr>
                <w:tag w:val="goog_rdk_330"/>
                <w:id w:val="-153202564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F9E3D6"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32"/>
                <w:id w:val="1882749683"/>
              </w:sdtPr>
              <w:sdtContent>
                <w:r w:rsidR="00F01354" w:rsidRPr="00D94746">
                  <w:rPr>
                    <w:rFonts w:ascii="Times New Roman" w:hAnsi="Times New Roman" w:cs="Times New Roman"/>
                    <w:sz w:val="24"/>
                    <w:szCs w:val="24"/>
                  </w:rPr>
                  <w:t>2.00</w:t>
                </w:r>
              </w:sdtContent>
            </w:sdt>
            <w:sdt>
              <w:sdtPr>
                <w:rPr>
                  <w:rFonts w:ascii="Times New Roman" w:hAnsi="Times New Roman" w:cs="Times New Roman"/>
                  <w:sz w:val="24"/>
                  <w:szCs w:val="24"/>
                </w:rPr>
                <w:tag w:val="goog_rdk_333"/>
                <w:id w:val="9452459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641FE"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E580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35"/>
                <w:id w:val="1236046717"/>
              </w:sdtPr>
              <w:sdtContent>
                <w:r w:rsidR="00F01354" w:rsidRPr="00D94746">
                  <w:rPr>
                    <w:rFonts w:ascii="Times New Roman" w:hAnsi="Times New Roman" w:cs="Times New Roman"/>
                    <w:sz w:val="24"/>
                    <w:szCs w:val="24"/>
                  </w:rPr>
                  <w:t>48.67</w:t>
                </w:r>
              </w:sdtContent>
            </w:sdt>
            <w:sdt>
              <w:sdtPr>
                <w:rPr>
                  <w:rFonts w:ascii="Times New Roman" w:hAnsi="Times New Roman" w:cs="Times New Roman"/>
                  <w:sz w:val="24"/>
                  <w:szCs w:val="24"/>
                </w:rPr>
                <w:tag w:val="goog_rdk_336"/>
                <w:id w:val="-2125837138"/>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5066D"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30CAE506"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A6C7D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CF4A4"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38"/>
                <w:id w:val="1942565289"/>
              </w:sdtPr>
              <w:sdtContent>
                <w:r w:rsidR="00F01354" w:rsidRPr="00D94746">
                  <w:rPr>
                    <w:rFonts w:ascii="Times New Roman" w:hAnsi="Times New Roman" w:cs="Times New Roman"/>
                    <w:sz w:val="24"/>
                    <w:szCs w:val="24"/>
                  </w:rPr>
                  <w:t>6.33</w:t>
                </w:r>
              </w:sdtContent>
            </w:sdt>
            <w:sdt>
              <w:sdtPr>
                <w:rPr>
                  <w:rFonts w:ascii="Times New Roman" w:hAnsi="Times New Roman" w:cs="Times New Roman"/>
                  <w:sz w:val="24"/>
                  <w:szCs w:val="24"/>
                </w:rPr>
                <w:tag w:val="goog_rdk_339"/>
                <w:id w:val="160167745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52359B"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41"/>
                <w:id w:val="786318392"/>
              </w:sdtPr>
              <w:sdtContent>
                <w:r w:rsidR="00F01354" w:rsidRPr="00D94746">
                  <w:rPr>
                    <w:rFonts w:ascii="Times New Roman" w:hAnsi="Times New Roman" w:cs="Times New Roman"/>
                    <w:sz w:val="24"/>
                    <w:szCs w:val="24"/>
                  </w:rPr>
                  <w:t>10.22</w:t>
                </w:r>
              </w:sdtContent>
            </w:sdt>
            <w:sdt>
              <w:sdtPr>
                <w:rPr>
                  <w:rFonts w:ascii="Times New Roman" w:hAnsi="Times New Roman" w:cs="Times New Roman"/>
                  <w:sz w:val="24"/>
                  <w:szCs w:val="24"/>
                </w:rPr>
                <w:tag w:val="goog_rdk_342"/>
                <w:id w:val="211578314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F691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44"/>
                <w:id w:val="-460495817"/>
              </w:sdtPr>
              <w:sdtContent>
                <w:r w:rsidR="00F01354" w:rsidRPr="00D94746">
                  <w:rPr>
                    <w:rFonts w:ascii="Times New Roman" w:hAnsi="Times New Roman" w:cs="Times New Roman"/>
                    <w:sz w:val="24"/>
                    <w:szCs w:val="24"/>
                  </w:rPr>
                  <w:t>3.00</w:t>
                </w:r>
              </w:sdtContent>
            </w:sdt>
            <w:sdt>
              <w:sdtPr>
                <w:rPr>
                  <w:rFonts w:ascii="Times New Roman" w:hAnsi="Times New Roman" w:cs="Times New Roman"/>
                  <w:sz w:val="24"/>
                  <w:szCs w:val="24"/>
                </w:rPr>
                <w:tag w:val="goog_rdk_345"/>
                <w:id w:val="-38248779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F021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8F7CA0" w14:textId="674D31CB"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48"/>
                <w:id w:val="-704790264"/>
              </w:sdtPr>
              <w:sdtContent>
                <w:r w:rsidR="009D5953" w:rsidRPr="00D94746">
                  <w:rPr>
                    <w:rFonts w:ascii="Times New Roman" w:hAnsi="Times New Roman" w:cs="Times New Roman"/>
                    <w:sz w:val="24"/>
                    <w:szCs w:val="24"/>
                  </w:rPr>
                  <w:t>60.83</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CEB48"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11C5D9F1"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C0F60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BB5D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0"/>
                <w:id w:val="-1295749344"/>
              </w:sdtPr>
              <w:sdtContent>
                <w:r w:rsidR="00F01354" w:rsidRPr="00D94746">
                  <w:rPr>
                    <w:rFonts w:ascii="Times New Roman" w:hAnsi="Times New Roman" w:cs="Times New Roman"/>
                    <w:sz w:val="24"/>
                    <w:szCs w:val="24"/>
                  </w:rPr>
                  <w:t>3.21</w:t>
                </w:r>
              </w:sdtContent>
            </w:sdt>
            <w:sdt>
              <w:sdtPr>
                <w:rPr>
                  <w:rFonts w:ascii="Times New Roman" w:hAnsi="Times New Roman" w:cs="Times New Roman"/>
                  <w:sz w:val="24"/>
                  <w:szCs w:val="24"/>
                </w:rPr>
                <w:tag w:val="goog_rdk_351"/>
                <w:id w:val="205511866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B318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3"/>
                <w:id w:val="1120265123"/>
              </w:sdtPr>
              <w:sdtContent>
                <w:r w:rsidR="00F01354" w:rsidRPr="00D94746">
                  <w:rPr>
                    <w:rFonts w:ascii="Times New Roman" w:hAnsi="Times New Roman" w:cs="Times New Roman"/>
                    <w:sz w:val="24"/>
                    <w:szCs w:val="24"/>
                  </w:rPr>
                  <w:t>3.80</w:t>
                </w:r>
              </w:sdtContent>
            </w:sdt>
            <w:sdt>
              <w:sdtPr>
                <w:rPr>
                  <w:rFonts w:ascii="Times New Roman" w:hAnsi="Times New Roman" w:cs="Times New Roman"/>
                  <w:sz w:val="24"/>
                  <w:szCs w:val="24"/>
                </w:rPr>
                <w:tag w:val="goog_rdk_354"/>
                <w:id w:val="145282215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58B63B"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6"/>
                <w:id w:val="512031268"/>
              </w:sdtPr>
              <w:sdtContent>
                <w:r w:rsidR="00F01354" w:rsidRPr="00D94746">
                  <w:rPr>
                    <w:rFonts w:ascii="Times New Roman" w:hAnsi="Times New Roman" w:cs="Times New Roman"/>
                    <w:sz w:val="24"/>
                    <w:szCs w:val="24"/>
                  </w:rPr>
                  <w:t>2.50</w:t>
                </w:r>
              </w:sdtContent>
            </w:sdt>
            <w:sdt>
              <w:sdtPr>
                <w:rPr>
                  <w:rFonts w:ascii="Times New Roman" w:hAnsi="Times New Roman" w:cs="Times New Roman"/>
                  <w:sz w:val="24"/>
                  <w:szCs w:val="24"/>
                </w:rPr>
                <w:tag w:val="goog_rdk_357"/>
                <w:id w:val="-172652063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53BE4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6FF7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59"/>
                <w:id w:val="1040703224"/>
              </w:sdtPr>
              <w:sdtContent>
                <w:r w:rsidR="00F01354" w:rsidRPr="00D94746">
                  <w:rPr>
                    <w:rFonts w:ascii="Times New Roman" w:hAnsi="Times New Roman" w:cs="Times New Roman"/>
                    <w:sz w:val="24"/>
                    <w:szCs w:val="24"/>
                  </w:rPr>
                  <w:t>12.17</w:t>
                </w:r>
              </w:sdtContent>
            </w:sdt>
            <w:sdt>
              <w:sdtPr>
                <w:rPr>
                  <w:rFonts w:ascii="Times New Roman" w:hAnsi="Times New Roman" w:cs="Times New Roman"/>
                  <w:sz w:val="24"/>
                  <w:szCs w:val="24"/>
                </w:rPr>
                <w:tag w:val="goog_rdk_360"/>
                <w:id w:val="872965128"/>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313A8"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35E66C3F"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46B81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10ED0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62"/>
                <w:id w:val="-642420619"/>
              </w:sdtPr>
              <w:sdtContent>
                <w:r w:rsidR="00F01354" w:rsidRPr="00D94746">
                  <w:rPr>
                    <w:rFonts w:ascii="Times New Roman" w:hAnsi="Times New Roman" w:cs="Times New Roman"/>
                    <w:sz w:val="24"/>
                    <w:szCs w:val="24"/>
                  </w:rPr>
                  <w:t>5.69</w:t>
                </w:r>
              </w:sdtContent>
            </w:sdt>
            <w:sdt>
              <w:sdtPr>
                <w:rPr>
                  <w:rFonts w:ascii="Times New Roman" w:hAnsi="Times New Roman" w:cs="Times New Roman"/>
                  <w:sz w:val="24"/>
                  <w:szCs w:val="24"/>
                </w:rPr>
                <w:tag w:val="goog_rdk_363"/>
                <w:id w:val="-197960661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2C31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65"/>
                <w:id w:val="1393930733"/>
              </w:sdtPr>
              <w:sdtContent>
                <w:r w:rsidR="00F01354" w:rsidRPr="00D94746">
                  <w:rPr>
                    <w:rFonts w:ascii="Times New Roman" w:hAnsi="Times New Roman" w:cs="Times New Roman"/>
                    <w:sz w:val="24"/>
                    <w:szCs w:val="24"/>
                  </w:rPr>
                  <w:t>9.23</w:t>
                </w:r>
              </w:sdtContent>
            </w:sdt>
            <w:sdt>
              <w:sdtPr>
                <w:rPr>
                  <w:rFonts w:ascii="Times New Roman" w:hAnsi="Times New Roman" w:cs="Times New Roman"/>
                  <w:sz w:val="24"/>
                  <w:szCs w:val="24"/>
                </w:rPr>
                <w:tag w:val="goog_rdk_366"/>
                <w:id w:val="60562740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E3527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68"/>
                <w:id w:val="-521701934"/>
              </w:sdtPr>
              <w:sdtContent>
                <w:r w:rsidR="00F01354" w:rsidRPr="00D94746">
                  <w:rPr>
                    <w:rFonts w:ascii="Times New Roman" w:hAnsi="Times New Roman" w:cs="Times New Roman"/>
                    <w:sz w:val="24"/>
                    <w:szCs w:val="24"/>
                  </w:rPr>
                  <w:t>2.00</w:t>
                </w:r>
              </w:sdtContent>
            </w:sdt>
            <w:sdt>
              <w:sdtPr>
                <w:rPr>
                  <w:rFonts w:ascii="Times New Roman" w:hAnsi="Times New Roman" w:cs="Times New Roman"/>
                  <w:sz w:val="24"/>
                  <w:szCs w:val="24"/>
                </w:rPr>
                <w:tag w:val="goog_rdk_369"/>
                <w:id w:val="168771068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FD53C"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41A3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71"/>
                <w:id w:val="2133284069"/>
              </w:sdtPr>
              <w:sdtContent>
                <w:r w:rsidR="00F01354" w:rsidRPr="00D94746">
                  <w:rPr>
                    <w:rFonts w:ascii="Times New Roman" w:hAnsi="Times New Roman" w:cs="Times New Roman"/>
                    <w:sz w:val="24"/>
                    <w:szCs w:val="24"/>
                  </w:rPr>
                  <w:t>60.83</w:t>
                </w:r>
              </w:sdtContent>
            </w:sdt>
            <w:sdt>
              <w:sdtPr>
                <w:rPr>
                  <w:rFonts w:ascii="Times New Roman" w:hAnsi="Times New Roman" w:cs="Times New Roman"/>
                  <w:sz w:val="24"/>
                  <w:szCs w:val="24"/>
                </w:rPr>
                <w:tag w:val="goog_rdk_372"/>
                <w:id w:val="65141044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E8B6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sdt>
        <w:sdtPr>
          <w:rPr>
            <w:rFonts w:ascii="Times New Roman" w:hAnsi="Times New Roman" w:cs="Times New Roman"/>
            <w:sz w:val="24"/>
            <w:szCs w:val="24"/>
          </w:rPr>
          <w:tag w:val="goog_rdk_373"/>
          <w:id w:val="914051726"/>
        </w:sdtPr>
        <w:sdtContent>
          <w:tr w:rsidR="00F01354" w:rsidRPr="00D94746" w14:paraId="0A074175" w14:textId="77777777" w:rsidTr="00587C14">
            <w:trPr>
              <w:trHeight w:val="67"/>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D37C7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6300" w:type="dxa"/>
                <w:gridSpan w:val="5"/>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5A90F6"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Provider delay</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77FBE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sdtContent>
      </w:sdt>
      <w:tr w:rsidR="00F01354" w:rsidRPr="00D94746" w14:paraId="7E62CCC4"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6E0F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2790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75"/>
                <w:id w:val="1550029559"/>
              </w:sdtPr>
              <w:sdtContent>
                <w:r w:rsidR="00F01354" w:rsidRPr="00D94746">
                  <w:rPr>
                    <w:rFonts w:ascii="Times New Roman" w:hAnsi="Times New Roman" w:cs="Times New Roman"/>
                    <w:sz w:val="24"/>
                    <w:szCs w:val="24"/>
                  </w:rPr>
                  <w:t>1.80</w:t>
                </w:r>
              </w:sdtContent>
            </w:sdt>
            <w:sdt>
              <w:sdtPr>
                <w:rPr>
                  <w:rFonts w:ascii="Times New Roman" w:hAnsi="Times New Roman" w:cs="Times New Roman"/>
                  <w:sz w:val="24"/>
                  <w:szCs w:val="24"/>
                </w:rPr>
                <w:tag w:val="goog_rdk_376"/>
                <w:id w:val="208163907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797B4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78"/>
                <w:id w:val="1079719812"/>
              </w:sdtPr>
              <w:sdtContent>
                <w:r w:rsidR="00F01354" w:rsidRPr="00D94746">
                  <w:rPr>
                    <w:rFonts w:ascii="Times New Roman" w:hAnsi="Times New Roman" w:cs="Times New Roman"/>
                    <w:sz w:val="24"/>
                    <w:szCs w:val="24"/>
                  </w:rPr>
                  <w:t>2.55</w:t>
                </w:r>
              </w:sdtContent>
            </w:sdt>
            <w:sdt>
              <w:sdtPr>
                <w:rPr>
                  <w:rFonts w:ascii="Times New Roman" w:hAnsi="Times New Roman" w:cs="Times New Roman"/>
                  <w:sz w:val="24"/>
                  <w:szCs w:val="24"/>
                </w:rPr>
                <w:tag w:val="goog_rdk_379"/>
                <w:id w:val="579338458"/>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7A1633"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81"/>
                <w:id w:val="75168116"/>
              </w:sdtPr>
              <w:sdtContent>
                <w:r w:rsidR="00F01354" w:rsidRPr="00D94746">
                  <w:rPr>
                    <w:rFonts w:ascii="Times New Roman" w:hAnsi="Times New Roman" w:cs="Times New Roman"/>
                    <w:sz w:val="24"/>
                    <w:szCs w:val="24"/>
                  </w:rPr>
                  <w:t>0.53</w:t>
                </w:r>
              </w:sdtContent>
            </w:sdt>
            <w:sdt>
              <w:sdtPr>
                <w:rPr>
                  <w:rFonts w:ascii="Times New Roman" w:hAnsi="Times New Roman" w:cs="Times New Roman"/>
                  <w:sz w:val="24"/>
                  <w:szCs w:val="24"/>
                </w:rPr>
                <w:tag w:val="goog_rdk_382"/>
                <w:id w:val="92723213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2751A"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84"/>
                <w:id w:val="2116938649"/>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385"/>
                <w:id w:val="-95116540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43205E"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87"/>
                <w:id w:val="-1436978342"/>
              </w:sdtPr>
              <w:sdtContent>
                <w:r w:rsidR="00F01354" w:rsidRPr="00D94746">
                  <w:rPr>
                    <w:rFonts w:ascii="Times New Roman" w:hAnsi="Times New Roman" w:cs="Times New Roman"/>
                    <w:sz w:val="24"/>
                    <w:szCs w:val="24"/>
                  </w:rPr>
                  <w:t>6.57</w:t>
                </w:r>
              </w:sdtContent>
            </w:sdt>
            <w:sdt>
              <w:sdtPr>
                <w:rPr>
                  <w:rFonts w:ascii="Times New Roman" w:hAnsi="Times New Roman" w:cs="Times New Roman"/>
                  <w:sz w:val="24"/>
                  <w:szCs w:val="24"/>
                </w:rPr>
                <w:tag w:val="goog_rdk_388"/>
                <w:id w:val="-1442444462"/>
                <w:showingPlcHdr/>
              </w:sdtPr>
              <w:sdtContent>
                <w:r w:rsidR="00F01354" w:rsidRPr="00D94746">
                  <w:rPr>
                    <w:rFonts w:ascii="Times New Roman" w:hAnsi="Times New Roman" w:cs="Times New Roman"/>
                    <w:sz w:val="24"/>
                    <w:szCs w:val="24"/>
                  </w:rPr>
                  <w:t xml:space="preserve">     </w:t>
                </w:r>
              </w:sdtContent>
            </w:sdt>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D794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0.97</w:t>
            </w:r>
            <w:sdt>
              <w:sdtPr>
                <w:rPr>
                  <w:rFonts w:ascii="Times New Roman" w:hAnsi="Times New Roman" w:cs="Times New Roman"/>
                  <w:sz w:val="24"/>
                  <w:szCs w:val="24"/>
                </w:rPr>
                <w:tag w:val="goog_rdk_389"/>
                <w:id w:val="-1644041049"/>
              </w:sdtPr>
              <w:sdtContent>
                <w:r w:rsidRPr="00D94746">
                  <w:rPr>
                    <w:rFonts w:ascii="Times New Roman" w:hAnsi="Times New Roman" w:cs="Times New Roman"/>
                    <w:sz w:val="24"/>
                    <w:szCs w:val="24"/>
                  </w:rPr>
                  <w:t>3</w:t>
                </w:r>
              </w:sdtContent>
            </w:sdt>
            <w:sdt>
              <w:sdtPr>
                <w:rPr>
                  <w:rFonts w:ascii="Times New Roman" w:hAnsi="Times New Roman" w:cs="Times New Roman"/>
                  <w:sz w:val="24"/>
                  <w:szCs w:val="24"/>
                </w:rPr>
                <w:tag w:val="goog_rdk_390"/>
                <w:id w:val="538323469"/>
                <w:showingPlcHdr/>
              </w:sdtPr>
              <w:sdtContent>
                <w:r w:rsidRPr="00D94746">
                  <w:rPr>
                    <w:rFonts w:ascii="Times New Roman" w:hAnsi="Times New Roman" w:cs="Times New Roman"/>
                    <w:sz w:val="24"/>
                    <w:szCs w:val="24"/>
                  </w:rPr>
                  <w:t xml:space="preserve">     </w:t>
                </w:r>
              </w:sdtContent>
            </w:sdt>
          </w:p>
        </w:tc>
      </w:tr>
      <w:tr w:rsidR="00F01354" w:rsidRPr="00D94746" w14:paraId="6AA30B1E"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5686F2"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83C29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92"/>
                <w:id w:val="872037310"/>
              </w:sdtPr>
              <w:sdtContent>
                <w:r w:rsidR="00F01354" w:rsidRPr="00D94746">
                  <w:rPr>
                    <w:rFonts w:ascii="Times New Roman" w:hAnsi="Times New Roman" w:cs="Times New Roman"/>
                    <w:sz w:val="24"/>
                    <w:szCs w:val="24"/>
                  </w:rPr>
                  <w:t>1.75</w:t>
                </w:r>
              </w:sdtContent>
            </w:sdt>
            <w:sdt>
              <w:sdtPr>
                <w:rPr>
                  <w:rFonts w:ascii="Times New Roman" w:hAnsi="Times New Roman" w:cs="Times New Roman"/>
                  <w:sz w:val="24"/>
                  <w:szCs w:val="24"/>
                </w:rPr>
                <w:tag w:val="goog_rdk_393"/>
                <w:id w:val="77013314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CDCC9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95"/>
                <w:id w:val="-750960501"/>
              </w:sdtPr>
              <w:sdtContent>
                <w:r w:rsidR="00F01354" w:rsidRPr="00D94746">
                  <w:rPr>
                    <w:rFonts w:ascii="Times New Roman" w:hAnsi="Times New Roman" w:cs="Times New Roman"/>
                    <w:sz w:val="24"/>
                    <w:szCs w:val="24"/>
                  </w:rPr>
                  <w:t>2.50</w:t>
                </w:r>
              </w:sdtContent>
            </w:sdt>
            <w:sdt>
              <w:sdtPr>
                <w:rPr>
                  <w:rFonts w:ascii="Times New Roman" w:hAnsi="Times New Roman" w:cs="Times New Roman"/>
                  <w:sz w:val="24"/>
                  <w:szCs w:val="24"/>
                </w:rPr>
                <w:tag w:val="goog_rdk_396"/>
                <w:id w:val="160299020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2D8DB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398"/>
                <w:id w:val="1768658278"/>
              </w:sdtPr>
              <w:sdtContent>
                <w:r w:rsidR="00F01354" w:rsidRPr="00D94746">
                  <w:rPr>
                    <w:rFonts w:ascii="Times New Roman" w:hAnsi="Times New Roman" w:cs="Times New Roman"/>
                    <w:sz w:val="24"/>
                    <w:szCs w:val="24"/>
                  </w:rPr>
                  <w:t>0.53</w:t>
                </w:r>
              </w:sdtContent>
            </w:sdt>
            <w:sdt>
              <w:sdtPr>
                <w:rPr>
                  <w:rFonts w:ascii="Times New Roman" w:hAnsi="Times New Roman" w:cs="Times New Roman"/>
                  <w:sz w:val="24"/>
                  <w:szCs w:val="24"/>
                </w:rPr>
                <w:tag w:val="goog_rdk_399"/>
                <w:id w:val="-64142575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A3C5A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01"/>
                <w:id w:val="940189825"/>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402"/>
                <w:id w:val="68008750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E1AB4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04"/>
                <w:id w:val="1847526132"/>
              </w:sdtPr>
              <w:sdtContent>
                <w:r w:rsidR="00F01354" w:rsidRPr="00D94746">
                  <w:rPr>
                    <w:rFonts w:ascii="Times New Roman" w:hAnsi="Times New Roman" w:cs="Times New Roman"/>
                    <w:sz w:val="24"/>
                    <w:szCs w:val="24"/>
                  </w:rPr>
                  <w:t>7.20</w:t>
                </w:r>
              </w:sdtContent>
            </w:sdt>
            <w:sdt>
              <w:sdtPr>
                <w:rPr>
                  <w:rFonts w:ascii="Times New Roman" w:hAnsi="Times New Roman" w:cs="Times New Roman"/>
                  <w:sz w:val="24"/>
                  <w:szCs w:val="24"/>
                </w:rPr>
                <w:tag w:val="goog_rdk_405"/>
                <w:id w:val="-1507046086"/>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3702B"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1C941562"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EE748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F88DAB"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07"/>
                <w:id w:val="-1833750417"/>
              </w:sdtPr>
              <w:sdtContent>
                <w:r w:rsidR="00F01354" w:rsidRPr="00D94746">
                  <w:rPr>
                    <w:rFonts w:ascii="Times New Roman" w:hAnsi="Times New Roman" w:cs="Times New Roman"/>
                    <w:sz w:val="24"/>
                    <w:szCs w:val="24"/>
                  </w:rPr>
                  <w:t>1.40</w:t>
                </w:r>
              </w:sdtContent>
            </w:sdt>
            <w:sdt>
              <w:sdtPr>
                <w:rPr>
                  <w:rFonts w:ascii="Times New Roman" w:hAnsi="Times New Roman" w:cs="Times New Roman"/>
                  <w:sz w:val="24"/>
                  <w:szCs w:val="24"/>
                </w:rPr>
                <w:tag w:val="goog_rdk_408"/>
                <w:id w:val="181860088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5FCF4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0"/>
                <w:id w:val="-741872509"/>
              </w:sdtPr>
              <w:sdtContent>
                <w:r w:rsidR="00F01354" w:rsidRPr="00D94746">
                  <w:rPr>
                    <w:rFonts w:ascii="Times New Roman" w:hAnsi="Times New Roman" w:cs="Times New Roman"/>
                    <w:sz w:val="24"/>
                    <w:szCs w:val="24"/>
                  </w:rPr>
                  <w:t>2.10</w:t>
                </w:r>
              </w:sdtContent>
            </w:sdt>
            <w:sdt>
              <w:sdtPr>
                <w:rPr>
                  <w:rFonts w:ascii="Times New Roman" w:hAnsi="Times New Roman" w:cs="Times New Roman"/>
                  <w:sz w:val="24"/>
                  <w:szCs w:val="24"/>
                </w:rPr>
                <w:tag w:val="goog_rdk_411"/>
                <w:id w:val="-98184351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FE827"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3"/>
                <w:id w:val="829095272"/>
              </w:sdtPr>
              <w:sdtContent>
                <w:r w:rsidR="00F01354" w:rsidRPr="00D94746">
                  <w:rPr>
                    <w:rFonts w:ascii="Times New Roman" w:hAnsi="Times New Roman" w:cs="Times New Roman"/>
                    <w:sz w:val="24"/>
                    <w:szCs w:val="24"/>
                  </w:rPr>
                  <w:t>0.48</w:t>
                </w:r>
              </w:sdtContent>
            </w:sdt>
            <w:sdt>
              <w:sdtPr>
                <w:rPr>
                  <w:rFonts w:ascii="Times New Roman" w:hAnsi="Times New Roman" w:cs="Times New Roman"/>
                  <w:sz w:val="24"/>
                  <w:szCs w:val="24"/>
                </w:rPr>
                <w:tag w:val="goog_rdk_414"/>
                <w:id w:val="-22876545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A08B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6"/>
                <w:id w:val="-1265384839"/>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417"/>
                <w:id w:val="-11214172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4C570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19"/>
                <w:id w:val="358709912"/>
              </w:sdtPr>
              <w:sdtContent>
                <w:r w:rsidR="00F01354" w:rsidRPr="00D94746">
                  <w:rPr>
                    <w:rFonts w:ascii="Times New Roman" w:hAnsi="Times New Roman" w:cs="Times New Roman"/>
                    <w:sz w:val="24"/>
                    <w:szCs w:val="24"/>
                  </w:rPr>
                  <w:t>7.13</w:t>
                </w:r>
              </w:sdtContent>
            </w:sdt>
            <w:sdt>
              <w:sdtPr>
                <w:rPr>
                  <w:rFonts w:ascii="Times New Roman" w:hAnsi="Times New Roman" w:cs="Times New Roman"/>
                  <w:sz w:val="24"/>
                  <w:szCs w:val="24"/>
                </w:rPr>
                <w:tag w:val="goog_rdk_420"/>
                <w:id w:val="1982262970"/>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B46503"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436AEB36"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051CA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291A84"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22"/>
                <w:id w:val="-1430736515"/>
              </w:sdtPr>
              <w:sdtContent>
                <w:r w:rsidR="00F01354" w:rsidRPr="00D94746">
                  <w:rPr>
                    <w:rFonts w:ascii="Times New Roman" w:hAnsi="Times New Roman" w:cs="Times New Roman"/>
                    <w:sz w:val="24"/>
                    <w:szCs w:val="24"/>
                  </w:rPr>
                  <w:t>1.22</w:t>
                </w:r>
              </w:sdtContent>
            </w:sdt>
            <w:sdt>
              <w:sdtPr>
                <w:rPr>
                  <w:rFonts w:ascii="Times New Roman" w:hAnsi="Times New Roman" w:cs="Times New Roman"/>
                  <w:sz w:val="24"/>
                  <w:szCs w:val="24"/>
                </w:rPr>
                <w:tag w:val="goog_rdk_423"/>
                <w:id w:val="1693657135"/>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EB30DC"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25"/>
                <w:id w:val="-533034040"/>
              </w:sdtPr>
              <w:sdtContent>
                <w:r w:rsidR="00F01354" w:rsidRPr="00D94746">
                  <w:rPr>
                    <w:rFonts w:ascii="Times New Roman" w:hAnsi="Times New Roman" w:cs="Times New Roman"/>
                    <w:sz w:val="24"/>
                    <w:szCs w:val="24"/>
                  </w:rPr>
                  <w:t>2.04</w:t>
                </w:r>
              </w:sdtContent>
            </w:sdt>
            <w:sdt>
              <w:sdtPr>
                <w:rPr>
                  <w:rFonts w:ascii="Times New Roman" w:hAnsi="Times New Roman" w:cs="Times New Roman"/>
                  <w:sz w:val="24"/>
                  <w:szCs w:val="24"/>
                </w:rPr>
                <w:tag w:val="goog_rdk_426"/>
                <w:id w:val="-71018673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BE725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28"/>
                <w:id w:val="543490235"/>
              </w:sdtPr>
              <w:sdtContent>
                <w:r w:rsidR="00F01354" w:rsidRPr="00D94746">
                  <w:rPr>
                    <w:rFonts w:ascii="Times New Roman" w:hAnsi="Times New Roman" w:cs="Times New Roman"/>
                    <w:sz w:val="24"/>
                    <w:szCs w:val="24"/>
                  </w:rPr>
                  <w:t>0.40</w:t>
                </w:r>
              </w:sdtContent>
            </w:sdt>
            <w:sdt>
              <w:sdtPr>
                <w:rPr>
                  <w:rFonts w:ascii="Times New Roman" w:hAnsi="Times New Roman" w:cs="Times New Roman"/>
                  <w:sz w:val="24"/>
                  <w:szCs w:val="24"/>
                </w:rPr>
                <w:tag w:val="goog_rdk_429"/>
                <w:id w:val="1242214307"/>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3453C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31"/>
                <w:id w:val="1527216826"/>
              </w:sdtPr>
              <w:sdtContent>
                <w:r w:rsidR="00F01354" w:rsidRPr="00D94746">
                  <w:rPr>
                    <w:rFonts w:ascii="Times New Roman" w:hAnsi="Times New Roman" w:cs="Times New Roman"/>
                    <w:sz w:val="24"/>
                    <w:szCs w:val="24"/>
                  </w:rPr>
                  <w:t>0.00</w:t>
                </w:r>
              </w:sdtContent>
            </w:sdt>
            <w:sdt>
              <w:sdtPr>
                <w:rPr>
                  <w:rFonts w:ascii="Times New Roman" w:hAnsi="Times New Roman" w:cs="Times New Roman"/>
                  <w:sz w:val="24"/>
                  <w:szCs w:val="24"/>
                </w:rPr>
                <w:tag w:val="goog_rdk_432"/>
                <w:id w:val="-1607426023"/>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7F0F00"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34"/>
                <w:id w:val="947820627"/>
              </w:sdtPr>
              <w:sdtContent>
                <w:r w:rsidR="00F01354" w:rsidRPr="00D94746">
                  <w:rPr>
                    <w:rFonts w:ascii="Times New Roman" w:hAnsi="Times New Roman" w:cs="Times New Roman"/>
                    <w:sz w:val="24"/>
                    <w:szCs w:val="24"/>
                  </w:rPr>
                  <w:t>6.00</w:t>
                </w:r>
              </w:sdtContent>
            </w:sdt>
            <w:sdt>
              <w:sdtPr>
                <w:rPr>
                  <w:rFonts w:ascii="Times New Roman" w:hAnsi="Times New Roman" w:cs="Times New Roman"/>
                  <w:sz w:val="24"/>
                  <w:szCs w:val="24"/>
                </w:rPr>
                <w:tag w:val="goog_rdk_435"/>
                <w:id w:val="163753390"/>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6F49B1"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51507B80"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CE3D4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118B4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37"/>
                <w:id w:val="902112146"/>
              </w:sdtPr>
              <w:sdtContent>
                <w:r w:rsidR="00F01354" w:rsidRPr="00D94746">
                  <w:rPr>
                    <w:rFonts w:ascii="Times New Roman" w:hAnsi="Times New Roman" w:cs="Times New Roman"/>
                    <w:sz w:val="24"/>
                    <w:szCs w:val="24"/>
                  </w:rPr>
                  <w:t>1.49</w:t>
                </w:r>
              </w:sdtContent>
            </w:sdt>
            <w:sdt>
              <w:sdtPr>
                <w:rPr>
                  <w:rFonts w:ascii="Times New Roman" w:hAnsi="Times New Roman" w:cs="Times New Roman"/>
                  <w:sz w:val="24"/>
                  <w:szCs w:val="24"/>
                </w:rPr>
                <w:tag w:val="goog_rdk_438"/>
                <w:id w:val="-34702920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1935E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40"/>
                <w:id w:val="-1989546025"/>
              </w:sdtPr>
              <w:sdtContent>
                <w:r w:rsidR="00F01354" w:rsidRPr="00D94746">
                  <w:rPr>
                    <w:rFonts w:ascii="Times New Roman" w:hAnsi="Times New Roman" w:cs="Times New Roman"/>
                    <w:sz w:val="24"/>
                    <w:szCs w:val="24"/>
                  </w:rPr>
                  <w:t>2.25</w:t>
                </w:r>
              </w:sdtContent>
            </w:sdt>
            <w:sdt>
              <w:sdtPr>
                <w:rPr>
                  <w:rFonts w:ascii="Times New Roman" w:hAnsi="Times New Roman" w:cs="Times New Roman"/>
                  <w:sz w:val="24"/>
                  <w:szCs w:val="24"/>
                </w:rPr>
                <w:tag w:val="goog_rdk_441"/>
                <w:id w:val="1971324988"/>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34C1B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43"/>
                <w:id w:val="641086015"/>
              </w:sdtPr>
              <w:sdtContent>
                <w:r w:rsidR="00F01354" w:rsidRPr="00D94746">
                  <w:rPr>
                    <w:rFonts w:ascii="Times New Roman" w:hAnsi="Times New Roman" w:cs="Times New Roman"/>
                    <w:sz w:val="24"/>
                    <w:szCs w:val="24"/>
                  </w:rPr>
                  <w:t>0.47</w:t>
                </w:r>
              </w:sdtContent>
            </w:sdt>
            <w:sdt>
              <w:sdtPr>
                <w:rPr>
                  <w:rFonts w:ascii="Times New Roman" w:hAnsi="Times New Roman" w:cs="Times New Roman"/>
                  <w:sz w:val="24"/>
                  <w:szCs w:val="24"/>
                </w:rPr>
                <w:tag w:val="goog_rdk_444"/>
                <w:id w:val="-57349955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8868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E15A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46"/>
                <w:id w:val="1610627568"/>
              </w:sdtPr>
              <w:sdtContent>
                <w:r w:rsidR="00F01354" w:rsidRPr="00D94746">
                  <w:rPr>
                    <w:rFonts w:ascii="Times New Roman" w:hAnsi="Times New Roman" w:cs="Times New Roman"/>
                    <w:sz w:val="24"/>
                    <w:szCs w:val="24"/>
                  </w:rPr>
                  <w:t>7.20</w:t>
                </w:r>
              </w:sdtContent>
            </w:sdt>
            <w:sdt>
              <w:sdtPr>
                <w:rPr>
                  <w:rFonts w:ascii="Times New Roman" w:hAnsi="Times New Roman" w:cs="Times New Roman"/>
                  <w:sz w:val="24"/>
                  <w:szCs w:val="24"/>
                </w:rPr>
                <w:tag w:val="goog_rdk_447"/>
                <w:id w:val="-325985269"/>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A27AD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CD36444"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9ECA13"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6300" w:type="dxa"/>
            <w:gridSpan w:val="5"/>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B0169" w14:textId="30B5933D"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Total</w:t>
            </w:r>
            <w:r w:rsidR="00785069" w:rsidRPr="00395814">
              <w:rPr>
                <w:rFonts w:ascii="Times New Roman" w:hAnsi="Times New Roman" w:cs="Times New Roman"/>
                <w:b/>
                <w:bCs/>
                <w:sz w:val="24"/>
                <w:szCs w:val="24"/>
              </w:rPr>
              <w:t xml:space="preserve"> </w:t>
            </w:r>
            <w:r w:rsidRPr="00395814">
              <w:rPr>
                <w:rFonts w:ascii="Times New Roman" w:hAnsi="Times New Roman" w:cs="Times New Roman"/>
                <w:b/>
                <w:bCs/>
                <w:sz w:val="24"/>
                <w:szCs w:val="24"/>
              </w:rPr>
              <w:t>delay</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31F010"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5085B616"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4BA3EFF"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0FA29E"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50"/>
                <w:id w:val="764887850"/>
              </w:sdtPr>
              <w:sdtContent>
                <w:r w:rsidR="00F01354" w:rsidRPr="00D94746">
                  <w:rPr>
                    <w:rFonts w:ascii="Times New Roman" w:hAnsi="Times New Roman" w:cs="Times New Roman"/>
                    <w:sz w:val="24"/>
                    <w:szCs w:val="24"/>
                  </w:rPr>
                  <w:t>2.73</w:t>
                </w:r>
              </w:sdtContent>
            </w:sdt>
            <w:sdt>
              <w:sdtPr>
                <w:rPr>
                  <w:rFonts w:ascii="Times New Roman" w:hAnsi="Times New Roman" w:cs="Times New Roman"/>
                  <w:sz w:val="24"/>
                  <w:szCs w:val="24"/>
                </w:rPr>
                <w:tag w:val="goog_rdk_451"/>
                <w:id w:val="-371379778"/>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DE431D"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53"/>
                <w:id w:val="-1887332433"/>
              </w:sdtPr>
              <w:sdtContent>
                <w:r w:rsidR="00F01354" w:rsidRPr="00D94746">
                  <w:rPr>
                    <w:rFonts w:ascii="Times New Roman" w:hAnsi="Times New Roman" w:cs="Times New Roman"/>
                    <w:sz w:val="24"/>
                    <w:szCs w:val="24"/>
                  </w:rPr>
                  <w:t>3.93</w:t>
                </w:r>
              </w:sdtContent>
            </w:sdt>
            <w:sdt>
              <w:sdtPr>
                <w:rPr>
                  <w:rFonts w:ascii="Times New Roman" w:hAnsi="Times New Roman" w:cs="Times New Roman"/>
                  <w:sz w:val="24"/>
                  <w:szCs w:val="24"/>
                </w:rPr>
                <w:tag w:val="goog_rdk_454"/>
                <w:id w:val="-213740397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C1A6D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56"/>
                <w:id w:val="-1210730254"/>
              </w:sdtPr>
              <w:sdtContent>
                <w:r w:rsidR="00F01354" w:rsidRPr="00D94746">
                  <w:rPr>
                    <w:rFonts w:ascii="Times New Roman" w:hAnsi="Times New Roman" w:cs="Times New Roman"/>
                    <w:sz w:val="24"/>
                    <w:szCs w:val="24"/>
                  </w:rPr>
                  <w:t>0.93</w:t>
                </w:r>
              </w:sdtContent>
            </w:sdt>
            <w:sdt>
              <w:sdtPr>
                <w:rPr>
                  <w:rFonts w:ascii="Times New Roman" w:hAnsi="Times New Roman" w:cs="Times New Roman"/>
                  <w:sz w:val="24"/>
                  <w:szCs w:val="24"/>
                </w:rPr>
                <w:tag w:val="goog_rdk_457"/>
                <w:id w:val="-204104025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9A6B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w:t>
            </w:r>
            <w:sdt>
              <w:sdtPr>
                <w:rPr>
                  <w:rFonts w:ascii="Times New Roman" w:hAnsi="Times New Roman" w:cs="Times New Roman"/>
                  <w:sz w:val="24"/>
                  <w:szCs w:val="24"/>
                </w:rPr>
                <w:tag w:val="goog_rdk_458"/>
                <w:id w:val="-21251895"/>
              </w:sdtPr>
              <w:sdtContent>
                <w:r w:rsidRPr="00D94746">
                  <w:rPr>
                    <w:rFonts w:ascii="Times New Roman" w:hAnsi="Times New Roman" w:cs="Times New Roman"/>
                    <w:sz w:val="24"/>
                    <w:szCs w:val="24"/>
                  </w:rPr>
                  <w:t>3</w:t>
                </w:r>
              </w:sdtContent>
            </w:sdt>
            <w:sdt>
              <w:sdtPr>
                <w:rPr>
                  <w:rFonts w:ascii="Times New Roman" w:hAnsi="Times New Roman" w:cs="Times New Roman"/>
                  <w:sz w:val="24"/>
                  <w:szCs w:val="24"/>
                </w:rPr>
                <w:tag w:val="goog_rdk_459"/>
                <w:id w:val="1443578811"/>
                <w:showingPlcHdr/>
              </w:sdtPr>
              <w:sdtContent>
                <w:r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EDD847"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61"/>
                <w:id w:val="-1296822549"/>
              </w:sdtPr>
              <w:sdtContent>
                <w:r w:rsidR="00F01354" w:rsidRPr="00D94746">
                  <w:rPr>
                    <w:rFonts w:ascii="Times New Roman" w:hAnsi="Times New Roman" w:cs="Times New Roman"/>
                    <w:sz w:val="24"/>
                    <w:szCs w:val="24"/>
                  </w:rPr>
                  <w:t>12.57</w:t>
                </w:r>
              </w:sdtContent>
            </w:sdt>
            <w:sdt>
              <w:sdtPr>
                <w:rPr>
                  <w:rFonts w:ascii="Times New Roman" w:hAnsi="Times New Roman" w:cs="Times New Roman"/>
                  <w:sz w:val="24"/>
                  <w:szCs w:val="24"/>
                </w:rPr>
                <w:tag w:val="goog_rdk_462"/>
                <w:id w:val="-1652900893"/>
                <w:showingPlcHdr/>
              </w:sdtPr>
              <w:sdtContent>
                <w:r w:rsidR="00F01354" w:rsidRPr="00D94746">
                  <w:rPr>
                    <w:rFonts w:ascii="Times New Roman" w:hAnsi="Times New Roman" w:cs="Times New Roman"/>
                    <w:sz w:val="24"/>
                    <w:szCs w:val="24"/>
                  </w:rPr>
                  <w:t xml:space="preserve">     </w:t>
                </w:r>
              </w:sdtContent>
            </w:sdt>
          </w:p>
        </w:tc>
        <w:tc>
          <w:tcPr>
            <w:tcW w:w="1260" w:type="dxa"/>
            <w:vMerge w:val="restar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8F0A2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0.1</w:t>
            </w:r>
            <w:sdt>
              <w:sdtPr>
                <w:rPr>
                  <w:rFonts w:ascii="Times New Roman" w:hAnsi="Times New Roman" w:cs="Times New Roman"/>
                  <w:sz w:val="24"/>
                  <w:szCs w:val="24"/>
                </w:rPr>
                <w:tag w:val="goog_rdk_463"/>
                <w:id w:val="1285852705"/>
              </w:sdtPr>
              <w:sdtContent>
                <w:r w:rsidRPr="00D94746">
                  <w:rPr>
                    <w:rFonts w:ascii="Times New Roman" w:hAnsi="Times New Roman" w:cs="Times New Roman"/>
                    <w:sz w:val="24"/>
                    <w:szCs w:val="24"/>
                  </w:rPr>
                  <w:t>20</w:t>
                </w:r>
              </w:sdtContent>
            </w:sdt>
            <w:sdt>
              <w:sdtPr>
                <w:rPr>
                  <w:rFonts w:ascii="Times New Roman" w:hAnsi="Times New Roman" w:cs="Times New Roman"/>
                  <w:sz w:val="24"/>
                  <w:szCs w:val="24"/>
                </w:rPr>
                <w:tag w:val="goog_rdk_464"/>
                <w:id w:val="-337468792"/>
                <w:showingPlcHdr/>
              </w:sdtPr>
              <w:sdtContent>
                <w:r w:rsidRPr="00D94746">
                  <w:rPr>
                    <w:rFonts w:ascii="Times New Roman" w:hAnsi="Times New Roman" w:cs="Times New Roman"/>
                    <w:sz w:val="24"/>
                    <w:szCs w:val="24"/>
                  </w:rPr>
                  <w:t xml:space="preserve">     </w:t>
                </w:r>
              </w:sdtContent>
            </w:sdt>
          </w:p>
        </w:tc>
      </w:tr>
      <w:tr w:rsidR="00F01354" w:rsidRPr="00D94746" w14:paraId="167B4F1E"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A7591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126F53"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66"/>
                <w:id w:val="220947935"/>
              </w:sdtPr>
              <w:sdtContent>
                <w:r w:rsidR="00F01354" w:rsidRPr="00D94746">
                  <w:rPr>
                    <w:rFonts w:ascii="Times New Roman" w:hAnsi="Times New Roman" w:cs="Times New Roman"/>
                    <w:sz w:val="24"/>
                    <w:szCs w:val="24"/>
                  </w:rPr>
                  <w:t>6.89</w:t>
                </w:r>
              </w:sdtContent>
            </w:sdt>
            <w:sdt>
              <w:sdtPr>
                <w:rPr>
                  <w:rFonts w:ascii="Times New Roman" w:hAnsi="Times New Roman" w:cs="Times New Roman"/>
                  <w:sz w:val="24"/>
                  <w:szCs w:val="24"/>
                </w:rPr>
                <w:tag w:val="goog_rdk_467"/>
                <w:id w:val="184820738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45890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69"/>
                <w:id w:val="2073609441"/>
              </w:sdtPr>
              <w:sdtContent>
                <w:r w:rsidR="00F01354" w:rsidRPr="00D94746">
                  <w:rPr>
                    <w:rFonts w:ascii="Times New Roman" w:hAnsi="Times New Roman" w:cs="Times New Roman"/>
                    <w:sz w:val="24"/>
                    <w:szCs w:val="24"/>
                  </w:rPr>
                  <w:t>8.52</w:t>
                </w:r>
              </w:sdtContent>
            </w:sdt>
            <w:sdt>
              <w:sdtPr>
                <w:rPr>
                  <w:rFonts w:ascii="Times New Roman" w:hAnsi="Times New Roman" w:cs="Times New Roman"/>
                  <w:sz w:val="24"/>
                  <w:szCs w:val="24"/>
                </w:rPr>
                <w:tag w:val="goog_rdk_470"/>
                <w:id w:val="157046078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A7F059"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72"/>
                <w:id w:val="284004702"/>
              </w:sdtPr>
              <w:sdtContent>
                <w:r w:rsidR="00F01354" w:rsidRPr="00D94746">
                  <w:rPr>
                    <w:rFonts w:ascii="Times New Roman" w:hAnsi="Times New Roman" w:cs="Times New Roman"/>
                    <w:sz w:val="24"/>
                    <w:szCs w:val="24"/>
                  </w:rPr>
                  <w:t>5.70</w:t>
                </w:r>
              </w:sdtContent>
            </w:sdt>
            <w:sdt>
              <w:sdtPr>
                <w:rPr>
                  <w:rFonts w:ascii="Times New Roman" w:hAnsi="Times New Roman" w:cs="Times New Roman"/>
                  <w:sz w:val="24"/>
                  <w:szCs w:val="24"/>
                </w:rPr>
                <w:tag w:val="goog_rdk_473"/>
                <w:id w:val="653030360"/>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BC4F64"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3E669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75"/>
                <w:id w:val="2069304180"/>
              </w:sdtPr>
              <w:sdtContent>
                <w:r w:rsidR="00F01354" w:rsidRPr="00D94746">
                  <w:rPr>
                    <w:rFonts w:ascii="Times New Roman" w:hAnsi="Times New Roman" w:cs="Times New Roman"/>
                    <w:sz w:val="24"/>
                    <w:szCs w:val="24"/>
                  </w:rPr>
                  <w:t>48.67</w:t>
                </w:r>
              </w:sdtContent>
            </w:sdt>
            <w:sdt>
              <w:sdtPr>
                <w:rPr>
                  <w:rFonts w:ascii="Times New Roman" w:hAnsi="Times New Roman" w:cs="Times New Roman"/>
                  <w:sz w:val="24"/>
                  <w:szCs w:val="24"/>
                </w:rPr>
                <w:tag w:val="goog_rdk_476"/>
                <w:id w:val="-1965426100"/>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3E3EA"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2CEAFC71"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96F3D7"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III</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152C97"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78"/>
                <w:id w:val="739213137"/>
              </w:sdtPr>
              <w:sdtContent>
                <w:r w:rsidR="00F01354" w:rsidRPr="00D94746">
                  <w:rPr>
                    <w:rFonts w:ascii="Times New Roman" w:hAnsi="Times New Roman" w:cs="Times New Roman"/>
                    <w:sz w:val="24"/>
                    <w:szCs w:val="24"/>
                  </w:rPr>
                  <w:t>7.73</w:t>
                </w:r>
              </w:sdtContent>
            </w:sdt>
            <w:sdt>
              <w:sdtPr>
                <w:rPr>
                  <w:rFonts w:ascii="Times New Roman" w:hAnsi="Times New Roman" w:cs="Times New Roman"/>
                  <w:sz w:val="24"/>
                  <w:szCs w:val="24"/>
                </w:rPr>
                <w:tag w:val="goog_rdk_479"/>
                <w:id w:val="-1606032084"/>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5C5A26"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81"/>
                <w:id w:val="852698918"/>
              </w:sdtPr>
              <w:sdtContent>
                <w:r w:rsidR="00F01354" w:rsidRPr="00D94746">
                  <w:rPr>
                    <w:rFonts w:ascii="Times New Roman" w:hAnsi="Times New Roman" w:cs="Times New Roman"/>
                    <w:sz w:val="24"/>
                    <w:szCs w:val="24"/>
                  </w:rPr>
                  <w:t>10.14</w:t>
                </w:r>
              </w:sdtContent>
            </w:sdt>
            <w:sdt>
              <w:sdtPr>
                <w:rPr>
                  <w:rFonts w:ascii="Times New Roman" w:hAnsi="Times New Roman" w:cs="Times New Roman"/>
                  <w:sz w:val="24"/>
                  <w:szCs w:val="24"/>
                </w:rPr>
                <w:tag w:val="goog_rdk_482"/>
                <w:id w:val="70398255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FB2D9C"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84"/>
                <w:id w:val="576176521"/>
              </w:sdtPr>
              <w:sdtContent>
                <w:r w:rsidR="00F01354" w:rsidRPr="00D94746">
                  <w:rPr>
                    <w:rFonts w:ascii="Times New Roman" w:hAnsi="Times New Roman" w:cs="Times New Roman"/>
                    <w:sz w:val="24"/>
                    <w:szCs w:val="24"/>
                  </w:rPr>
                  <w:t>5.92</w:t>
                </w:r>
              </w:sdtContent>
            </w:sdt>
            <w:sdt>
              <w:sdtPr>
                <w:rPr>
                  <w:rFonts w:ascii="Times New Roman" w:hAnsi="Times New Roman" w:cs="Times New Roman"/>
                  <w:sz w:val="24"/>
                  <w:szCs w:val="24"/>
                </w:rPr>
                <w:tag w:val="goog_rdk_485"/>
                <w:id w:val="-81148806"/>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11904A"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93FD3"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87"/>
                <w:id w:val="-164246932"/>
              </w:sdtPr>
              <w:sdtContent>
                <w:r w:rsidR="00F01354" w:rsidRPr="00D94746">
                  <w:rPr>
                    <w:rFonts w:ascii="Times New Roman" w:hAnsi="Times New Roman" w:cs="Times New Roman"/>
                    <w:sz w:val="24"/>
                    <w:szCs w:val="24"/>
                  </w:rPr>
                  <w:t>61.33</w:t>
                </w:r>
              </w:sdtContent>
            </w:sdt>
            <w:sdt>
              <w:sdtPr>
                <w:rPr>
                  <w:rFonts w:ascii="Times New Roman" w:hAnsi="Times New Roman" w:cs="Times New Roman"/>
                  <w:sz w:val="24"/>
                  <w:szCs w:val="24"/>
                </w:rPr>
                <w:tag w:val="goog_rdk_488"/>
                <w:id w:val="-35820701"/>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24C6F"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53EA95D8"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E344C8"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Stage IV</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27C4F"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90"/>
                <w:id w:val="1532603759"/>
              </w:sdtPr>
              <w:sdtContent>
                <w:r w:rsidR="00F01354" w:rsidRPr="00D94746">
                  <w:rPr>
                    <w:rFonts w:ascii="Times New Roman" w:hAnsi="Times New Roman" w:cs="Times New Roman"/>
                    <w:sz w:val="24"/>
                    <w:szCs w:val="24"/>
                  </w:rPr>
                  <w:t>4.43</w:t>
                </w:r>
              </w:sdtContent>
            </w:sdt>
            <w:sdt>
              <w:sdtPr>
                <w:rPr>
                  <w:rFonts w:ascii="Times New Roman" w:hAnsi="Times New Roman" w:cs="Times New Roman"/>
                  <w:sz w:val="24"/>
                  <w:szCs w:val="24"/>
                </w:rPr>
                <w:tag w:val="goog_rdk_491"/>
                <w:id w:val="-40151797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F7996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93"/>
                <w:id w:val="1764188665"/>
              </w:sdtPr>
              <w:sdtContent>
                <w:r w:rsidR="00F01354" w:rsidRPr="00D94746">
                  <w:rPr>
                    <w:rFonts w:ascii="Times New Roman" w:hAnsi="Times New Roman" w:cs="Times New Roman"/>
                    <w:sz w:val="24"/>
                    <w:szCs w:val="24"/>
                  </w:rPr>
                  <w:t>4.01</w:t>
                </w:r>
              </w:sdtContent>
            </w:sdt>
            <w:sdt>
              <w:sdtPr>
                <w:rPr>
                  <w:rFonts w:ascii="Times New Roman" w:hAnsi="Times New Roman" w:cs="Times New Roman"/>
                  <w:sz w:val="24"/>
                  <w:szCs w:val="24"/>
                </w:rPr>
                <w:tag w:val="goog_rdk_494"/>
                <w:id w:val="-58430007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C4A875"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496"/>
                <w:id w:val="1130978512"/>
              </w:sdtPr>
              <w:sdtContent>
                <w:r w:rsidR="00F01354" w:rsidRPr="00D94746">
                  <w:rPr>
                    <w:rFonts w:ascii="Times New Roman" w:hAnsi="Times New Roman" w:cs="Times New Roman"/>
                    <w:sz w:val="24"/>
                    <w:szCs w:val="24"/>
                  </w:rPr>
                  <w:t>3.67</w:t>
                </w:r>
              </w:sdtContent>
            </w:sdt>
            <w:sdt>
              <w:sdtPr>
                <w:rPr>
                  <w:rFonts w:ascii="Times New Roman" w:hAnsi="Times New Roman" w:cs="Times New Roman"/>
                  <w:sz w:val="24"/>
                  <w:szCs w:val="24"/>
                </w:rPr>
                <w:tag w:val="goog_rdk_497"/>
                <w:id w:val="-66182343"/>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F7895"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w:t>
            </w:r>
            <w:sdt>
              <w:sdtPr>
                <w:rPr>
                  <w:rFonts w:ascii="Times New Roman" w:hAnsi="Times New Roman" w:cs="Times New Roman"/>
                  <w:sz w:val="24"/>
                  <w:szCs w:val="24"/>
                </w:rPr>
                <w:tag w:val="goog_rdk_498"/>
                <w:id w:val="-1921705222"/>
              </w:sdtPr>
              <w:sdtContent>
                <w:r w:rsidRPr="00D94746">
                  <w:rPr>
                    <w:rFonts w:ascii="Times New Roman" w:hAnsi="Times New Roman" w:cs="Times New Roman"/>
                    <w:sz w:val="24"/>
                    <w:szCs w:val="24"/>
                  </w:rPr>
                  <w:t>13</w:t>
                </w:r>
              </w:sdtContent>
            </w:sdt>
            <w:sdt>
              <w:sdtPr>
                <w:rPr>
                  <w:rFonts w:ascii="Times New Roman" w:hAnsi="Times New Roman" w:cs="Times New Roman"/>
                  <w:sz w:val="24"/>
                  <w:szCs w:val="24"/>
                </w:rPr>
                <w:tag w:val="goog_rdk_499"/>
                <w:id w:val="627129281"/>
                <w:showingPlcHdr/>
              </w:sdtPr>
              <w:sdtContent>
                <w:r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41AB1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01"/>
                <w:id w:val="-1123839652"/>
              </w:sdtPr>
              <w:sdtContent>
                <w:r w:rsidR="00F01354" w:rsidRPr="00D94746">
                  <w:rPr>
                    <w:rFonts w:ascii="Times New Roman" w:hAnsi="Times New Roman" w:cs="Times New Roman"/>
                    <w:sz w:val="24"/>
                    <w:szCs w:val="24"/>
                  </w:rPr>
                  <w:t>12.17</w:t>
                </w:r>
              </w:sdtContent>
            </w:sdt>
            <w:sdt>
              <w:sdtPr>
                <w:rPr>
                  <w:rFonts w:ascii="Times New Roman" w:hAnsi="Times New Roman" w:cs="Times New Roman"/>
                  <w:sz w:val="24"/>
                  <w:szCs w:val="24"/>
                </w:rPr>
                <w:tag w:val="goog_rdk_502"/>
                <w:id w:val="-419640387"/>
                <w:showingPlcHdr/>
              </w:sdtPr>
              <w:sdtContent>
                <w:r w:rsidR="00F01354" w:rsidRPr="00D94746">
                  <w:rPr>
                    <w:rFonts w:ascii="Times New Roman" w:hAnsi="Times New Roman" w:cs="Times New Roman"/>
                    <w:sz w:val="24"/>
                    <w:szCs w:val="24"/>
                  </w:rPr>
                  <w:t xml:space="preserve">     </w:t>
                </w:r>
              </w:sdtContent>
            </w:sdt>
          </w:p>
        </w:tc>
        <w:tc>
          <w:tcPr>
            <w:tcW w:w="1260" w:type="dxa"/>
            <w:vMerge/>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4C9B31" w14:textId="77777777" w:rsidR="00F01354" w:rsidRPr="00D94746" w:rsidRDefault="00F01354" w:rsidP="006D1905">
            <w:pPr>
              <w:spacing w:after="0" w:line="240" w:lineRule="auto"/>
              <w:rPr>
                <w:rFonts w:ascii="Times New Roman" w:hAnsi="Times New Roman" w:cs="Times New Roman"/>
                <w:sz w:val="24"/>
                <w:szCs w:val="24"/>
              </w:rPr>
            </w:pPr>
          </w:p>
        </w:tc>
      </w:tr>
      <w:tr w:rsidR="00F01354" w:rsidRPr="00D94746" w14:paraId="1B66EBB9" w14:textId="77777777" w:rsidTr="00587C14">
        <w:trPr>
          <w:trHeight w:val="315"/>
        </w:trPr>
        <w:tc>
          <w:tcPr>
            <w:tcW w:w="126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8360A6"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1FB0B2"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04"/>
                <w:id w:val="-1986770443"/>
              </w:sdtPr>
              <w:sdtContent>
                <w:r w:rsidR="00F01354" w:rsidRPr="00D94746">
                  <w:rPr>
                    <w:rFonts w:ascii="Times New Roman" w:hAnsi="Times New Roman" w:cs="Times New Roman"/>
                    <w:sz w:val="24"/>
                    <w:szCs w:val="24"/>
                  </w:rPr>
                  <w:t>7.13</w:t>
                </w:r>
              </w:sdtContent>
            </w:sdt>
            <w:sdt>
              <w:sdtPr>
                <w:rPr>
                  <w:rFonts w:ascii="Times New Roman" w:hAnsi="Times New Roman" w:cs="Times New Roman"/>
                  <w:sz w:val="24"/>
                  <w:szCs w:val="24"/>
                </w:rPr>
                <w:tag w:val="goog_rdk_505"/>
                <w:id w:val="-2122214611"/>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A8831"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07"/>
                <w:id w:val="-2015447462"/>
              </w:sdtPr>
              <w:sdtContent>
                <w:r w:rsidR="00F01354" w:rsidRPr="00D94746">
                  <w:rPr>
                    <w:rFonts w:ascii="Times New Roman" w:hAnsi="Times New Roman" w:cs="Times New Roman"/>
                    <w:sz w:val="24"/>
                    <w:szCs w:val="24"/>
                  </w:rPr>
                  <w:t>9.22</w:t>
                </w:r>
              </w:sdtContent>
            </w:sdt>
            <w:sdt>
              <w:sdtPr>
                <w:rPr>
                  <w:rFonts w:ascii="Times New Roman" w:hAnsi="Times New Roman" w:cs="Times New Roman"/>
                  <w:sz w:val="24"/>
                  <w:szCs w:val="24"/>
                </w:rPr>
                <w:tag w:val="goog_rdk_508"/>
                <w:id w:val="-150761173"/>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D76618"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10"/>
                <w:id w:val="-1882544528"/>
              </w:sdtPr>
              <w:sdtContent>
                <w:r w:rsidR="00F01354" w:rsidRPr="00D94746">
                  <w:rPr>
                    <w:rFonts w:ascii="Times New Roman" w:hAnsi="Times New Roman" w:cs="Times New Roman"/>
                    <w:sz w:val="24"/>
                    <w:szCs w:val="24"/>
                  </w:rPr>
                  <w:t>5.40</w:t>
                </w:r>
              </w:sdtContent>
            </w:sdt>
            <w:sdt>
              <w:sdtPr>
                <w:rPr>
                  <w:rFonts w:ascii="Times New Roman" w:hAnsi="Times New Roman" w:cs="Times New Roman"/>
                  <w:sz w:val="24"/>
                  <w:szCs w:val="24"/>
                </w:rPr>
                <w:tag w:val="goog_rdk_511"/>
                <w:id w:val="1888834919"/>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745339"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w:t>
            </w:r>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9ADDC" w14:textId="77777777" w:rsidR="00F01354" w:rsidRPr="00D94746" w:rsidRDefault="00000000" w:rsidP="006D1905">
            <w:pPr>
              <w:spacing w:after="0" w:line="240" w:lineRule="auto"/>
              <w:rPr>
                <w:rFonts w:ascii="Times New Roman" w:hAnsi="Times New Roman" w:cs="Times New Roman"/>
                <w:sz w:val="24"/>
                <w:szCs w:val="24"/>
              </w:rPr>
            </w:pPr>
            <w:sdt>
              <w:sdtPr>
                <w:rPr>
                  <w:rFonts w:ascii="Times New Roman" w:hAnsi="Times New Roman" w:cs="Times New Roman"/>
                  <w:sz w:val="24"/>
                  <w:szCs w:val="24"/>
                </w:rPr>
                <w:tag w:val="goog_rdk_513"/>
                <w:id w:val="-1260604597"/>
              </w:sdtPr>
              <w:sdtContent>
                <w:r w:rsidR="00F01354" w:rsidRPr="00D94746">
                  <w:rPr>
                    <w:rFonts w:ascii="Times New Roman" w:hAnsi="Times New Roman" w:cs="Times New Roman"/>
                    <w:sz w:val="24"/>
                    <w:szCs w:val="24"/>
                  </w:rPr>
                  <w:t>66.83</w:t>
                </w:r>
              </w:sdtContent>
            </w:sdt>
            <w:sdt>
              <w:sdtPr>
                <w:rPr>
                  <w:rFonts w:ascii="Times New Roman" w:hAnsi="Times New Roman" w:cs="Times New Roman"/>
                  <w:sz w:val="24"/>
                  <w:szCs w:val="24"/>
                </w:rPr>
                <w:tag w:val="goog_rdk_514"/>
                <w:id w:val="-1440211492"/>
                <w:showingPlcHdr/>
              </w:sdtPr>
              <w:sdtContent>
                <w:r w:rsidR="00F01354" w:rsidRPr="00D94746">
                  <w:rPr>
                    <w:rFonts w:ascii="Times New Roman" w:hAnsi="Times New Roman" w:cs="Times New Roman"/>
                    <w:sz w:val="24"/>
                    <w:szCs w:val="24"/>
                  </w:rPr>
                  <w:t xml:space="preserve">     </w:t>
                </w:r>
              </w:sdtContent>
            </w:sdt>
          </w:p>
        </w:tc>
        <w:tc>
          <w:tcPr>
            <w:tcW w:w="126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7FD04D" w14:textId="77777777" w:rsidR="00F01354" w:rsidRPr="00D94746" w:rsidRDefault="00F01354" w:rsidP="006D1905">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bl>
    <w:p w14:paraId="566DD233"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*Kruskal-</w:t>
      </w:r>
      <w:proofErr w:type="gramStart"/>
      <w:r w:rsidRPr="00D94746">
        <w:rPr>
          <w:rFonts w:ascii="Times New Roman" w:hAnsi="Times New Roman" w:cs="Times New Roman"/>
          <w:sz w:val="24"/>
          <w:szCs w:val="24"/>
        </w:rPr>
        <w:t>Wallis</w:t>
      </w:r>
      <w:proofErr w:type="gramEnd"/>
      <w:r w:rsidRPr="00D94746">
        <w:rPr>
          <w:rFonts w:ascii="Times New Roman" w:hAnsi="Times New Roman" w:cs="Times New Roman"/>
          <w:sz w:val="24"/>
          <w:szCs w:val="24"/>
        </w:rPr>
        <w:t xml:space="preserve"> test</w:t>
      </w:r>
    </w:p>
    <w:p w14:paraId="4E25DEFF" w14:textId="66C4D267" w:rsidR="00DC58DC"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w:t>
      </w:r>
    </w:p>
    <w:p w14:paraId="1DE8A8C4" w14:textId="0D3AA2D4" w:rsidR="00F01354" w:rsidRPr="00D94746" w:rsidRDefault="00DC58DC" w:rsidP="00C1720E">
      <w:pPr>
        <w:rPr>
          <w:rFonts w:ascii="Times New Roman" w:hAnsi="Times New Roman" w:cs="Times New Roman"/>
          <w:sz w:val="24"/>
          <w:szCs w:val="24"/>
        </w:rPr>
      </w:pPr>
      <w:r>
        <w:rPr>
          <w:rFonts w:ascii="Times New Roman" w:hAnsi="Times New Roman" w:cs="Times New Roman"/>
          <w:sz w:val="24"/>
          <w:szCs w:val="24"/>
        </w:rPr>
        <w:br w:type="column"/>
      </w:r>
      <w:r w:rsidR="00F01354" w:rsidRPr="00D94746">
        <w:rPr>
          <w:rFonts w:ascii="Times New Roman" w:hAnsi="Times New Roman" w:cs="Times New Roman"/>
          <w:b/>
          <w:bCs/>
          <w:sz w:val="24"/>
          <w:szCs w:val="24"/>
        </w:rPr>
        <w:lastRenderedPageBreak/>
        <w:t>Table 4:</w:t>
      </w:r>
      <w:r w:rsidR="00F01354" w:rsidRPr="00D94746">
        <w:rPr>
          <w:rFonts w:ascii="Times New Roman" w:hAnsi="Times New Roman" w:cs="Times New Roman"/>
          <w:sz w:val="24"/>
          <w:szCs w:val="24"/>
        </w:rPr>
        <w:t xml:space="preserve"> Factors contributing to patient</w:t>
      </w:r>
      <w:ins w:id="91" w:author="Mohammad Nayeem Hasan" w:date="2025-06-22T02:46:00Z" w16du:dateUtc="2025-06-21T20:46:00Z">
        <w:r w:rsidR="00116DBD">
          <w:rPr>
            <w:rFonts w:ascii="Times New Roman" w:hAnsi="Times New Roman" w:cs="Times New Roman"/>
            <w:sz w:val="24"/>
            <w:szCs w:val="24"/>
          </w:rPr>
          <w:t xml:space="preserve"> and provider</w:t>
        </w:r>
      </w:ins>
      <w:r w:rsidR="00F01354" w:rsidRPr="00D94746">
        <w:rPr>
          <w:rFonts w:ascii="Times New Roman" w:hAnsi="Times New Roman" w:cs="Times New Roman"/>
          <w:sz w:val="24"/>
          <w:szCs w:val="24"/>
        </w:rPr>
        <w:t xml:space="preserve"> delay based </w:t>
      </w:r>
      <w:ins w:id="92" w:author="Mohammad Nayeem Hasan" w:date="2025-06-22T02:47:00Z" w16du:dateUtc="2025-06-21T20:47:00Z">
        <w:r w:rsidR="00D116E7">
          <w:rPr>
            <w:rFonts w:ascii="Times New Roman" w:hAnsi="Times New Roman" w:cs="Times New Roman"/>
            <w:sz w:val="24"/>
            <w:szCs w:val="24"/>
          </w:rPr>
          <w:t>on family history</w:t>
        </w:r>
      </w:ins>
    </w:p>
    <w:tbl>
      <w:tblPr>
        <w:tblW w:w="8820" w:type="dxa"/>
        <w:tblBorders>
          <w:top w:val="nil"/>
          <w:left w:val="nil"/>
          <w:bottom w:val="nil"/>
          <w:right w:val="nil"/>
          <w:insideH w:val="nil"/>
          <w:insideV w:val="nil"/>
        </w:tblBorders>
        <w:tblLayout w:type="fixed"/>
        <w:tblLook w:val="0600" w:firstRow="0" w:lastRow="0" w:firstColumn="0" w:lastColumn="0" w:noHBand="1" w:noVBand="1"/>
      </w:tblPr>
      <w:tblGrid>
        <w:gridCol w:w="4785"/>
        <w:gridCol w:w="1455"/>
        <w:gridCol w:w="1290"/>
        <w:gridCol w:w="1290"/>
      </w:tblGrid>
      <w:tr w:rsidR="00785069" w:rsidRPr="00D94746" w14:paraId="6C02753C" w14:textId="77777777" w:rsidTr="00395814">
        <w:trPr>
          <w:trHeight w:val="69"/>
        </w:trPr>
        <w:tc>
          <w:tcPr>
            <w:tcW w:w="478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9F2FAA" w14:textId="77777777" w:rsidR="00785069" w:rsidRPr="00D94746" w:rsidRDefault="00785069"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4035" w:type="dxa"/>
            <w:gridSpan w:val="3"/>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7D48C6E0" w14:textId="189991A6" w:rsidR="00785069" w:rsidRPr="00395814" w:rsidRDefault="00785069"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Family History</w:t>
            </w:r>
          </w:p>
        </w:tc>
      </w:tr>
      <w:tr w:rsidR="00F01354" w:rsidRPr="00D94746" w14:paraId="7EC1D780"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8745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74C71D"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Total</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7674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1A3B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r>
      <w:tr w:rsidR="00F01354" w:rsidRPr="00D94746" w14:paraId="20C08C10"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7542A8" w14:textId="77777777" w:rsidR="00F01354" w:rsidRPr="00395814" w:rsidRDefault="00F01354" w:rsidP="00785069">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B1C4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 (%)</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94D6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 (%)</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AC22D2"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 (%)</w:t>
            </w:r>
          </w:p>
        </w:tc>
      </w:tr>
      <w:tr w:rsidR="00F01354" w:rsidRPr="00D94746" w14:paraId="771DEBA2" w14:textId="77777777" w:rsidTr="00785069">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C9F70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Thought the problem would disappear by itself</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61D9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110 (79.14)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9C1C1"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 (8.49)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0B0725"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97 (91.51)</w:t>
            </w:r>
          </w:p>
        </w:tc>
      </w:tr>
      <w:tr w:rsidR="00F01354" w:rsidRPr="00D94746" w14:paraId="30B9D334" w14:textId="77777777" w:rsidTr="00785069">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E593D8"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Negligence or carelessness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65B82E"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105 (75.54)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57C070"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 (7.92)</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E48C0"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93 (92.08)</w:t>
            </w:r>
          </w:p>
        </w:tc>
      </w:tr>
      <w:tr w:rsidR="00F01354" w:rsidRPr="00D94746" w14:paraId="3D79224C" w14:textId="77777777" w:rsidTr="00785069">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E8497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Financial constraints</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57DA7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91 (65.47)</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5A8F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 (8.99)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682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81 (91.01)</w:t>
            </w:r>
          </w:p>
        </w:tc>
      </w:tr>
      <w:tr w:rsidR="00F01354" w:rsidRPr="00D94746" w14:paraId="2F787AF0"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25A4EF"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Competing life priorities (taking care of family)</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35512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76 (54.68)</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77D1A2"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 (9.59)</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B22D1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66 (90.41)</w:t>
            </w:r>
          </w:p>
        </w:tc>
      </w:tr>
      <w:tr w:rsidR="00F01354" w:rsidRPr="00D94746" w14:paraId="620E350F"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1109C7"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Embarrassment about having a breast examination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B0E0C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62 (44.60)</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ACD337"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 (8.06)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2FCE68"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57 (91.94)</w:t>
            </w:r>
          </w:p>
        </w:tc>
      </w:tr>
      <w:tr w:rsidR="00F01354" w:rsidRPr="00D94746" w14:paraId="507D6AE1"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16730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Too busy (other reason)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472FE1"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57 (41.01)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0492E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 (11.11)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8431F6"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48 (88.89)</w:t>
            </w:r>
          </w:p>
        </w:tc>
      </w:tr>
      <w:tr w:rsidR="00F01354" w:rsidRPr="00D94746" w14:paraId="36EE5996"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7A22A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Fear of cancer diagnosis and/or treatment</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FAC71"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53 (38.13)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D7542E"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 (9.43)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C5161E"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48 (90.57)</w:t>
            </w:r>
          </w:p>
        </w:tc>
      </w:tr>
      <w:tr w:rsidR="00F01354" w:rsidRPr="00D94746" w14:paraId="5E9F6676"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EF9D6A"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Difficult to arrange transport</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76E81D"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38 (27.34)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B37D12"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 (10.53)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D201E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34 (89.47)</w:t>
            </w:r>
          </w:p>
        </w:tc>
      </w:tr>
      <w:tr w:rsidR="00F01354" w:rsidRPr="00D94746" w14:paraId="696DAE53"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AA685"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Lack of information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42F424"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34 (24.46)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9CC8EC"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 (11.76)</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D4AFEB"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30 (88.24)</w:t>
            </w:r>
          </w:p>
        </w:tc>
      </w:tr>
      <w:tr w:rsidR="00F01354" w:rsidRPr="00D94746" w14:paraId="7D15EB5D"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C58BD5"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Appointment delay</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92308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30 (21.58)</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5BEC08"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 (13.33)</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7AAB9A"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26 (86.67)</w:t>
            </w:r>
          </w:p>
        </w:tc>
      </w:tr>
      <w:tr w:rsidR="00F01354" w:rsidRPr="00D94746" w14:paraId="6F87160A" w14:textId="77777777" w:rsidTr="00395814">
        <w:trPr>
          <w:trHeight w:val="69"/>
        </w:trPr>
        <w:tc>
          <w:tcPr>
            <w:tcW w:w="478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F3465F"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Other reason</w:t>
            </w:r>
          </w:p>
        </w:tc>
        <w:tc>
          <w:tcPr>
            <w:tcW w:w="14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DF8BFF"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28 (20.14)</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A752D"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 (10.71)</w:t>
            </w:r>
          </w:p>
        </w:tc>
        <w:tc>
          <w:tcPr>
            <w:tcW w:w="129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3E1A63" w14:textId="77777777" w:rsidR="00F01354" w:rsidRPr="00D94746" w:rsidRDefault="00F01354" w:rsidP="00785069">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25 (89.29)</w:t>
            </w:r>
          </w:p>
        </w:tc>
      </w:tr>
    </w:tbl>
    <w:p w14:paraId="48663CDB" w14:textId="24B1D1DB" w:rsidR="00F01354" w:rsidRPr="00D94746" w:rsidRDefault="00DC58DC" w:rsidP="00C1720E">
      <w:pPr>
        <w:rPr>
          <w:rFonts w:ascii="Times New Roman" w:hAnsi="Times New Roman" w:cs="Times New Roman"/>
          <w:sz w:val="24"/>
          <w:szCs w:val="24"/>
        </w:rPr>
      </w:pPr>
      <w:r>
        <w:rPr>
          <w:rFonts w:ascii="Times New Roman" w:hAnsi="Times New Roman" w:cs="Times New Roman"/>
          <w:sz w:val="24"/>
          <w:szCs w:val="24"/>
        </w:rPr>
        <w:br w:type="column"/>
      </w:r>
    </w:p>
    <w:p w14:paraId="6FA3DEB4" w14:textId="538DC914"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 xml:space="preserve">Table </w:t>
      </w:r>
      <w:r w:rsidR="006B31AE" w:rsidRPr="00D94746">
        <w:rPr>
          <w:rFonts w:ascii="Times New Roman" w:hAnsi="Times New Roman" w:cs="Times New Roman"/>
          <w:b/>
          <w:bCs/>
          <w:sz w:val="24"/>
          <w:szCs w:val="24"/>
        </w:rPr>
        <w:t>5</w:t>
      </w:r>
      <w:r w:rsidRPr="00D94746">
        <w:rPr>
          <w:rFonts w:ascii="Times New Roman" w:hAnsi="Times New Roman" w:cs="Times New Roman"/>
          <w:b/>
          <w:bCs/>
          <w:sz w:val="24"/>
          <w:szCs w:val="24"/>
        </w:rPr>
        <w:t>:</w:t>
      </w:r>
      <w:r w:rsidRPr="00D94746">
        <w:rPr>
          <w:rFonts w:ascii="Times New Roman" w:hAnsi="Times New Roman" w:cs="Times New Roman"/>
          <w:sz w:val="24"/>
          <w:szCs w:val="24"/>
        </w:rPr>
        <w:t xml:space="preserve"> Prevalence and associated risk factors of tota</w:t>
      </w:r>
      <w:r w:rsidR="00454150" w:rsidRPr="00D94746">
        <w:rPr>
          <w:rFonts w:ascii="Times New Roman" w:hAnsi="Times New Roman" w:cs="Times New Roman"/>
          <w:sz w:val="24"/>
          <w:szCs w:val="24"/>
        </w:rPr>
        <w:t xml:space="preserve">l </w:t>
      </w:r>
      <w:r w:rsidRPr="00D94746">
        <w:rPr>
          <w:rFonts w:ascii="Times New Roman" w:hAnsi="Times New Roman" w:cs="Times New Roman"/>
          <w:sz w:val="24"/>
          <w:szCs w:val="24"/>
        </w:rPr>
        <w:t>delay</w:t>
      </w:r>
      <w:r w:rsidR="00B37FEC" w:rsidRPr="00D94746">
        <w:rPr>
          <w:rFonts w:ascii="Times New Roman" w:hAnsi="Times New Roman" w:cs="Times New Roman"/>
          <w:sz w:val="24"/>
          <w:szCs w:val="24"/>
        </w:rPr>
        <w:t xml:space="preserve"> (N=3</w:t>
      </w:r>
      <w:r w:rsidR="00A63729" w:rsidRPr="00D94746">
        <w:rPr>
          <w:rFonts w:ascii="Times New Roman" w:hAnsi="Times New Roman" w:cs="Times New Roman"/>
          <w:sz w:val="24"/>
          <w:szCs w:val="24"/>
        </w:rPr>
        <w:t>41</w:t>
      </w:r>
      <w:r w:rsidR="00B37FEC" w:rsidRPr="00D94746">
        <w:rPr>
          <w:rFonts w:ascii="Times New Roman" w:hAnsi="Times New Roman" w:cs="Times New Roman"/>
          <w:sz w:val="24"/>
          <w:szCs w:val="24"/>
        </w:rPr>
        <w:t>)</w:t>
      </w:r>
    </w:p>
    <w:tbl>
      <w:tblPr>
        <w:tblW w:w="0" w:type="auto"/>
        <w:tblBorders>
          <w:top w:val="nil"/>
          <w:left w:val="nil"/>
          <w:bottom w:val="nil"/>
          <w:right w:val="nil"/>
          <w:insideH w:val="nil"/>
          <w:insideV w:val="nil"/>
        </w:tblBorders>
        <w:tblLook w:val="0600" w:firstRow="0" w:lastRow="0" w:firstColumn="0" w:lastColumn="0" w:noHBand="1" w:noVBand="1"/>
      </w:tblPr>
      <w:tblGrid>
        <w:gridCol w:w="2715"/>
        <w:gridCol w:w="1082"/>
        <w:gridCol w:w="901"/>
        <w:gridCol w:w="1497"/>
        <w:gridCol w:w="824"/>
        <w:gridCol w:w="1497"/>
        <w:gridCol w:w="824"/>
      </w:tblGrid>
      <w:tr w:rsidR="00F01354" w:rsidRPr="00D94746" w14:paraId="17D41878" w14:textId="77777777" w:rsidTr="00395814">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A38B8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gridSpan w:val="6"/>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92BFEA0" w14:textId="598AF7A1"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Tota</w:t>
            </w:r>
            <w:r w:rsidR="00454150" w:rsidRPr="00395814">
              <w:rPr>
                <w:rFonts w:ascii="Times New Roman" w:hAnsi="Times New Roman" w:cs="Times New Roman"/>
                <w:b/>
                <w:bCs/>
                <w:sz w:val="24"/>
                <w:szCs w:val="24"/>
              </w:rPr>
              <w:t xml:space="preserve">l </w:t>
            </w:r>
            <w:r w:rsidRPr="00395814">
              <w:rPr>
                <w:rFonts w:ascii="Times New Roman" w:hAnsi="Times New Roman" w:cs="Times New Roman"/>
                <w:b/>
                <w:bCs/>
                <w:sz w:val="24"/>
                <w:szCs w:val="24"/>
              </w:rPr>
              <w:t>delay</w:t>
            </w:r>
          </w:p>
        </w:tc>
      </w:tr>
      <w:tr w:rsidR="00F01354" w:rsidRPr="00D94746" w14:paraId="64AE288B" w14:textId="77777777" w:rsidTr="00395814">
        <w:trPr>
          <w:trHeight w:val="315"/>
        </w:trPr>
        <w:tc>
          <w:tcPr>
            <w:tcW w:w="0" w:type="auto"/>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BB6CFD"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Characteristics</w:t>
            </w:r>
          </w:p>
        </w:tc>
        <w:tc>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104FF"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Chi-square test</w:t>
            </w:r>
          </w:p>
        </w:tc>
        <w:tc>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39715F" w14:textId="77777777" w:rsidR="00F01354" w:rsidRPr="00395814" w:rsidRDefault="00F01354" w:rsidP="00395814">
            <w:pPr>
              <w:spacing w:after="0" w:line="240" w:lineRule="auto"/>
              <w:jc w:val="center"/>
              <w:rPr>
                <w:rFonts w:ascii="Times New Roman" w:hAnsi="Times New Roman" w:cs="Times New Roman"/>
                <w:b/>
                <w:bCs/>
                <w:sz w:val="24"/>
                <w:szCs w:val="24"/>
              </w:rPr>
            </w:pPr>
            <w:r w:rsidRPr="00395814">
              <w:rPr>
                <w:rFonts w:ascii="Times New Roman" w:hAnsi="Times New Roman" w:cs="Times New Roman"/>
                <w:b/>
                <w:bCs/>
                <w:sz w:val="24"/>
                <w:szCs w:val="24"/>
              </w:rPr>
              <w:t>Unadjusted model</w:t>
            </w:r>
          </w:p>
        </w:tc>
        <w:tc>
          <w:tcPr>
            <w:tcW w:w="0" w:type="auto"/>
            <w:gridSpan w:val="2"/>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F0EF8"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Adjusted model</w:t>
            </w:r>
          </w:p>
        </w:tc>
      </w:tr>
      <w:tr w:rsidR="00F01354" w:rsidRPr="00D94746" w14:paraId="2FE59DAE" w14:textId="77777777" w:rsidTr="00395814">
        <w:trPr>
          <w:trHeight w:val="69"/>
        </w:trPr>
        <w:tc>
          <w:tcPr>
            <w:tcW w:w="0" w:type="auto"/>
            <w:vMerge/>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563E48" w14:textId="77777777" w:rsidR="00F01354" w:rsidRPr="00395814" w:rsidRDefault="00F01354" w:rsidP="00395814">
            <w:pPr>
              <w:spacing w:after="0" w:line="240" w:lineRule="auto"/>
              <w:rPr>
                <w:rFonts w:ascii="Times New Roman" w:hAnsi="Times New Roman" w:cs="Times New Roman"/>
                <w:b/>
                <w:bCs/>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0053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n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F48CCE"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P-value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AB0DA"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COR (95% CI)</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EF51E4"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P-value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258899"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AOR (95% CI)</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61738" w14:textId="77777777" w:rsidR="00F01354" w:rsidRPr="00D94746" w:rsidRDefault="00F01354" w:rsidP="00395814">
            <w:pPr>
              <w:spacing w:after="0" w:line="240" w:lineRule="auto"/>
              <w:jc w:val="center"/>
              <w:rPr>
                <w:rFonts w:ascii="Times New Roman" w:hAnsi="Times New Roman" w:cs="Times New Roman"/>
                <w:sz w:val="24"/>
                <w:szCs w:val="24"/>
              </w:rPr>
            </w:pPr>
            <w:r w:rsidRPr="00D94746">
              <w:rPr>
                <w:rFonts w:ascii="Times New Roman" w:hAnsi="Times New Roman" w:cs="Times New Roman"/>
                <w:sz w:val="24"/>
                <w:szCs w:val="24"/>
              </w:rPr>
              <w:t>P-value</w:t>
            </w:r>
          </w:p>
        </w:tc>
      </w:tr>
      <w:tr w:rsidR="00F01354" w:rsidRPr="00D94746" w14:paraId="67688DE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6DEE9FD"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Socioeconomic characteristics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C35738"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5BDAF"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7AC136"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53035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B50351"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4D0FEB"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748A1DA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17AC9B"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Age at presentation (years)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45952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786AD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67F76"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7499CC"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3D0F5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2231F"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0DC05BAB"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A13F4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&lt;40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0560E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62 (55.36)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4781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5F8D8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0.82 (0.36 – 1.86)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C4597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0.649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A90EA2"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345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427F7E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896C6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40-49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10E85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65 (54.62)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AD1BA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BB2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0.80 (0.35 – 1.80)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1791F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0.597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46D56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54D6C"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599B48C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5D762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8AF3A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44 (56.41)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B28278"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441AE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0.86 (0.35 – 2.02)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C8B3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FE74D"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A92FCB"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3194D1AB"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3BF7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1491B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18 (60.00)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270BBF"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FA784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E611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EA69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8A315E"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13B4AB8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3C63E4"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Geographic location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0E2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880C8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54961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ED96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737B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E1EFA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8D98FF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24E7D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Chittagong</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DE9A0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33 (63.46)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84C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23D1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2.03 (1.78 – 5.35)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1DB0A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0FAF3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2.85 (0.99 – 8.39)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C0DC8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0.052</w:t>
            </w:r>
          </w:p>
        </w:tc>
      </w:tr>
      <w:tr w:rsidR="00F01354" w:rsidRPr="00D94746" w14:paraId="6155C751"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75F8C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Dhaka</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D5237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78 (52.35)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F335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2AFD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1.28 (0.56 – 3.00)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157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3B58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(0.60 – 3.89)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9800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0.387</w:t>
            </w:r>
          </w:p>
        </w:tc>
      </w:tr>
      <w:tr w:rsidR="00F01354" w:rsidRPr="00D94746" w14:paraId="686CEBD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2CC473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Khulna</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D4EC2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25 (65.79)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5B3C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7F62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2.24 (1.81 – 6.36)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E2E3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2D23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2.91 (1.95 – 9.25)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B1B4A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0.044</w:t>
            </w:r>
          </w:p>
        </w:tc>
      </w:tr>
      <w:tr w:rsidR="00F01354" w:rsidRPr="00D94746" w14:paraId="0571FCBD"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9FC01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Mymensingh</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9F6C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 (39.39)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9DB6E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7F21C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0.76 (0.27 – 2.15)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40737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0.602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971D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0.87 (0.28 – 2.71)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B1435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0.807</w:t>
            </w:r>
          </w:p>
        </w:tc>
      </w:tr>
      <w:tr w:rsidR="00F01354" w:rsidRPr="00D94746" w14:paraId="689A285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F989C0" w14:textId="77777777" w:rsidR="00F01354" w:rsidRPr="00D94746" w:rsidRDefault="00F01354" w:rsidP="00395814">
            <w:pPr>
              <w:spacing w:after="0" w:line="240" w:lineRule="auto"/>
              <w:rPr>
                <w:rFonts w:ascii="Times New Roman" w:hAnsi="Times New Roman" w:cs="Times New Roman"/>
                <w:sz w:val="24"/>
                <w:szCs w:val="24"/>
              </w:rPr>
            </w:pPr>
            <w:proofErr w:type="spellStart"/>
            <w:r w:rsidRPr="00D94746">
              <w:rPr>
                <w:rFonts w:ascii="Times New Roman" w:hAnsi="Times New Roman" w:cs="Times New Roman"/>
                <w:sz w:val="24"/>
                <w:szCs w:val="24"/>
              </w:rPr>
              <w:t>Rajshahi</w:t>
            </w:r>
            <w:proofErr w:type="spellEnd"/>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2628E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 (50.00)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FACD9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AE631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1.67 (0.36 – 3.79)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1BA0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0.796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FB5E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(0.43 – 5.39)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7739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0.520</w:t>
            </w:r>
          </w:p>
        </w:tc>
      </w:tr>
      <w:tr w:rsidR="00F01354" w:rsidRPr="00D94746" w14:paraId="611D209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0B87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Rangpur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8BC9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 (92.86)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7AF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99142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5.17 (2.46 – 6.41)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A7924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A4AEA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6.07 (1.76 – 8.02)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C065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0.030</w:t>
            </w:r>
          </w:p>
        </w:tc>
      </w:tr>
      <w:tr w:rsidR="00F01354" w:rsidRPr="00D94746" w14:paraId="2AA8C128"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78E00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Sylhet</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85BB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 (60.00)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270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48073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1.75 (0.25 – 5.03)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4A89D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0.573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64C5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1.47 (0.14 – 5.55)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FB02D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0.735</w:t>
            </w:r>
          </w:p>
        </w:tc>
      </w:tr>
      <w:tr w:rsidR="00F01354" w:rsidRPr="00D94746" w14:paraId="2F27F4B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06E7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Barisal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E0C7A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 (46.15)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72A2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808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5CD9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117C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7515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2ECC809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E4957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Area of residence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46761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CCF89"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226E53"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EF186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89093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33EB09"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2B327E4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6D6C1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Rural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9267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150 (60.48)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A4A6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&lt;0.001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9EDF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2.08 (1.28 – 3.40)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E10AB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64B9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2.04 (1.17 – 3.61)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1B951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0.013</w:t>
            </w:r>
          </w:p>
        </w:tc>
      </w:tr>
      <w:tr w:rsidR="00F01354" w:rsidRPr="00D94746" w14:paraId="67D9B2E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22254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Urban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FC1DC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39 (42.39)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056F5"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E4B6D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482F8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40F9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E784AD"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217D261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0D110"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Current marital status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510C7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56CBF3"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DB0A0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BDBA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C73384"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104D96"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067EC0D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2A4B5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Single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9846E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37 (64.91)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E4FC0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A4CEB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1.60 (1.10 – 2.95)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9C05B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94549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1.46 (1.14 – 2.94)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7ECCA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0.027</w:t>
            </w:r>
          </w:p>
        </w:tc>
      </w:tr>
      <w:tr w:rsidR="00F01354" w:rsidRPr="00D94746" w14:paraId="0AD5CC2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B8061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lastRenderedPageBreak/>
              <w:t>Married</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CD827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(53.55)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138D6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23ED9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EF03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32E5C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A5846C"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6FCBCB6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058806"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Patient education level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402D3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27090"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75344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6289B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490A3E"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AB62D"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66072E38"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469C8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EF17B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89 (60.96)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CD3D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BB1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1.77 (1.02 – 3.09)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FD900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0.043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C664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1.59 (1.18 – 3.05)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3D12C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0.015</w:t>
            </w:r>
          </w:p>
        </w:tc>
      </w:tr>
      <w:tr w:rsidR="00F01354" w:rsidRPr="00D94746" w14:paraId="7510F64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84FBF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C373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62 (54.39)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2AFD6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484D9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1.35 (0.76 – 2.41)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610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0.303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41B6C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1.51 (1.17 – 2.95)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0E20E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0.022</w:t>
            </w:r>
          </w:p>
        </w:tc>
      </w:tr>
      <w:tr w:rsidR="00F01354" w:rsidRPr="00D94746" w14:paraId="2B27E5F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C458F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95892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37 (46.84)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B17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861E0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3AE8A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FB4C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B3509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221AD45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ADC2D1"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Spouse education level</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17AB7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1998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EAD77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5867E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974FA2"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6A23E"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14733B2A"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5087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Illiterate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82A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52 (58.43)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64259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0282F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1.28 (0.73 – 2.26)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6522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9C27C"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6EA9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2D6E13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B1819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Primary</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C554B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64 (55.17)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4F1E8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52462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1.12 (0.67 – 1.90)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5A39B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64B20A"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0F08F2"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52232D7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89CDE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Secondary/Higher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ACB3C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58 (52.25)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793D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61C3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E47A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61CB9"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892C3"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1219B09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93F3EA"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Household monthly income (BDT)</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012F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74E8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052D6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ABD5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1C57D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2887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F26BE39"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97902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&lt;5000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81199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73 (64.60)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BF29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&lt;0.001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AD617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1.48 (0.95 – 2.75)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816A8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0.121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165E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1.26 (0.59 – 2.68)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0F68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0.551</w:t>
            </w:r>
          </w:p>
        </w:tc>
      </w:tr>
      <w:tr w:rsidR="00F01354" w:rsidRPr="00D94746" w14:paraId="28487F1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C5E4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5000-10000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98E3B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47 (47.96)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65BAB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94F2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1.74 (1.40 – 2.39)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1E866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17D5B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1.55 (0.99 – 2.11)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D0A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0.101</w:t>
            </w:r>
          </w:p>
        </w:tc>
      </w:tr>
      <w:tr w:rsidR="00F01354" w:rsidRPr="00D94746" w14:paraId="041724F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3FC9E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10001-20000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31802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23 (52.27)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0D4A5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E966A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1.19 (0.41 – 1.91)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143BA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0.760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427DB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1.21 (0.35 – 1.87)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DCD65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0.618</w:t>
            </w:r>
          </w:p>
        </w:tc>
      </w:tr>
      <w:tr w:rsidR="00F01354" w:rsidRPr="00D94746" w14:paraId="4D027EED"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2DAE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&gt;20000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C46CF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37 (55.22)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96120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3E9AD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C807F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E5AB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DA07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7658D27"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C27D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Portable electronic devices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0F9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0276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379A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AEA87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821BA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A91B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C251933"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E4CFF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ACC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173 (54.75)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4438E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48497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1.56 (1.23 – 2.32)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6451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06A4A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1.55 (1.18 – 2.52)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E6A3C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0.025</w:t>
            </w:r>
          </w:p>
        </w:tc>
      </w:tr>
      <w:tr w:rsidR="00F01354" w:rsidRPr="00D94746" w14:paraId="652AA978"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449D8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D3D3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 (68.00)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02E8F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FE7C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5AAE6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E196B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5F902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12A5FB9"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B4575B"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Mass media access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88141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770A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7060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DF68C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C273B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DE889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04CE80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A6FA6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E0EBC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79 (55.63)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C116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0.009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8E6F0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0.79 (0.94 – 1.12)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5B35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0.070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FDBDA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0.98 (0.81 – 1.38)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610D6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0.240</w:t>
            </w:r>
          </w:p>
        </w:tc>
      </w:tr>
      <w:tr w:rsidR="00F01354" w:rsidRPr="00D94746" w14:paraId="52BBB607"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6F83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1AB6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111 (55.78)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A94A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5572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AE665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9D1C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11B0E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1C47CF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4301EA"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Medical history of the patients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D198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B9B16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D88A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528D8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C5BD1"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2B50B8"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7F1B6DAC"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FB96BB"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Lump</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D24CD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DAA3D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CBE00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5EF2A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8F65F4"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71C74"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0AFE96F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4B501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4CCF9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174 (55.59)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474A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0.874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CD9C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0.94 (0.42 – 2.04)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FA90D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0.874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9345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E8833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8641FB4"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F3692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16306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 (57.14)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4B7F1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84F0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DBC08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64C8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3453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CA1207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2147D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lastRenderedPageBreak/>
              <w:t>Breast pain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CD919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5643B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F92E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2705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7CB90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D44D2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03DE3DB"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68729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01E02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46 (50.00)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01205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1AFB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1.73 (1.45 – 2.18)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FE2B8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9FC5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1.60 (1.34 – 2.05)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B37FE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0.016</w:t>
            </w:r>
          </w:p>
        </w:tc>
      </w:tr>
      <w:tr w:rsidR="00F01354" w:rsidRPr="00D94746" w14:paraId="13EDE9B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5B31D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939A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144 (47.83)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B127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4F215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BFBBF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9B8C3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5FC3F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B8FCA4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2B1B05"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Nipple discharge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B861F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93F23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BFF09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D84B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8E1E8"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DF4610"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5099C95F"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FBFF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83323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14 (70.00)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2AC55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0A3F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1.92 (1.75 – 5.54)</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32D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C688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2.19 (1.73 – 7.52)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3FDB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0.018</w:t>
            </w:r>
          </w:p>
        </w:tc>
      </w:tr>
      <w:tr w:rsidR="00F01354" w:rsidRPr="00D94746" w14:paraId="6D385759"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CF249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BAAD7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176 (54.83)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9D59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6F9D4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F253A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7F64A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46911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7DA420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7BDC2F"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Skin changes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BAAB7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50335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E854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DB7AC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025F3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C886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468B305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2388C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43987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9 (60.00)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3C89A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78F07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1.20 (0.42 – 3.66)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AE765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0.733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FF221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CC1D4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02E5A85"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CA386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E25C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181 (55.52)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0DE8D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AD3A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5988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3A945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8D69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5E69027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53621A"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Bone pain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E76BB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1C377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82D2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994C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0E21B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278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0472BF6"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8F7CE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740D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5 (41.67)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3F8EC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0.031</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55999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1.56 (1.16 – 2.77)</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F16D1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0.032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F34A0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1.37 (1.09 – 2.30)</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C92C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0.012</w:t>
            </w:r>
          </w:p>
        </w:tc>
      </w:tr>
      <w:tr w:rsidR="00F01354" w:rsidRPr="00D94746" w14:paraId="7C7C7C42"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E767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C4E95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185 (36.23)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8642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80DA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E1A54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F6AB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FCDB7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5941B8AE"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B7DEDF"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Breast self-examination</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EDE44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A8A4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767DCF"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54FC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918BF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B4197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723C22C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56CBD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D7E9A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20 (54.05)</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2A8121"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A8BF4E"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0.94 (0.47 – 1.88)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FF7F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0.859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98966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CE8E7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3B484557"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0E107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99A01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164 (55.59)</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9F281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1A16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296B8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0EA043"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270719"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62AC829A"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E98ECCD" w14:textId="77777777" w:rsidR="00F01354" w:rsidRPr="00395814" w:rsidRDefault="00F01354" w:rsidP="00395814">
            <w:pPr>
              <w:spacing w:after="0" w:line="240" w:lineRule="auto"/>
              <w:rPr>
                <w:rFonts w:ascii="Times New Roman" w:hAnsi="Times New Roman" w:cs="Times New Roman"/>
                <w:b/>
                <w:bCs/>
                <w:sz w:val="24"/>
                <w:szCs w:val="24"/>
              </w:rPr>
            </w:pPr>
            <w:r w:rsidRPr="00395814">
              <w:rPr>
                <w:rFonts w:ascii="Times New Roman" w:hAnsi="Times New Roman" w:cs="Times New Roman"/>
                <w:b/>
                <w:bCs/>
                <w:sz w:val="24"/>
                <w:szCs w:val="24"/>
              </w:rPr>
              <w:t>Family history of breast cancer</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C15847"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47389"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B11D2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B7EE22"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375217" w14:textId="77777777" w:rsidR="00F01354" w:rsidRPr="00D94746" w:rsidRDefault="00F01354" w:rsidP="00395814">
            <w:pPr>
              <w:spacing w:after="0" w:line="240" w:lineRule="auto"/>
              <w:rPr>
                <w:rFonts w:ascii="Times New Roman" w:hAnsi="Times New Roman" w:cs="Times New Roman"/>
                <w:sz w:val="24"/>
                <w:szCs w:val="24"/>
              </w:rPr>
            </w:pP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54F79F" w14:textId="77777777" w:rsidR="00F01354" w:rsidRPr="00D94746" w:rsidRDefault="00F01354" w:rsidP="00395814">
            <w:pPr>
              <w:spacing w:after="0" w:line="240" w:lineRule="auto"/>
              <w:rPr>
                <w:rFonts w:ascii="Times New Roman" w:hAnsi="Times New Roman" w:cs="Times New Roman"/>
                <w:sz w:val="24"/>
                <w:szCs w:val="24"/>
              </w:rPr>
            </w:pPr>
          </w:p>
        </w:tc>
      </w:tr>
      <w:tr w:rsidR="00F01354" w:rsidRPr="00D94746" w14:paraId="4D0C0570"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1B37D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Yes</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394005"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15 (46.88)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9B3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0.306</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4015EB"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0.68 (0.33 – 1.42)</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95B1C3"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0.308</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D1541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DBED"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r w:rsidR="00F01354" w:rsidRPr="00D94746" w14:paraId="1D51E06A" w14:textId="77777777" w:rsidTr="00395814">
        <w:trPr>
          <w:trHeight w:val="315"/>
        </w:trPr>
        <w:tc>
          <w:tcPr>
            <w:tcW w:w="0" w:type="auto"/>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397AB8"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No</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25C74C"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169 (56.33)</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BA260"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7108C6"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Reference</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6A943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C48DE4"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c>
          <w:tcPr>
            <w:tcW w:w="0" w:type="auto"/>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845F8A" w14:textId="77777777" w:rsidR="00F01354" w:rsidRPr="00D94746" w:rsidRDefault="00F01354" w:rsidP="00395814">
            <w:pPr>
              <w:spacing w:after="0" w:line="240" w:lineRule="auto"/>
              <w:rPr>
                <w:rFonts w:ascii="Times New Roman" w:hAnsi="Times New Roman" w:cs="Times New Roman"/>
                <w:sz w:val="24"/>
                <w:szCs w:val="24"/>
              </w:rPr>
            </w:pPr>
            <w:r w:rsidRPr="00D94746">
              <w:rPr>
                <w:rFonts w:ascii="Times New Roman" w:hAnsi="Times New Roman" w:cs="Times New Roman"/>
                <w:sz w:val="24"/>
                <w:szCs w:val="24"/>
              </w:rPr>
              <w:t xml:space="preserve"> </w:t>
            </w:r>
          </w:p>
        </w:tc>
      </w:tr>
    </w:tbl>
    <w:p w14:paraId="691B0D95"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AOR: adjusted odds ratio, CI: confidence interval, COR: crude odds ratio</w:t>
      </w:r>
    </w:p>
    <w:p w14:paraId="4DE50D7B" w14:textId="7777777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sz w:val="24"/>
          <w:szCs w:val="24"/>
        </w:rPr>
        <w:t xml:space="preserve"> </w:t>
      </w:r>
    </w:p>
    <w:p w14:paraId="6743074A" w14:textId="5EB61A61" w:rsidR="00F01354" w:rsidRPr="00D94746" w:rsidRDefault="00F01354" w:rsidP="00C1720E">
      <w:pPr>
        <w:rPr>
          <w:rFonts w:ascii="Times New Roman" w:hAnsi="Times New Roman" w:cs="Times New Roman"/>
          <w:sz w:val="24"/>
          <w:szCs w:val="24"/>
        </w:rPr>
      </w:pPr>
    </w:p>
    <w:p w14:paraId="39C9A338" w14:textId="556B1334" w:rsidR="00F01354" w:rsidRPr="00D94746" w:rsidRDefault="00F01354" w:rsidP="00C1720E">
      <w:pPr>
        <w:rPr>
          <w:rFonts w:ascii="Times New Roman" w:hAnsi="Times New Roman" w:cs="Times New Roman"/>
          <w:sz w:val="24"/>
          <w:szCs w:val="24"/>
        </w:rPr>
      </w:pPr>
      <w:bookmarkStart w:id="93" w:name="_heading=h.3rdcrjn" w:colFirst="0" w:colLast="0"/>
      <w:bookmarkEnd w:id="93"/>
      <w:del w:id="94" w:author="Mohammad Nayeem Hasan" w:date="2025-06-22T02:27:00Z" w16du:dateUtc="2025-06-21T20:27:00Z">
        <w:r w:rsidRPr="00D94746" w:rsidDel="003805D3">
          <w:rPr>
            <w:rFonts w:ascii="Times New Roman" w:hAnsi="Times New Roman" w:cs="Times New Roman"/>
            <w:noProof/>
            <w:sz w:val="24"/>
            <w:szCs w:val="24"/>
          </w:rPr>
          <w:lastRenderedPageBreak/>
          <w:drawing>
            <wp:inline distT="114300" distB="114300" distL="114300" distR="114300" wp14:anchorId="4F4484C9" wp14:editId="1E624800">
              <wp:extent cx="5733415" cy="2919102"/>
              <wp:effectExtent l="0" t="0" r="63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3415" cy="2919102"/>
                      </a:xfrm>
                      <a:prstGeom prst="rect">
                        <a:avLst/>
                      </a:prstGeom>
                      <a:ln/>
                    </pic:spPr>
                  </pic:pic>
                </a:graphicData>
              </a:graphic>
            </wp:inline>
          </w:drawing>
        </w:r>
      </w:del>
      <w:ins w:id="95" w:author="Mohammad Nayeem Hasan" w:date="2025-06-22T02:27:00Z" w16du:dateUtc="2025-06-21T20:27:00Z">
        <w:r w:rsidR="003805D3">
          <w:rPr>
            <w:noProof/>
          </w:rPr>
          <w:drawing>
            <wp:inline distT="0" distB="0" distL="0" distR="0" wp14:anchorId="680A1110" wp14:editId="799997FF">
              <wp:extent cx="5943600" cy="2971800"/>
              <wp:effectExtent l="0" t="0" r="0" b="0"/>
              <wp:docPr id="98392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ins>
    </w:p>
    <w:p w14:paraId="4A6257A8" w14:textId="5BC9FEFA"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Fig</w:t>
      </w:r>
      <w:r w:rsidR="00A95C4E" w:rsidRPr="00D94746">
        <w:rPr>
          <w:rFonts w:ascii="Times New Roman" w:hAnsi="Times New Roman" w:cs="Times New Roman"/>
          <w:b/>
          <w:bCs/>
          <w:sz w:val="24"/>
          <w:szCs w:val="24"/>
        </w:rPr>
        <w:t>.</w:t>
      </w:r>
      <w:r w:rsidRPr="00D94746">
        <w:rPr>
          <w:rFonts w:ascii="Times New Roman" w:hAnsi="Times New Roman" w:cs="Times New Roman"/>
          <w:b/>
          <w:bCs/>
          <w:sz w:val="24"/>
          <w:szCs w:val="24"/>
        </w:rPr>
        <w:t xml:space="preserve"> 1:</w:t>
      </w:r>
      <w:r w:rsidRPr="00D94746">
        <w:rPr>
          <w:rFonts w:ascii="Times New Roman" w:hAnsi="Times New Roman" w:cs="Times New Roman"/>
          <w:sz w:val="24"/>
          <w:szCs w:val="24"/>
        </w:rPr>
        <w:t xml:space="preserve"> Breast cancer delays at various stages</w:t>
      </w:r>
    </w:p>
    <w:p w14:paraId="7A8E0D2C" w14:textId="77777777" w:rsidR="002576CF" w:rsidRPr="00D94746" w:rsidRDefault="002576CF" w:rsidP="00C1720E">
      <w:pPr>
        <w:rPr>
          <w:rFonts w:ascii="Times New Roman" w:hAnsi="Times New Roman" w:cs="Times New Roman"/>
          <w:sz w:val="24"/>
          <w:szCs w:val="24"/>
        </w:rPr>
      </w:pPr>
    </w:p>
    <w:p w14:paraId="4DB886AA" w14:textId="77777777" w:rsidR="00F01354" w:rsidRPr="00D94746" w:rsidRDefault="00F01354" w:rsidP="00C1720E">
      <w:pPr>
        <w:rPr>
          <w:rFonts w:ascii="Times New Roman" w:hAnsi="Times New Roman" w:cs="Times New Roman"/>
          <w:sz w:val="24"/>
          <w:szCs w:val="24"/>
        </w:rPr>
      </w:pPr>
      <w:bookmarkStart w:id="96" w:name="_heading=h.26in1rg" w:colFirst="0" w:colLast="0"/>
      <w:bookmarkEnd w:id="96"/>
    </w:p>
    <w:p w14:paraId="65C63E82" w14:textId="77777777" w:rsidR="00F01354" w:rsidRPr="00D94746" w:rsidRDefault="00F01354" w:rsidP="00C1720E">
      <w:pPr>
        <w:rPr>
          <w:rFonts w:ascii="Times New Roman" w:hAnsi="Times New Roman" w:cs="Times New Roman"/>
          <w:sz w:val="24"/>
          <w:szCs w:val="24"/>
        </w:rPr>
      </w:pPr>
    </w:p>
    <w:p w14:paraId="0158E5DC" w14:textId="37BE4BC4"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noProof/>
          <w:sz w:val="24"/>
          <w:szCs w:val="24"/>
        </w:rPr>
        <w:lastRenderedPageBreak/>
        <w:drawing>
          <wp:inline distT="114300" distB="114300" distL="114300" distR="114300" wp14:anchorId="35A82B8B" wp14:editId="4EE72688">
            <wp:extent cx="5399892" cy="42100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3015" cy="4212485"/>
                    </a:xfrm>
                    <a:prstGeom prst="rect">
                      <a:avLst/>
                    </a:prstGeom>
                    <a:ln/>
                  </pic:spPr>
                </pic:pic>
              </a:graphicData>
            </a:graphic>
          </wp:inline>
        </w:drawing>
      </w:r>
    </w:p>
    <w:p w14:paraId="4A76DA39" w14:textId="298E9787" w:rsidR="00F01354" w:rsidRPr="00D94746" w:rsidRDefault="00F01354" w:rsidP="00C1720E">
      <w:pPr>
        <w:rPr>
          <w:rFonts w:ascii="Times New Roman" w:hAnsi="Times New Roman" w:cs="Times New Roman"/>
          <w:sz w:val="24"/>
          <w:szCs w:val="24"/>
        </w:rPr>
      </w:pPr>
      <w:r w:rsidRPr="00D94746">
        <w:rPr>
          <w:rFonts w:ascii="Times New Roman" w:hAnsi="Times New Roman" w:cs="Times New Roman"/>
          <w:b/>
          <w:bCs/>
          <w:sz w:val="24"/>
          <w:szCs w:val="24"/>
        </w:rPr>
        <w:t>Fig</w:t>
      </w:r>
      <w:r w:rsidR="00A95C4E" w:rsidRPr="00D94746">
        <w:rPr>
          <w:rFonts w:ascii="Times New Roman" w:hAnsi="Times New Roman" w:cs="Times New Roman"/>
          <w:b/>
          <w:bCs/>
          <w:sz w:val="24"/>
          <w:szCs w:val="24"/>
        </w:rPr>
        <w:t>.</w:t>
      </w:r>
      <w:r w:rsidRPr="00D94746">
        <w:rPr>
          <w:rFonts w:ascii="Times New Roman" w:hAnsi="Times New Roman" w:cs="Times New Roman"/>
          <w:b/>
          <w:bCs/>
          <w:sz w:val="24"/>
          <w:szCs w:val="24"/>
        </w:rPr>
        <w:t xml:space="preserve"> 2:</w:t>
      </w:r>
      <w:r w:rsidRPr="00D94746">
        <w:rPr>
          <w:rFonts w:ascii="Times New Roman" w:hAnsi="Times New Roman" w:cs="Times New Roman"/>
          <w:sz w:val="24"/>
          <w:szCs w:val="24"/>
        </w:rPr>
        <w:t xml:space="preserve"> Physical presentations of the patients</w:t>
      </w:r>
    </w:p>
    <w:p w14:paraId="3352AA4A" w14:textId="77777777" w:rsidR="00C8643F" w:rsidRPr="00D94746" w:rsidRDefault="00C8643F" w:rsidP="00C1720E">
      <w:pPr>
        <w:rPr>
          <w:rFonts w:ascii="Times New Roman" w:hAnsi="Times New Roman" w:cs="Times New Roman"/>
          <w:sz w:val="24"/>
          <w:szCs w:val="24"/>
        </w:rPr>
      </w:pPr>
    </w:p>
    <w:sectPr w:rsidR="00C8643F" w:rsidRPr="00D94746" w:rsidSect="002E6DCB">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2DE66" w14:textId="77777777" w:rsidR="007158FC" w:rsidRDefault="007158FC" w:rsidP="006E579B">
      <w:pPr>
        <w:spacing w:after="0" w:line="240" w:lineRule="auto"/>
      </w:pPr>
      <w:r>
        <w:separator/>
      </w:r>
    </w:p>
  </w:endnote>
  <w:endnote w:type="continuationSeparator" w:id="0">
    <w:p w14:paraId="21ED3DD2" w14:textId="77777777" w:rsidR="007158FC" w:rsidRDefault="007158FC" w:rsidP="006E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722097"/>
      <w:docPartObj>
        <w:docPartGallery w:val="Page Numbers (Bottom of Page)"/>
        <w:docPartUnique/>
      </w:docPartObj>
    </w:sdtPr>
    <w:sdtEndPr>
      <w:rPr>
        <w:noProof/>
      </w:rPr>
    </w:sdtEndPr>
    <w:sdtContent>
      <w:p w14:paraId="21787944" w14:textId="5AE30BF5" w:rsidR="006E579B" w:rsidRDefault="006E579B">
        <w:pPr>
          <w:pStyle w:val="Footer"/>
          <w:jc w:val="center"/>
        </w:pPr>
        <w:r>
          <w:fldChar w:fldCharType="begin"/>
        </w:r>
        <w:r>
          <w:instrText xml:space="preserve"> PAGE   \* MERGEFORMAT </w:instrText>
        </w:r>
        <w:r>
          <w:fldChar w:fldCharType="separate"/>
        </w:r>
        <w:r w:rsidR="00764E47">
          <w:rPr>
            <w:noProof/>
          </w:rPr>
          <w:t>23</w:t>
        </w:r>
        <w:r>
          <w:rPr>
            <w:noProof/>
          </w:rPr>
          <w:fldChar w:fldCharType="end"/>
        </w:r>
      </w:p>
    </w:sdtContent>
  </w:sdt>
  <w:p w14:paraId="438A19E5" w14:textId="77777777" w:rsidR="006E579B" w:rsidRDefault="006E5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CBC27" w14:textId="77777777" w:rsidR="007158FC" w:rsidRDefault="007158FC" w:rsidP="006E579B">
      <w:pPr>
        <w:spacing w:after="0" w:line="240" w:lineRule="auto"/>
      </w:pPr>
      <w:r>
        <w:separator/>
      </w:r>
    </w:p>
  </w:footnote>
  <w:footnote w:type="continuationSeparator" w:id="0">
    <w:p w14:paraId="5676FEF3" w14:textId="77777777" w:rsidR="007158FC" w:rsidRDefault="007158FC" w:rsidP="006E5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F1691" w14:textId="5251E024" w:rsidR="006E579B" w:rsidRDefault="006E579B">
    <w:pPr>
      <w:pStyle w:val="Header"/>
      <w:jc w:val="center"/>
    </w:pPr>
  </w:p>
  <w:p w14:paraId="2885E9A4" w14:textId="77777777" w:rsidR="006E579B" w:rsidRDefault="006E5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560D9"/>
    <w:multiLevelType w:val="multilevel"/>
    <w:tmpl w:val="6FC2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C5AC1"/>
    <w:multiLevelType w:val="multilevel"/>
    <w:tmpl w:val="D4EC1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263E9"/>
    <w:multiLevelType w:val="hybridMultilevel"/>
    <w:tmpl w:val="9388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193607">
    <w:abstractNumId w:val="0"/>
  </w:num>
  <w:num w:numId="2" w16cid:durableId="420564140">
    <w:abstractNumId w:val="1"/>
  </w:num>
  <w:num w:numId="3" w16cid:durableId="18156379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SxsDQwNTMytDAwMTZW0lEKTi0uzszPAykwqwUAICnz9iwAAAA="/>
  </w:docVars>
  <w:rsids>
    <w:rsidRoot w:val="0068645B"/>
    <w:rsid w:val="0002765C"/>
    <w:rsid w:val="00034BF6"/>
    <w:rsid w:val="000548A3"/>
    <w:rsid w:val="00073AA9"/>
    <w:rsid w:val="00076E69"/>
    <w:rsid w:val="000A4664"/>
    <w:rsid w:val="000E0B5E"/>
    <w:rsid w:val="00104FA5"/>
    <w:rsid w:val="00113ED6"/>
    <w:rsid w:val="00116DBD"/>
    <w:rsid w:val="001246B0"/>
    <w:rsid w:val="00127C3D"/>
    <w:rsid w:val="00160E80"/>
    <w:rsid w:val="00183E98"/>
    <w:rsid w:val="0018549D"/>
    <w:rsid w:val="0019447A"/>
    <w:rsid w:val="00196AD7"/>
    <w:rsid w:val="001A2D93"/>
    <w:rsid w:val="002019F4"/>
    <w:rsid w:val="00210325"/>
    <w:rsid w:val="00217F77"/>
    <w:rsid w:val="00240654"/>
    <w:rsid w:val="00251913"/>
    <w:rsid w:val="00252A94"/>
    <w:rsid w:val="00252AED"/>
    <w:rsid w:val="002576CF"/>
    <w:rsid w:val="00280763"/>
    <w:rsid w:val="00290C32"/>
    <w:rsid w:val="002A02EA"/>
    <w:rsid w:val="002A79F9"/>
    <w:rsid w:val="002B5607"/>
    <w:rsid w:val="002B61A0"/>
    <w:rsid w:val="002C71C6"/>
    <w:rsid w:val="002D2AA4"/>
    <w:rsid w:val="002D43C4"/>
    <w:rsid w:val="002E4330"/>
    <w:rsid w:val="002E6DCB"/>
    <w:rsid w:val="002F5BFB"/>
    <w:rsid w:val="00303D8A"/>
    <w:rsid w:val="00357E16"/>
    <w:rsid w:val="00361AC7"/>
    <w:rsid w:val="0036471F"/>
    <w:rsid w:val="00364C5A"/>
    <w:rsid w:val="00373160"/>
    <w:rsid w:val="00373489"/>
    <w:rsid w:val="003805D3"/>
    <w:rsid w:val="00395814"/>
    <w:rsid w:val="003B16A3"/>
    <w:rsid w:val="003B22D6"/>
    <w:rsid w:val="003B66AA"/>
    <w:rsid w:val="003B7A29"/>
    <w:rsid w:val="003C4A89"/>
    <w:rsid w:val="003E66E3"/>
    <w:rsid w:val="003F3F02"/>
    <w:rsid w:val="003F6CFD"/>
    <w:rsid w:val="00423FD3"/>
    <w:rsid w:val="00437574"/>
    <w:rsid w:val="00443AEE"/>
    <w:rsid w:val="00452A6D"/>
    <w:rsid w:val="00454150"/>
    <w:rsid w:val="00463B81"/>
    <w:rsid w:val="00473544"/>
    <w:rsid w:val="00477787"/>
    <w:rsid w:val="00493C29"/>
    <w:rsid w:val="004A0E98"/>
    <w:rsid w:val="004A4ADF"/>
    <w:rsid w:val="004C2D1A"/>
    <w:rsid w:val="004F46E4"/>
    <w:rsid w:val="0051036E"/>
    <w:rsid w:val="00510D05"/>
    <w:rsid w:val="0051514D"/>
    <w:rsid w:val="005402B9"/>
    <w:rsid w:val="005655F9"/>
    <w:rsid w:val="00574328"/>
    <w:rsid w:val="005845CF"/>
    <w:rsid w:val="00587C14"/>
    <w:rsid w:val="005906BD"/>
    <w:rsid w:val="0059388C"/>
    <w:rsid w:val="005966F8"/>
    <w:rsid w:val="005A7A01"/>
    <w:rsid w:val="005B0CA6"/>
    <w:rsid w:val="005B2DED"/>
    <w:rsid w:val="005B7295"/>
    <w:rsid w:val="005B75DC"/>
    <w:rsid w:val="005C4775"/>
    <w:rsid w:val="005D6DA7"/>
    <w:rsid w:val="005F32F9"/>
    <w:rsid w:val="00610BD3"/>
    <w:rsid w:val="00613DF2"/>
    <w:rsid w:val="006561E2"/>
    <w:rsid w:val="00665B8E"/>
    <w:rsid w:val="00671F2D"/>
    <w:rsid w:val="0068645B"/>
    <w:rsid w:val="00693CF5"/>
    <w:rsid w:val="006B31AE"/>
    <w:rsid w:val="006B4975"/>
    <w:rsid w:val="006D1905"/>
    <w:rsid w:val="006D3B59"/>
    <w:rsid w:val="006E579B"/>
    <w:rsid w:val="00700CDF"/>
    <w:rsid w:val="007158FC"/>
    <w:rsid w:val="00723115"/>
    <w:rsid w:val="00725857"/>
    <w:rsid w:val="007645EC"/>
    <w:rsid w:val="00764E47"/>
    <w:rsid w:val="007849C1"/>
    <w:rsid w:val="00784AFD"/>
    <w:rsid w:val="00785069"/>
    <w:rsid w:val="007A2771"/>
    <w:rsid w:val="007A6FC8"/>
    <w:rsid w:val="007C2CDE"/>
    <w:rsid w:val="007C33D1"/>
    <w:rsid w:val="007D2CDA"/>
    <w:rsid w:val="008033D7"/>
    <w:rsid w:val="0086573A"/>
    <w:rsid w:val="00871422"/>
    <w:rsid w:val="00890B96"/>
    <w:rsid w:val="008933EC"/>
    <w:rsid w:val="00894E55"/>
    <w:rsid w:val="008C67C5"/>
    <w:rsid w:val="008C79B5"/>
    <w:rsid w:val="008D381E"/>
    <w:rsid w:val="008F07FA"/>
    <w:rsid w:val="008F4899"/>
    <w:rsid w:val="00911BC1"/>
    <w:rsid w:val="00916D0E"/>
    <w:rsid w:val="00952069"/>
    <w:rsid w:val="00967BA0"/>
    <w:rsid w:val="009D40E3"/>
    <w:rsid w:val="009D459F"/>
    <w:rsid w:val="009D5953"/>
    <w:rsid w:val="00A0363D"/>
    <w:rsid w:val="00A07A3C"/>
    <w:rsid w:val="00A10106"/>
    <w:rsid w:val="00A11F58"/>
    <w:rsid w:val="00A12C30"/>
    <w:rsid w:val="00A22F89"/>
    <w:rsid w:val="00A23BF4"/>
    <w:rsid w:val="00A63729"/>
    <w:rsid w:val="00A64E4A"/>
    <w:rsid w:val="00A77BBD"/>
    <w:rsid w:val="00A825FF"/>
    <w:rsid w:val="00A84E06"/>
    <w:rsid w:val="00A95C4E"/>
    <w:rsid w:val="00AD1678"/>
    <w:rsid w:val="00AE6059"/>
    <w:rsid w:val="00AF7E34"/>
    <w:rsid w:val="00B177CC"/>
    <w:rsid w:val="00B37FEC"/>
    <w:rsid w:val="00B91CC7"/>
    <w:rsid w:val="00B97450"/>
    <w:rsid w:val="00BA398C"/>
    <w:rsid w:val="00BD3375"/>
    <w:rsid w:val="00BD3C7A"/>
    <w:rsid w:val="00C00A06"/>
    <w:rsid w:val="00C14122"/>
    <w:rsid w:val="00C1720E"/>
    <w:rsid w:val="00C214F1"/>
    <w:rsid w:val="00C561FE"/>
    <w:rsid w:val="00C8643F"/>
    <w:rsid w:val="00C86F31"/>
    <w:rsid w:val="00C87E9D"/>
    <w:rsid w:val="00C90985"/>
    <w:rsid w:val="00CA7F6C"/>
    <w:rsid w:val="00CB2F24"/>
    <w:rsid w:val="00CC1A07"/>
    <w:rsid w:val="00CC1D65"/>
    <w:rsid w:val="00CC7A6C"/>
    <w:rsid w:val="00CF0E91"/>
    <w:rsid w:val="00D116E7"/>
    <w:rsid w:val="00D24061"/>
    <w:rsid w:val="00D34004"/>
    <w:rsid w:val="00D40C62"/>
    <w:rsid w:val="00D4110A"/>
    <w:rsid w:val="00D518C6"/>
    <w:rsid w:val="00D554B2"/>
    <w:rsid w:val="00D60B16"/>
    <w:rsid w:val="00D63439"/>
    <w:rsid w:val="00D94746"/>
    <w:rsid w:val="00D95D1B"/>
    <w:rsid w:val="00DA05A2"/>
    <w:rsid w:val="00DB1996"/>
    <w:rsid w:val="00DB4761"/>
    <w:rsid w:val="00DC58DC"/>
    <w:rsid w:val="00DD1CAD"/>
    <w:rsid w:val="00DD2E7B"/>
    <w:rsid w:val="00DF4D02"/>
    <w:rsid w:val="00E25218"/>
    <w:rsid w:val="00E57B72"/>
    <w:rsid w:val="00E64667"/>
    <w:rsid w:val="00E737A1"/>
    <w:rsid w:val="00E75314"/>
    <w:rsid w:val="00EC11C0"/>
    <w:rsid w:val="00EC31AA"/>
    <w:rsid w:val="00EE6CD3"/>
    <w:rsid w:val="00F01354"/>
    <w:rsid w:val="00F01499"/>
    <w:rsid w:val="00FA724B"/>
    <w:rsid w:val="00FA77A7"/>
    <w:rsid w:val="00FC29A3"/>
    <w:rsid w:val="00FC5D5C"/>
    <w:rsid w:val="00FD3D0E"/>
    <w:rsid w:val="00FE6FBA"/>
    <w:rsid w:val="00FF0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D4D6"/>
  <w15:chartTrackingRefBased/>
  <w15:docId w15:val="{C0154103-7EF1-4C3A-A9D2-4E0B6788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CDA"/>
  </w:style>
  <w:style w:type="paragraph" w:styleId="Heading1">
    <w:name w:val="heading 1"/>
    <w:basedOn w:val="Normal"/>
    <w:next w:val="Normal"/>
    <w:link w:val="Heading1Char"/>
    <w:qFormat/>
    <w:rsid w:val="008F48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5B7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qFormat/>
    <w:rsid w:val="00C86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nhideWhenUsed/>
    <w:qFormat/>
    <w:rsid w:val="008F489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rsid w:val="00F01354"/>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rsid w:val="00F01354"/>
    <w:pPr>
      <w:keepNext/>
      <w:keepLines/>
      <w:spacing w:before="240" w:after="80" w:line="276" w:lineRule="auto"/>
      <w:outlineLvl w:val="5"/>
    </w:pPr>
    <w:rPr>
      <w:rFonts w:ascii="Arial" w:eastAsia="Arial" w:hAnsi="Arial" w:cs="Arial"/>
      <w:i/>
      <w:color w:val="666666"/>
    </w:rPr>
  </w:style>
  <w:style w:type="paragraph" w:styleId="Heading7">
    <w:name w:val="heading 7"/>
    <w:basedOn w:val="Normal"/>
    <w:next w:val="Normal"/>
    <w:link w:val="Heading7Char"/>
    <w:uiPriority w:val="9"/>
    <w:unhideWhenUsed/>
    <w:qFormat/>
    <w:rsid w:val="00F01354"/>
    <w:pPr>
      <w:keepNext/>
      <w:keepLines/>
      <w:spacing w:before="40" w:after="0" w:line="276" w:lineRule="auto"/>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4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43F"/>
    <w:rPr>
      <w:b/>
      <w:bCs/>
    </w:rPr>
  </w:style>
  <w:style w:type="character" w:customStyle="1" w:styleId="Heading3Char">
    <w:name w:val="Heading 3 Char"/>
    <w:basedOn w:val="DefaultParagraphFont"/>
    <w:link w:val="Heading3"/>
    <w:rsid w:val="00C864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F489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rsid w:val="008F48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5B729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5B7295"/>
    <w:rPr>
      <w:sz w:val="16"/>
      <w:szCs w:val="16"/>
    </w:rPr>
  </w:style>
  <w:style w:type="paragraph" w:styleId="CommentText">
    <w:name w:val="annotation text"/>
    <w:basedOn w:val="Normal"/>
    <w:link w:val="CommentTextChar"/>
    <w:uiPriority w:val="99"/>
    <w:unhideWhenUsed/>
    <w:rsid w:val="005B7295"/>
    <w:pPr>
      <w:spacing w:after="0" w:line="240" w:lineRule="auto"/>
    </w:pPr>
    <w:rPr>
      <w:rFonts w:ascii="Arial" w:eastAsia="Arial" w:hAnsi="Arial" w:cs="Arial"/>
      <w:sz w:val="20"/>
      <w:szCs w:val="20"/>
    </w:rPr>
  </w:style>
  <w:style w:type="character" w:customStyle="1" w:styleId="CommentTextChar">
    <w:name w:val="Comment Text Char"/>
    <w:basedOn w:val="DefaultParagraphFont"/>
    <w:link w:val="CommentText"/>
    <w:uiPriority w:val="99"/>
    <w:rsid w:val="005B7295"/>
    <w:rPr>
      <w:rFonts w:ascii="Arial" w:eastAsia="Arial" w:hAnsi="Arial" w:cs="Arial"/>
      <w:sz w:val="20"/>
      <w:szCs w:val="20"/>
    </w:rPr>
  </w:style>
  <w:style w:type="character" w:styleId="Hyperlink">
    <w:name w:val="Hyperlink"/>
    <w:basedOn w:val="DefaultParagraphFont"/>
    <w:uiPriority w:val="99"/>
    <w:unhideWhenUsed/>
    <w:rsid w:val="005B7295"/>
    <w:rPr>
      <w:color w:val="0563C1" w:themeColor="hyperlink"/>
      <w:u w:val="single"/>
    </w:rPr>
  </w:style>
  <w:style w:type="paragraph" w:styleId="BalloonText">
    <w:name w:val="Balloon Text"/>
    <w:basedOn w:val="Normal"/>
    <w:link w:val="BalloonTextChar"/>
    <w:uiPriority w:val="99"/>
    <w:semiHidden/>
    <w:unhideWhenUsed/>
    <w:rsid w:val="005B7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95"/>
    <w:rPr>
      <w:rFonts w:ascii="Segoe UI" w:hAnsi="Segoe UI" w:cs="Segoe UI"/>
      <w:sz w:val="18"/>
      <w:szCs w:val="18"/>
    </w:rPr>
  </w:style>
  <w:style w:type="paragraph" w:styleId="NoSpacing">
    <w:name w:val="No Spacing"/>
    <w:uiPriority w:val="1"/>
    <w:qFormat/>
    <w:rsid w:val="005B7295"/>
    <w:pPr>
      <w:spacing w:after="0" w:line="240" w:lineRule="auto"/>
    </w:pPr>
    <w:rPr>
      <w:rFonts w:ascii="Arial" w:eastAsia="Arial" w:hAnsi="Arial" w:cs="Arial"/>
    </w:rPr>
  </w:style>
  <w:style w:type="character" w:customStyle="1" w:styleId="Heading5Char">
    <w:name w:val="Heading 5 Char"/>
    <w:basedOn w:val="DefaultParagraphFont"/>
    <w:link w:val="Heading5"/>
    <w:rsid w:val="00F01354"/>
    <w:rPr>
      <w:rFonts w:ascii="Arial" w:eastAsia="Arial" w:hAnsi="Arial" w:cs="Arial"/>
      <w:color w:val="666666"/>
    </w:rPr>
  </w:style>
  <w:style w:type="character" w:customStyle="1" w:styleId="Heading6Char">
    <w:name w:val="Heading 6 Char"/>
    <w:basedOn w:val="DefaultParagraphFont"/>
    <w:link w:val="Heading6"/>
    <w:rsid w:val="00F01354"/>
    <w:rPr>
      <w:rFonts w:ascii="Arial" w:eastAsia="Arial" w:hAnsi="Arial" w:cs="Arial"/>
      <w:i/>
      <w:color w:val="666666"/>
    </w:rPr>
  </w:style>
  <w:style w:type="character" w:customStyle="1" w:styleId="Heading7Char">
    <w:name w:val="Heading 7 Char"/>
    <w:basedOn w:val="DefaultParagraphFont"/>
    <w:link w:val="Heading7"/>
    <w:uiPriority w:val="9"/>
    <w:rsid w:val="00F01354"/>
    <w:rPr>
      <w:rFonts w:asciiTheme="majorHAnsi" w:eastAsiaTheme="majorEastAsia" w:hAnsiTheme="majorHAnsi" w:cstheme="majorBidi"/>
      <w:i/>
      <w:iCs/>
      <w:color w:val="1F4D78" w:themeColor="accent1" w:themeShade="7F"/>
    </w:rPr>
  </w:style>
  <w:style w:type="paragraph" w:styleId="Title">
    <w:name w:val="Title"/>
    <w:basedOn w:val="Normal"/>
    <w:next w:val="Normal"/>
    <w:link w:val="TitleChar"/>
    <w:rsid w:val="00F01354"/>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rsid w:val="00F01354"/>
    <w:rPr>
      <w:rFonts w:ascii="Arial" w:eastAsia="Arial" w:hAnsi="Arial" w:cs="Arial"/>
      <w:sz w:val="52"/>
      <w:szCs w:val="52"/>
    </w:rPr>
  </w:style>
  <w:style w:type="paragraph" w:styleId="Subtitle">
    <w:name w:val="Subtitle"/>
    <w:basedOn w:val="Normal"/>
    <w:next w:val="Normal"/>
    <w:link w:val="SubtitleChar"/>
    <w:rsid w:val="00F01354"/>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F01354"/>
    <w:rPr>
      <w:rFonts w:ascii="Arial" w:eastAsia="Arial" w:hAnsi="Arial" w:cs="Arial"/>
      <w:color w:val="666666"/>
      <w:sz w:val="30"/>
      <w:szCs w:val="30"/>
    </w:rPr>
  </w:style>
  <w:style w:type="paragraph" w:styleId="CommentSubject">
    <w:name w:val="annotation subject"/>
    <w:basedOn w:val="CommentText"/>
    <w:next w:val="CommentText"/>
    <w:link w:val="CommentSubjectChar"/>
    <w:uiPriority w:val="99"/>
    <w:semiHidden/>
    <w:unhideWhenUsed/>
    <w:rsid w:val="00F01354"/>
    <w:rPr>
      <w:b/>
      <w:bCs/>
    </w:rPr>
  </w:style>
  <w:style w:type="character" w:customStyle="1" w:styleId="CommentSubjectChar">
    <w:name w:val="Comment Subject Char"/>
    <w:basedOn w:val="CommentTextChar"/>
    <w:link w:val="CommentSubject"/>
    <w:uiPriority w:val="99"/>
    <w:semiHidden/>
    <w:rsid w:val="00F01354"/>
    <w:rPr>
      <w:rFonts w:ascii="Arial" w:eastAsia="Arial" w:hAnsi="Arial" w:cs="Arial"/>
      <w:b/>
      <w:bCs/>
      <w:sz w:val="20"/>
      <w:szCs w:val="20"/>
    </w:rPr>
  </w:style>
  <w:style w:type="paragraph" w:styleId="Revision">
    <w:name w:val="Revision"/>
    <w:hidden/>
    <w:uiPriority w:val="99"/>
    <w:semiHidden/>
    <w:rsid w:val="00F01354"/>
    <w:pPr>
      <w:spacing w:after="0" w:line="240" w:lineRule="auto"/>
    </w:pPr>
    <w:rPr>
      <w:rFonts w:ascii="Arial" w:eastAsia="Arial" w:hAnsi="Arial" w:cs="Arial"/>
    </w:rPr>
  </w:style>
  <w:style w:type="character" w:customStyle="1" w:styleId="overflow-hidden">
    <w:name w:val="overflow-hidden"/>
    <w:basedOn w:val="DefaultParagraphFont"/>
    <w:rsid w:val="00F01354"/>
  </w:style>
  <w:style w:type="paragraph" w:styleId="Header">
    <w:name w:val="header"/>
    <w:basedOn w:val="Normal"/>
    <w:link w:val="HeaderChar"/>
    <w:uiPriority w:val="99"/>
    <w:unhideWhenUsed/>
    <w:rsid w:val="00F01354"/>
    <w:pPr>
      <w:tabs>
        <w:tab w:val="center" w:pos="4680"/>
        <w:tab w:val="right" w:pos="9360"/>
      </w:tabs>
      <w:spacing w:after="0" w:line="240" w:lineRule="auto"/>
    </w:pPr>
    <w:rPr>
      <w:rFonts w:ascii="Arial" w:eastAsia="Arial" w:hAnsi="Arial" w:cs="Arial"/>
    </w:rPr>
  </w:style>
  <w:style w:type="character" w:customStyle="1" w:styleId="HeaderChar">
    <w:name w:val="Header Char"/>
    <w:basedOn w:val="DefaultParagraphFont"/>
    <w:link w:val="Header"/>
    <w:uiPriority w:val="99"/>
    <w:rsid w:val="00F01354"/>
    <w:rPr>
      <w:rFonts w:ascii="Arial" w:eastAsia="Arial" w:hAnsi="Arial" w:cs="Arial"/>
    </w:rPr>
  </w:style>
  <w:style w:type="paragraph" w:styleId="Footer">
    <w:name w:val="footer"/>
    <w:basedOn w:val="Normal"/>
    <w:link w:val="FooterChar"/>
    <w:uiPriority w:val="99"/>
    <w:unhideWhenUsed/>
    <w:rsid w:val="00F01354"/>
    <w:pPr>
      <w:tabs>
        <w:tab w:val="center" w:pos="4680"/>
        <w:tab w:val="right" w:pos="9360"/>
      </w:tabs>
      <w:spacing w:after="0" w:line="240" w:lineRule="auto"/>
    </w:pPr>
    <w:rPr>
      <w:rFonts w:ascii="Arial" w:eastAsia="Arial" w:hAnsi="Arial" w:cs="Arial"/>
    </w:rPr>
  </w:style>
  <w:style w:type="character" w:customStyle="1" w:styleId="FooterChar">
    <w:name w:val="Footer Char"/>
    <w:basedOn w:val="DefaultParagraphFont"/>
    <w:link w:val="Footer"/>
    <w:uiPriority w:val="99"/>
    <w:rsid w:val="00F01354"/>
    <w:rPr>
      <w:rFonts w:ascii="Arial" w:eastAsia="Arial" w:hAnsi="Arial" w:cs="Arial"/>
    </w:rPr>
  </w:style>
  <w:style w:type="character" w:styleId="IntenseEmphasis">
    <w:name w:val="Intense Emphasis"/>
    <w:basedOn w:val="DefaultParagraphFont"/>
    <w:uiPriority w:val="21"/>
    <w:qFormat/>
    <w:rsid w:val="00F01354"/>
    <w:rPr>
      <w:i/>
      <w:iCs/>
      <w:color w:val="5B9BD5" w:themeColor="accent1"/>
    </w:rPr>
  </w:style>
  <w:style w:type="character" w:styleId="Emphasis">
    <w:name w:val="Emphasis"/>
    <w:basedOn w:val="DefaultParagraphFont"/>
    <w:uiPriority w:val="20"/>
    <w:qFormat/>
    <w:rsid w:val="00F01354"/>
    <w:rPr>
      <w:i/>
      <w:iCs/>
    </w:rPr>
  </w:style>
  <w:style w:type="paragraph" w:styleId="ListParagraph">
    <w:name w:val="List Paragraph"/>
    <w:basedOn w:val="Normal"/>
    <w:uiPriority w:val="34"/>
    <w:qFormat/>
    <w:rsid w:val="00F01354"/>
    <w:pPr>
      <w:spacing w:after="0" w:line="276" w:lineRule="auto"/>
      <w:ind w:left="720"/>
      <w:contextualSpacing/>
    </w:pPr>
    <w:rPr>
      <w:rFonts w:ascii="Arial" w:eastAsia="Arial" w:hAnsi="Arial" w:cs="Arial"/>
    </w:rPr>
  </w:style>
  <w:style w:type="paragraph" w:styleId="Bibliography">
    <w:name w:val="Bibliography"/>
    <w:basedOn w:val="Normal"/>
    <w:next w:val="Normal"/>
    <w:uiPriority w:val="37"/>
    <w:unhideWhenUsed/>
    <w:rsid w:val="00916D0E"/>
    <w:pPr>
      <w:tabs>
        <w:tab w:val="left" w:pos="384"/>
      </w:tabs>
      <w:spacing w:after="240" w:line="240" w:lineRule="auto"/>
      <w:ind w:left="384" w:hanging="384"/>
    </w:pPr>
  </w:style>
  <w:style w:type="character" w:styleId="FollowedHyperlink">
    <w:name w:val="FollowedHyperlink"/>
    <w:basedOn w:val="DefaultParagraphFont"/>
    <w:uiPriority w:val="99"/>
    <w:semiHidden/>
    <w:unhideWhenUsed/>
    <w:rsid w:val="00196AD7"/>
    <w:rPr>
      <w:color w:val="954F72" w:themeColor="followedHyperlink"/>
      <w:u w:val="single"/>
    </w:rPr>
  </w:style>
  <w:style w:type="character" w:customStyle="1" w:styleId="UnresolvedMention1">
    <w:name w:val="Unresolved Mention1"/>
    <w:basedOn w:val="DefaultParagraphFont"/>
    <w:uiPriority w:val="99"/>
    <w:semiHidden/>
    <w:unhideWhenUsed/>
    <w:rsid w:val="00196AD7"/>
    <w:rPr>
      <w:color w:val="605E5C"/>
      <w:shd w:val="clear" w:color="auto" w:fill="E1DFDD"/>
    </w:rPr>
  </w:style>
  <w:style w:type="character" w:customStyle="1" w:styleId="gd">
    <w:name w:val="gd"/>
    <w:basedOn w:val="DefaultParagraphFont"/>
    <w:rsid w:val="00104FA5"/>
  </w:style>
  <w:style w:type="character" w:customStyle="1" w:styleId="go">
    <w:name w:val="go"/>
    <w:basedOn w:val="DefaultParagraphFont"/>
    <w:rsid w:val="00104FA5"/>
  </w:style>
  <w:style w:type="character" w:customStyle="1" w:styleId="il">
    <w:name w:val="il"/>
    <w:basedOn w:val="DefaultParagraphFont"/>
    <w:rsid w:val="00104FA5"/>
  </w:style>
  <w:style w:type="character" w:styleId="LineNumber">
    <w:name w:val="line number"/>
    <w:basedOn w:val="DefaultParagraphFont"/>
    <w:uiPriority w:val="99"/>
    <w:semiHidden/>
    <w:unhideWhenUsed/>
    <w:rsid w:val="002E6DCB"/>
  </w:style>
  <w:style w:type="character" w:styleId="PlaceholderText">
    <w:name w:val="Placeholder Text"/>
    <w:basedOn w:val="DefaultParagraphFont"/>
    <w:uiPriority w:val="99"/>
    <w:semiHidden/>
    <w:rsid w:val="007A6F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7231">
      <w:bodyDiv w:val="1"/>
      <w:marLeft w:val="0"/>
      <w:marRight w:val="0"/>
      <w:marTop w:val="0"/>
      <w:marBottom w:val="0"/>
      <w:divBdr>
        <w:top w:val="none" w:sz="0" w:space="0" w:color="auto"/>
        <w:left w:val="none" w:sz="0" w:space="0" w:color="auto"/>
        <w:bottom w:val="none" w:sz="0" w:space="0" w:color="auto"/>
        <w:right w:val="none" w:sz="0" w:space="0" w:color="auto"/>
      </w:divBdr>
    </w:div>
    <w:div w:id="132526966">
      <w:bodyDiv w:val="1"/>
      <w:marLeft w:val="0"/>
      <w:marRight w:val="0"/>
      <w:marTop w:val="0"/>
      <w:marBottom w:val="0"/>
      <w:divBdr>
        <w:top w:val="none" w:sz="0" w:space="0" w:color="auto"/>
        <w:left w:val="none" w:sz="0" w:space="0" w:color="auto"/>
        <w:bottom w:val="none" w:sz="0" w:space="0" w:color="auto"/>
        <w:right w:val="none" w:sz="0" w:space="0" w:color="auto"/>
      </w:divBdr>
    </w:div>
    <w:div w:id="135610473">
      <w:bodyDiv w:val="1"/>
      <w:marLeft w:val="0"/>
      <w:marRight w:val="0"/>
      <w:marTop w:val="0"/>
      <w:marBottom w:val="0"/>
      <w:divBdr>
        <w:top w:val="none" w:sz="0" w:space="0" w:color="auto"/>
        <w:left w:val="none" w:sz="0" w:space="0" w:color="auto"/>
        <w:bottom w:val="none" w:sz="0" w:space="0" w:color="auto"/>
        <w:right w:val="none" w:sz="0" w:space="0" w:color="auto"/>
      </w:divBdr>
    </w:div>
    <w:div w:id="144904979">
      <w:bodyDiv w:val="1"/>
      <w:marLeft w:val="0"/>
      <w:marRight w:val="0"/>
      <w:marTop w:val="0"/>
      <w:marBottom w:val="0"/>
      <w:divBdr>
        <w:top w:val="none" w:sz="0" w:space="0" w:color="auto"/>
        <w:left w:val="none" w:sz="0" w:space="0" w:color="auto"/>
        <w:bottom w:val="none" w:sz="0" w:space="0" w:color="auto"/>
        <w:right w:val="none" w:sz="0" w:space="0" w:color="auto"/>
      </w:divBdr>
    </w:div>
    <w:div w:id="149255395">
      <w:bodyDiv w:val="1"/>
      <w:marLeft w:val="0"/>
      <w:marRight w:val="0"/>
      <w:marTop w:val="0"/>
      <w:marBottom w:val="0"/>
      <w:divBdr>
        <w:top w:val="none" w:sz="0" w:space="0" w:color="auto"/>
        <w:left w:val="none" w:sz="0" w:space="0" w:color="auto"/>
        <w:bottom w:val="none" w:sz="0" w:space="0" w:color="auto"/>
        <w:right w:val="none" w:sz="0" w:space="0" w:color="auto"/>
      </w:divBdr>
    </w:div>
    <w:div w:id="191311638">
      <w:bodyDiv w:val="1"/>
      <w:marLeft w:val="0"/>
      <w:marRight w:val="0"/>
      <w:marTop w:val="0"/>
      <w:marBottom w:val="0"/>
      <w:divBdr>
        <w:top w:val="none" w:sz="0" w:space="0" w:color="auto"/>
        <w:left w:val="none" w:sz="0" w:space="0" w:color="auto"/>
        <w:bottom w:val="none" w:sz="0" w:space="0" w:color="auto"/>
        <w:right w:val="none" w:sz="0" w:space="0" w:color="auto"/>
      </w:divBdr>
    </w:div>
    <w:div w:id="202982955">
      <w:bodyDiv w:val="1"/>
      <w:marLeft w:val="0"/>
      <w:marRight w:val="0"/>
      <w:marTop w:val="0"/>
      <w:marBottom w:val="0"/>
      <w:divBdr>
        <w:top w:val="none" w:sz="0" w:space="0" w:color="auto"/>
        <w:left w:val="none" w:sz="0" w:space="0" w:color="auto"/>
        <w:bottom w:val="none" w:sz="0" w:space="0" w:color="auto"/>
        <w:right w:val="none" w:sz="0" w:space="0" w:color="auto"/>
      </w:divBdr>
    </w:div>
    <w:div w:id="304244950">
      <w:bodyDiv w:val="1"/>
      <w:marLeft w:val="0"/>
      <w:marRight w:val="0"/>
      <w:marTop w:val="0"/>
      <w:marBottom w:val="0"/>
      <w:divBdr>
        <w:top w:val="none" w:sz="0" w:space="0" w:color="auto"/>
        <w:left w:val="none" w:sz="0" w:space="0" w:color="auto"/>
        <w:bottom w:val="none" w:sz="0" w:space="0" w:color="auto"/>
        <w:right w:val="none" w:sz="0" w:space="0" w:color="auto"/>
      </w:divBdr>
    </w:div>
    <w:div w:id="378555077">
      <w:bodyDiv w:val="1"/>
      <w:marLeft w:val="0"/>
      <w:marRight w:val="0"/>
      <w:marTop w:val="0"/>
      <w:marBottom w:val="0"/>
      <w:divBdr>
        <w:top w:val="none" w:sz="0" w:space="0" w:color="auto"/>
        <w:left w:val="none" w:sz="0" w:space="0" w:color="auto"/>
        <w:bottom w:val="none" w:sz="0" w:space="0" w:color="auto"/>
        <w:right w:val="none" w:sz="0" w:space="0" w:color="auto"/>
      </w:divBdr>
    </w:div>
    <w:div w:id="413088060">
      <w:bodyDiv w:val="1"/>
      <w:marLeft w:val="0"/>
      <w:marRight w:val="0"/>
      <w:marTop w:val="0"/>
      <w:marBottom w:val="0"/>
      <w:divBdr>
        <w:top w:val="none" w:sz="0" w:space="0" w:color="auto"/>
        <w:left w:val="none" w:sz="0" w:space="0" w:color="auto"/>
        <w:bottom w:val="none" w:sz="0" w:space="0" w:color="auto"/>
        <w:right w:val="none" w:sz="0" w:space="0" w:color="auto"/>
      </w:divBdr>
    </w:div>
    <w:div w:id="443575222">
      <w:bodyDiv w:val="1"/>
      <w:marLeft w:val="0"/>
      <w:marRight w:val="0"/>
      <w:marTop w:val="0"/>
      <w:marBottom w:val="0"/>
      <w:divBdr>
        <w:top w:val="none" w:sz="0" w:space="0" w:color="auto"/>
        <w:left w:val="none" w:sz="0" w:space="0" w:color="auto"/>
        <w:bottom w:val="none" w:sz="0" w:space="0" w:color="auto"/>
        <w:right w:val="none" w:sz="0" w:space="0" w:color="auto"/>
      </w:divBdr>
    </w:div>
    <w:div w:id="460347372">
      <w:bodyDiv w:val="1"/>
      <w:marLeft w:val="0"/>
      <w:marRight w:val="0"/>
      <w:marTop w:val="0"/>
      <w:marBottom w:val="0"/>
      <w:divBdr>
        <w:top w:val="none" w:sz="0" w:space="0" w:color="auto"/>
        <w:left w:val="none" w:sz="0" w:space="0" w:color="auto"/>
        <w:bottom w:val="none" w:sz="0" w:space="0" w:color="auto"/>
        <w:right w:val="none" w:sz="0" w:space="0" w:color="auto"/>
      </w:divBdr>
    </w:div>
    <w:div w:id="503085623">
      <w:bodyDiv w:val="1"/>
      <w:marLeft w:val="0"/>
      <w:marRight w:val="0"/>
      <w:marTop w:val="0"/>
      <w:marBottom w:val="0"/>
      <w:divBdr>
        <w:top w:val="none" w:sz="0" w:space="0" w:color="auto"/>
        <w:left w:val="none" w:sz="0" w:space="0" w:color="auto"/>
        <w:bottom w:val="none" w:sz="0" w:space="0" w:color="auto"/>
        <w:right w:val="none" w:sz="0" w:space="0" w:color="auto"/>
      </w:divBdr>
    </w:div>
    <w:div w:id="653533366">
      <w:bodyDiv w:val="1"/>
      <w:marLeft w:val="0"/>
      <w:marRight w:val="0"/>
      <w:marTop w:val="0"/>
      <w:marBottom w:val="0"/>
      <w:divBdr>
        <w:top w:val="none" w:sz="0" w:space="0" w:color="auto"/>
        <w:left w:val="none" w:sz="0" w:space="0" w:color="auto"/>
        <w:bottom w:val="none" w:sz="0" w:space="0" w:color="auto"/>
        <w:right w:val="none" w:sz="0" w:space="0" w:color="auto"/>
      </w:divBdr>
    </w:div>
    <w:div w:id="1142036946">
      <w:bodyDiv w:val="1"/>
      <w:marLeft w:val="0"/>
      <w:marRight w:val="0"/>
      <w:marTop w:val="0"/>
      <w:marBottom w:val="0"/>
      <w:divBdr>
        <w:top w:val="none" w:sz="0" w:space="0" w:color="auto"/>
        <w:left w:val="none" w:sz="0" w:space="0" w:color="auto"/>
        <w:bottom w:val="none" w:sz="0" w:space="0" w:color="auto"/>
        <w:right w:val="none" w:sz="0" w:space="0" w:color="auto"/>
      </w:divBdr>
    </w:div>
    <w:div w:id="1180848783">
      <w:bodyDiv w:val="1"/>
      <w:marLeft w:val="0"/>
      <w:marRight w:val="0"/>
      <w:marTop w:val="0"/>
      <w:marBottom w:val="0"/>
      <w:divBdr>
        <w:top w:val="none" w:sz="0" w:space="0" w:color="auto"/>
        <w:left w:val="none" w:sz="0" w:space="0" w:color="auto"/>
        <w:bottom w:val="none" w:sz="0" w:space="0" w:color="auto"/>
        <w:right w:val="none" w:sz="0" w:space="0" w:color="auto"/>
      </w:divBdr>
    </w:div>
    <w:div w:id="1342004521">
      <w:bodyDiv w:val="1"/>
      <w:marLeft w:val="0"/>
      <w:marRight w:val="0"/>
      <w:marTop w:val="0"/>
      <w:marBottom w:val="0"/>
      <w:divBdr>
        <w:top w:val="none" w:sz="0" w:space="0" w:color="auto"/>
        <w:left w:val="none" w:sz="0" w:space="0" w:color="auto"/>
        <w:bottom w:val="none" w:sz="0" w:space="0" w:color="auto"/>
        <w:right w:val="none" w:sz="0" w:space="0" w:color="auto"/>
      </w:divBdr>
    </w:div>
    <w:div w:id="1666778917">
      <w:bodyDiv w:val="1"/>
      <w:marLeft w:val="0"/>
      <w:marRight w:val="0"/>
      <w:marTop w:val="0"/>
      <w:marBottom w:val="0"/>
      <w:divBdr>
        <w:top w:val="none" w:sz="0" w:space="0" w:color="auto"/>
        <w:left w:val="none" w:sz="0" w:space="0" w:color="auto"/>
        <w:bottom w:val="none" w:sz="0" w:space="0" w:color="auto"/>
        <w:right w:val="none" w:sz="0" w:space="0" w:color="auto"/>
      </w:divBdr>
    </w:div>
    <w:div w:id="181818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rowar.hossain@brfbd.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0F90B84-FAAE-4374-94CE-81010F349FE3}"/>
      </w:docPartPr>
      <w:docPartBody>
        <w:p w:rsidR="00394ED0" w:rsidRDefault="00E77504">
          <w:r w:rsidRPr="001B6ED7">
            <w:rPr>
              <w:rStyle w:val="PlaceholderText"/>
            </w:rPr>
            <w:t>Click or tap here to enter text.</w:t>
          </w:r>
        </w:p>
      </w:docPartBody>
    </w:docPart>
    <w:docPart>
      <w:docPartPr>
        <w:name w:val="A068BD5D4A994E2889EE88483D48FB05"/>
        <w:category>
          <w:name w:val="General"/>
          <w:gallery w:val="placeholder"/>
        </w:category>
        <w:types>
          <w:type w:val="bbPlcHdr"/>
        </w:types>
        <w:behaviors>
          <w:behavior w:val="content"/>
        </w:behaviors>
        <w:guid w:val="{1B99CD76-96ED-47E7-81CB-02C741DC1216}"/>
      </w:docPartPr>
      <w:docPartBody>
        <w:p w:rsidR="00000000" w:rsidRDefault="00394ED0" w:rsidP="00394ED0">
          <w:pPr>
            <w:pStyle w:val="A068BD5D4A994E2889EE88483D48FB05"/>
          </w:pPr>
          <w:r w:rsidRPr="001B6ED7">
            <w:rPr>
              <w:rStyle w:val="PlaceholderText"/>
            </w:rPr>
            <w:t>Click or tap here to enter text.</w:t>
          </w:r>
        </w:p>
      </w:docPartBody>
    </w:docPart>
    <w:docPart>
      <w:docPartPr>
        <w:name w:val="600316087C8F4C98878DE43730D25609"/>
        <w:category>
          <w:name w:val="General"/>
          <w:gallery w:val="placeholder"/>
        </w:category>
        <w:types>
          <w:type w:val="bbPlcHdr"/>
        </w:types>
        <w:behaviors>
          <w:behavior w:val="content"/>
        </w:behaviors>
        <w:guid w:val="{9087E6A5-1EA4-4002-80C1-008EFC998401}"/>
      </w:docPartPr>
      <w:docPartBody>
        <w:p w:rsidR="00000000" w:rsidRDefault="00394ED0" w:rsidP="00394ED0">
          <w:pPr>
            <w:pStyle w:val="600316087C8F4C98878DE43730D25609"/>
          </w:pPr>
          <w:r w:rsidRPr="001B6ED7">
            <w:rPr>
              <w:rStyle w:val="PlaceholderText"/>
            </w:rPr>
            <w:t>Click or tap here to enter text.</w:t>
          </w:r>
        </w:p>
      </w:docPartBody>
    </w:docPart>
    <w:docPart>
      <w:docPartPr>
        <w:name w:val="ED209F9DE293443790D84126C07AFA2F"/>
        <w:category>
          <w:name w:val="General"/>
          <w:gallery w:val="placeholder"/>
        </w:category>
        <w:types>
          <w:type w:val="bbPlcHdr"/>
        </w:types>
        <w:behaviors>
          <w:behavior w:val="content"/>
        </w:behaviors>
        <w:guid w:val="{11FA4349-FFDD-41AD-83E1-1B85E4781AC4}"/>
      </w:docPartPr>
      <w:docPartBody>
        <w:p w:rsidR="00000000" w:rsidRDefault="00394ED0" w:rsidP="00394ED0">
          <w:pPr>
            <w:pStyle w:val="ED209F9DE293443790D84126C07AFA2F"/>
          </w:pPr>
          <w:r w:rsidRPr="001B6ED7">
            <w:rPr>
              <w:rStyle w:val="PlaceholderText"/>
            </w:rPr>
            <w:t>Click or tap here to enter text.</w:t>
          </w:r>
        </w:p>
      </w:docPartBody>
    </w:docPart>
    <w:docPart>
      <w:docPartPr>
        <w:name w:val="2CB032E2A6884B1A9C1A79B117E8ACBE"/>
        <w:category>
          <w:name w:val="General"/>
          <w:gallery w:val="placeholder"/>
        </w:category>
        <w:types>
          <w:type w:val="bbPlcHdr"/>
        </w:types>
        <w:behaviors>
          <w:behavior w:val="content"/>
        </w:behaviors>
        <w:guid w:val="{3F88EC4C-059D-4F7F-AAB2-56B2DEB3E01A}"/>
      </w:docPartPr>
      <w:docPartBody>
        <w:p w:rsidR="00000000" w:rsidRDefault="00394ED0" w:rsidP="00394ED0">
          <w:pPr>
            <w:pStyle w:val="2CB032E2A6884B1A9C1A79B117E8ACBE"/>
          </w:pPr>
          <w:r w:rsidRPr="001B6ED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504"/>
    <w:rsid w:val="001B7EC7"/>
    <w:rsid w:val="002019F4"/>
    <w:rsid w:val="00394ED0"/>
    <w:rsid w:val="004A4ADF"/>
    <w:rsid w:val="00B0775A"/>
    <w:rsid w:val="00E7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ED0"/>
    <w:rPr>
      <w:color w:val="666666"/>
    </w:rPr>
  </w:style>
  <w:style w:type="paragraph" w:customStyle="1" w:styleId="A068BD5D4A994E2889EE88483D48FB05">
    <w:name w:val="A068BD5D4A994E2889EE88483D48FB05"/>
    <w:rsid w:val="00394ED0"/>
  </w:style>
  <w:style w:type="paragraph" w:customStyle="1" w:styleId="600316087C8F4C98878DE43730D25609">
    <w:name w:val="600316087C8F4C98878DE43730D25609"/>
    <w:rsid w:val="00394ED0"/>
  </w:style>
  <w:style w:type="paragraph" w:customStyle="1" w:styleId="ED209F9DE293443790D84126C07AFA2F">
    <w:name w:val="ED209F9DE293443790D84126C07AFA2F"/>
    <w:rsid w:val="00394ED0"/>
  </w:style>
  <w:style w:type="paragraph" w:customStyle="1" w:styleId="2CB032E2A6884B1A9C1A79B117E8ACBE">
    <w:name w:val="2CB032E2A6884B1A9C1A79B117E8ACBE"/>
    <w:rsid w:val="00394E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EBA8E5-38E7-4D13-ADB9-47426DA9BF7B}">
  <we:reference id="wa104382081" version="1.55.1.0" store="en-US" storeType="OMEX"/>
  <we:alternateReferences>
    <we:reference id="wa104382081" version="1.55.1.0" store="en-US" storeType="OMEX"/>
  </we:alternateReferences>
  <we:properties>
    <we:property name="MENDELEY_CITATIONS" value="[{&quot;citationID&quot;:&quot;MENDELEY_CITATION_b128fb2b-70b1-4966-bd74-d21cabdddcac&quot;,&quot;properties&quot;:{&quot;noteIndex&quot;:0},&quot;isEdited&quot;:false,&quot;manualOverride&quot;:{&quot;isManuallyOverridden&quot;:false,&quot;citeprocText&quot;:&quot;(1)&quot;,&quot;manualOverrideText&quot;:&quot;&quot;},&quot;citationTag&quot;:&quot;MENDELEY_CITATION_v3_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&quot;,&quot;citationItems&quot;:[{&quot;id&quot;:&quot;53a43c9d-4dcd-3400-b7d4-0b6170318e92&quot;,&quot;itemData&quot;:{&quot;type&quot;:&quot;article-journal&quot;,&quot;id&quot;:&quot;53a43c9d-4dcd-3400-b7d4-0b6170318e92&quot;,&quot;title&quot;:&quot;GLOBOCAN&quot;,&quot;author&quot;:[{&quot;family&quot;:&quot;WHO&quot;,&quot;given&quot;:&quot;&quot;,&quot;parse-names&quot;:false,&quot;dropping-particle&quot;:&quot;&quot;,&quot;non-dropping-particle&quot;:&quot;&quot;}],&quot;accessed&quot;:{&quot;date-parts&quot;:[[2025,6,23]]},&quot;issued&quot;:{&quot;date-parts&quot;:[[2022]]},&quot;container-title-short&quot;:&quot;&quot;},&quot;isTemporary&quot;:false}]},{&quot;citationID&quot;:&quot;MENDELEY_CITATION_68500707-db9d-4721-ab00-43c17d601113&quot;,&quot;properties&quot;:{&quot;noteIndex&quot;:0},&quot;isEdited&quot;:false,&quot;manualOverride&quot;:{&quot;isManuallyOverridden&quot;:false,&quot;citeprocText&quot;:&quot;(2)&quot;,&quot;manualOverrideText&quot;:&quot;&quot;},&quot;citationItems&quot;:[{&quot;id&quot;:&quot;3f3d0c30-a862-361e-be5a-8dc712333dbe&quot;,&quot;itemData&quot;:{&quot;type&quot;:&quot;article-journal&quot;,&quot;id&quot;:&quot;3f3d0c30-a862-361e-be5a-8dc712333dbe&quot;,&quot;title&quot;:&quot;Factors associated with delay in breast cancer presentation at the only oncology center in north east ethiopia: A cross-sectional study&quot;,&quot;author&quot;:[{&quot;family&quot;:&quot;Hassen&quot;,&quot;given&quot;:&quot;Anissa Mohammed&quot;,&quot;parse-names&quot;:false,&quot;dropping-particle&quot;:&quot;&quot;,&quot;non-dropping-particle&quot;:&quot;&quot;},{&quot;family&quot;:&quot;Hussien&quot;,&quot;given&quot;:&quot;Foziya Mohammed&quot;,&quot;parse-names&quot;:false,&quot;dropping-particle&quot;:&quot;&quot;,&quot;non-dropping-particle&quot;:&quot;&quot;},{&quot;family&quot;:&quot;Asfaw&quot;,&quot;given&quot;:&quot;Zinet Abegaz&quot;,&quot;parse-names&quot;:false,&quot;dropping-particle&quot;:&quot;&quot;,&quot;non-dropping-particle&quot;:&quot;&quot;},{&quot;family&quot;:&quot;Assen&quot;,&quot;given&quot;:&quot;Hussien Endris&quot;,&quot;parse-names&quot;:false,&quot;dropping-particle&quot;:&quot;&quot;,&quot;non-dropping-particle&quot;:&quot;&quot;}],&quot;container-title&quot;:&quot;Journal of Multidisciplinary Healthcare&quot;,&quot;container-title-short&quot;:&quot;J Multidiscip Healthc&quot;,&quot;accessed&quot;:{&quot;date-parts&quot;:[[2025,6,23]]},&quot;DOI&quot;:&quot;10.2147/JMDH.S301337,&quot;,&quot;ISSN&quot;:&quot;11782390&quot;,&quot;URL&quot;:&quot;https://pubmed.ncbi.nlm.nih.gov/33776446/&quot;,&quot;issued&quot;:{&quot;date-parts&quot;:[[2021]]},&quot;page&quot;:&quot;681-694&quot;,&quot;abstract&quot;:&quot;Background: Female breast cancer is becoming an emerging public health problem which accounts for 33% of all cancers in women and 23% of all cancer cases in Ethiopia. The majority of women with breast cancer are diagnosed at later stages due to delayed presenta- tion to seek treatment. Objective: To determine the prevalence and factors associated with patient delay at presentation among breast cancer patients at Dessie Referral Hospital, the only oncology center in North East Ethiopia. Methods: We conducted an institution-based cross-sectional study among 204 female patients with pathology-confirmed breast cancer at the only oncology center of North East Ethiopia from January to June 2020. An interviewer administered questionnaire and a medical record data extraction tool were used to address the objective of the study. Patients were said to be delayed for diagnosis if the time duration between first clinical presentations to first clinical consultation was more than 3 months. Then, bivariable and multivariable logistic regression was employed to analyze the association between dependent and independent variables. Results: Among a total of 209 eligible participants, 5 refused to participate with a response rate of 97.6%. The proportion of patients with delayed presentation was 103 (50.5%), with the median time taken to visit a healthcare provider after recognition of the first symptom was 4 months. Age above 40 years (AOR=4.81; 95% CI=1.26-18.65) P&lt;0.024, college and above educational status (AOR=0.05; 95% CI=0.01-0.77) p&lt;0.036, government employee (AOR=0.19, 95% CI=0.03-0.91) P&lt;0.002, urban residence (AOR= 0.21; 95% CI=0.01- 0.82) p&lt;0.001, visit traditional healer (AOR=0.38; 95% CI=0.2-0.69) P&lt;0.0037, and no lump in under armpit (AOR= 9.05; 95% CI=1.14-22.69) P&lt;0.002 were associated with delayed presentation. Conclusion: Delays to seek treatment is generally high in our study. Age, educational status, occupation, residence, visiting traditional healer, and absence of lump in under armpit were significant factors for delayed presentation. Intervention programs focusing on reducing delayed presentation should be employed.&quot;,&quot;publisher&quot;:&quot;Dove Medical Press Ltd&quot;,&quot;volume&quot;:&quot;14&quot;},&quot;isTemporary&quot;:false}],&quot;citationTag&quot;:&quot;MENDELEY_CITATION_v3_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&quot;},{&quot;citationID&quot;:&quot;MENDELEY_CITATION_c8617b39-3cac-42bf-8128-ca5740713c9b&quot;,&quot;properties&quot;:{&quot;noteIndex&quot;:0},&quot;isEdited&quot;:false,&quot;manualOverride&quot;:{&quot;isManuallyOverridden&quot;:false,&quot;citeprocText&quot;:&quot;(3)&quot;,&quot;manualOverrideText&quot;:&quot;&quot;},&quot;citationItems&quot;:[{&quot;id&quot;:&quot;0584be7b-ce99-3608-9715-2f5227acea60&quot;,&quot;itemData&quot;:{&quot;type&quot;:&quot;article-journal&quot;,&quot;id&quot;:&quot;0584be7b-ce99-3608-9715-2f5227acea60&quot;,&quot;title&quot;:&quot;Understanding diagnostic delays among newly diagnosed breast cancer patients at a tertiary cancer care center in a low-middle-income country like Bangladesh&quot;,&quot;author&quot;:[{&quot;family&quot;:&quot;Ferdause&quot;,&quot;given&quot;:&quot;Jannatul&quot;,&quot;parse-names&quot;:false,&quot;dropping-particle&quot;:&quot;&quot;,&quot;non-dropping-particle&quot;:&quot;&quot;},{&quot;family&quot;:&quot;Ahmed&quot;,&quot;given&quot;:&quot;Nusrat&quot;,&quot;parse-names&quot;:false,&quot;dropping-particle&quot;:&quot;&quot;,&quot;non-dropping-particle&quot;:&quot;&quot;},{&quot;family&quot;:&quot;Rahman&quot;,&quot;given&quot;:&quot;Lubaba&quot;,&quot;parse-names&quot;:false,&quot;dropping-particle&quot;:&quot;&quot;,&quot;non-dropping-particle&quot;:&quot;&quot;},{&quot;family&quot;:&quot;Rahatul Aain&quot;,&quot;given&quot;:&quot;Kazi Ridwana&quot;,&quot;parse-names&quot;:false,&quot;dropping-particle&quot;:&quot;&quot;,&quot;non-dropping-particle&quot;:&quot;&quot;},{&quot;family&quot;:&quot;Ferdausi&quot;,&quot;given&quot;:&quot;Farhana Afrin&quot;,&quot;parse-names&quot;:false,&quot;dropping-particle&quot;:&quot;&quot;,&quot;non-dropping-particle&quot;:&quot;&quot;},{&quot;family&quot;:&quot;Kadir&quot;,&quot;given&quot;:&quot;A. K.M.Shafiul&quot;,&quot;parse-names&quot;:false,&quot;dropping-particle&quot;:&quot;&quot;,&quot;non-dropping-particle&quot;:&quot;&quot;},{&quot;family&quot;:&quot;Haque&quot;,&quot;given&quot;:&quot;Md Ariful&quot;,&quot;parse-names&quot;:false,&quot;dropping-particle&quot;:&quot;&quot;,&quot;non-dropping-particle&quot;:&quot;&quot;}],&quot;container-title&quot;:&quot;Medicine&quot;,&quot;container-title-short&quot;:&quot;Medicine&quot;,&quot;accessed&quot;:{&quot;date-parts&quot;:[[2025,6,23]]},&quot;DOI&quot;:&quot;10.1097/MD.0000000000041775,&quot;,&quot;ISSN&quot;:&quot;15365964&quot;,&quot;PMID&quot;:&quot;40068052&quot;,&quot;URL&quot;:&quot;https://pubmed.ncbi.nlm.nih.gov/40068052/&quot;,&quot;issued&quot;:{&quot;date-parts&quot;:[[2025,3,7]]},&quot;page&quot;:&quot;e41775&quot;,&quot;abstract&quot;:&quot;Breast cancer poses a significant health challenge for women globally, with survival rates varying widely between and within countries. The correlation between delayed diagnosis and lower survival rates is well-established, emphasizing the importance of addressing barriers to early presentation to improve survival rates in low-middle-income countries like Bangladesh. The objective of the study was to assess how often breast cancer patients present late, pinpoint the underlying reasons for the delay, and examine any potential links between delayed presentation and socio-demographic factors in our context. A prospective cross-sectional study was conducted at Ahsania Mission Cancer and General Hospital from July 2023 to December 2023. The study focused on newly diagnosed breast cancer patients attending the outpatient department. Following the provision of consent, the patient's information was obtained through face-to-face interviews and a review of their medical records. Diagnostic delay was defined as 90 days or more from the onset of symptoms to the initiation of medical treatment (by expert physicians). The collected data was stratified based on various socio-demographic variables, including age, marital status, education status, and socio-economic status. Data analysis and visualization were performed using Microsoft Excel and SPSS V 25. The study involved 242 participants; the majority (126, 52.06%) were aged 41 to 60 and came from a low-income, uneducated social background. Stage II breast cancer was the most common presentation (137, 56.6%). The average duration from diagnosis was 5.18 months, and nearly half of the patients (112, 46.28%) experienced more than 3 months of diagnostic delay. The delay in diagnosis was significantly associated with the patient's socio-economic status and the stage of cancer. The primary cause of delayed diagnosis was a lack of awareness about breast cancer symptoms, particularly the painless nature of breast lumps, which patients either did not notice or did not consider serious enough to seek medical attention, followed by the initial pursuit of alternative treatments. To facilitate earlier breast cancer diagnosis, policies should prioritize community-based education programs and adequate screening procedures, as well as expanded healthcare access.&quot;,&quot;publisher&quot;:&quot;Medicine (Baltimore)&quot;,&quot;issue&quot;:&quot;10&quot;,&quot;volume&quot;:&quot;104&quot;},&quot;isTemporary&quot;:false}],&quot;citationTag&quot;:&quot;MENDELEY_CITATION_v3_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&quot;},{&quot;citationID&quot;:&quot;MENDELEY_CITATION_049eecf6-fa44-424f-a974-1f875aca4927&quot;,&quot;properties&quot;:{&quot;noteIndex&quot;:0},&quot;isEdited&quot;:false,&quot;manualOverride&quot;:{&quot;isManuallyOverridden&quot;:false,&quot;citeprocText&quot;:&quot;(4)&quot;,&quot;manualOverrideText&quot;:&quot;&quot;},&quot;citationItems&quot;:[{&quot;id&quot;:&quot;9cdc1100-1621-31bb-b184-ea21955ce24a&quot;,&quot;itemData&quot;:{&quot;type&quot;:&quot;article-journal&quot;,&quot;id&quot;:&quot;9cdc1100-1621-31bb-b184-ea21955ce24a&quot;,&quot;title&quot;:&quot;Use of Alternative Medicine Is Delaying Health-Seeking Behavior by Bangladeshi Breast Cancer Patients&quot;,&quot;author&quot;:[{&quot;family&quot;:&quot;Akhtar&quot;,&quot;given&quot;:&quot;Khursheda&quot;,&quot;parse-names&quot;:false,&quot;dropping-particle&quot;:&quot;&quot;,&quot;non-dropping-particle&quot;:&quot;&quot;},{&quot;family&quot;:&quot;Akhtar&quot;,&quot;given&quot;:&quot;Khodeza&quot;,&quot;parse-names&quot;:false,&quot;dropping-particle&quot;:&quot;&quot;,&quot;non-dropping-particle&quot;:&quot;&quot;},{&quot;family&quot;:&quot;Rahman&quot;,&quot;given&quot;:&quot;M. Mizanur&quot;,&quot;parse-names&quot;:false,&quot;dropping-particle&quot;:&quot;&quot;,&quot;non-dropping-particle&quot;:&quot;&quot;}],&quot;container-title&quot;:&quot;European Journal of Breast Health&quot;,&quot;container-title-short&quot;:&quot;Eur J Breast Health&quot;,&quot;accessed&quot;:{&quot;date-parts&quot;:[[2025,6,23]]},&quot;DOI&quot;:&quot;10.5152/EJBH.2018.3929&quot;,&quot;PMID&quot;:&quot;30123883&quot;,&quot;URL&quot;:&quot;https://pmc.ncbi.nlm.nih.gov/articles/PMC6092151/&quot;,&quot;issued&quot;:{&quot;date-parts&quot;:[[2018,6,29]]},&quot;page&quot;:&quot;166&quot;,&quot;abstract&quot;:&quot;Objective: Various treatment options including alternative medicine is available in underdeveloped countries which attracts easily the community with low profile. This study aimed to find perception of the use and mode use of alternative medicine (AM) by Bangladeshi Breast cancer patients which may influence timely treatment seeking. Materials and Methods: A cross sectional study was performed to determine the spectrum in use of alternative medicine and compare the use of alternative medicine with their delay in presentation. Patients were selected randomly from July 2015-June 2016 in a specialized public cancer hospital of Dhaka city. Face to face interview was taken from diagnosed breast cancer patients, collected in pre-structured data sheet, SPSS was used for statical tests. Results: Out of 200 respondents, about half of the respondents 46.5% (93) first sought help to alternative medicine. Most of them 86.02 %( 80) preferred to use homeopathy. The mean duration of use alternative medicine was 2.9±4.7 months, mean patient delay was 4 months. Use of alternative medicine was found significantly (p&lt;0.05) associated with patient delay (p=0.019), provider delay (p&lt;0.0001), total delay (p&lt;0.0001), use of homeopathy (p&lt;0.0001) and residence (p=0.014). Logistic regression analysis showed that alternative medicine was 4 times more likely to cause delay help seeking (OR=4.353; 95% CI 2.2.7-8.587) p&lt;0.0001. The co-efficient r was 0.488, p&lt;0.0001 and there was a positive correlation among delay and duration of use of alternative medicine. Conclusion: Seeking medical help other than orthodox available treatment leads to delayed presentation by the breast cancer patients.&quot;,&quot;publisher&quot;:&quot;Galenos Yayinevi&quot;,&quot;issue&quot;:&quot;3&quot;,&quot;volume&quot;:&quot;14&quot;},&quot;isTemporary&quot;:false}],&quot;citationTag&quot;:&quot;MENDELEY_CITATION_v3_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&quot;},{&quot;citationID&quot;:&quot;MENDELEY_CITATION_34a14840-927a-4641-a087-240ca9f415c9&quot;,&quot;properties&quot;:{&quot;noteIndex&quot;:0},&quot;isEdited&quot;:false,&quot;manualOverride&quot;:{&quot;isManuallyOverridden&quot;:false,&quot;citeprocText&quot;:&quot;(5)&quot;,&quot;manualOverrideText&quot;:&quot;&quot;},&quot;citationItems&quot;:[{&quot;id&quot;:&quot;c9d99aa8-048e-3fd5-80ad-fae8babb746a&quot;,&quot;itemData&quot;:{&quot;type&quot;:&quot;article-journal&quot;,&quot;id&quot;:&quot;c9d99aa8-048e-3fd5-80ad-fae8babb746a&quot;,&quot;title&quot;:&quot;Influence of socioeconomic status and BMI on the quality of life after mastectomy in Bangladeshi breast cancer patients in a public hospital&quot;,&quot;author&quot;:[{&quot;family&quot;:&quot;Rahman&quot;,&quot;given&quot;:&quot;Md Mizanur&quot;,&quot;parse-names&quot;:false,&quot;dropping-particle&quot;:&quot;&quot;,&quot;non-dropping-particle&quot;:&quot;&quot;},{&quot;family&quot;:&quot;Ahsan&quot;,&quot;given&quot;:&quot;Md Abul&quot;,&quot;parse-names&quot;:false,&quot;dropping-particle&quot;:&quot;&quot;,&quot;non-dropping-particle&quot;:&quot;&quot;},{&quot;family&quot;:&quot;Monalisa&quot;,&quot;given&quot;:&quot;Nazratun Nayeem&quot;,&quot;parse-names&quot;:false,&quot;dropping-particle&quot;:&quot;&quot;,&quot;non-dropping-particle&quot;:&quot;&quot;},{&quot;family&quot;:&quot;Rahman&quot;,&quot;given&quot;:&quot;Khadiza&quot;,&quot;parse-names&quot;:false,&quot;dropping-particle&quot;:&quot;&quot;,&quot;non-dropping-particle&quot;:&quot;&quot;}],&quot;container-title&quot;:&quot;Japanese Journal of Clinical Oncology&quot;,&quot;container-title-short&quot;:&quot;Jpn J Clin Oncol&quot;,&quot;accessed&quot;:{&quot;date-parts&quot;:[[2025,6,23]]},&quot;DOI&quot;:&quot;10.1093/JJCO/HYU144,&quot;,&quot;ISSN&quot;:&quot;14653621&quot;,&quot;PMID&quot;:&quot;25425727&quot;,&quot;URL&quot;:&quot;https://pubmed.ncbi.nlm.nih.gov/25425727/&quot;,&quot;issued&quot;:{&quot;date-parts&quot;:[[2014,12,1]]},&quot;page&quot;:&quot;1150-1157&quot;,&quot;abstract&quot;:&quot;Objective: Quality of life after diagnosis and during treatment phases of breast cancer varies across individual to individual, country to country and from ethnicity to ethnicity. So factors affecting it are of growing research interest. The aim of the study was to investigate the influence of socioeconomic status and body mass index on the quality of life of breast cancer patients during the phases of treatment-before and after mastectomy. Methods: Two hundred and fifty-one women with breast cancer undergoing surgery were interviewed prior to and after mastectomy in National Institute of Cancer Research and Hospital, Dhaka from January 2012 to March 2013 using European Organization for Research and Treatment of Cancer Core Questionnaire (and QLQ-Br23). Socioeconomic factors like educational status, family income, occupation and body mass index were taken as investigating factors against global health status and breast cancer-related factors. Results: Significant reduction of the scores found that means deterioration of function in the following domains of the quality of life were found such as physical well-being (P = 0.019), emotional well-being (P = 0.035), cognitive status (P = 0.05) and the breast-specific subscales like BRBI (body image), BRBS (breast symptoms), BRAS (arm symptoms); (P = 0.013, 0.103, 0.015) was observed after surgery in lower income group.Worker group expressed also similar effect on the global health status/quality-of-life scales (P = 0.05, 0.043, 0.021) and breast subscales (P = 0.002, 0.027, 0.05), patients with lower body mass index also have a lower score also. Educational status does not affect the two groups. Younger age group patients expressed much distress. Conclusions: Improvement of family income, nutritional status and improvement of working environment might have an impact on the improvement of the quality of life of breast cancer patients during the phases of treatment.&quot;,&quot;publisher&quot;:&quot;Oxford University Press&quot;,&quot;issue&quot;:&quot;12&quot;,&quot;volume&quot;:&quot;44&quot;},&quot;isTemporary&quot;:false}],&quot;citationTag&quot;:&quot;MENDELEY_CITATION_v3_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&quot;},{&quot;citationID&quot;:&quot;MENDELEY_CITATION_d0d1c606-0315-402b-916e-889e1b731500&quot;,&quot;properties&quot;:{&quot;noteIndex&quot;:0},&quot;isEdited&quot;:false,&quot;manualOverride&quot;:{&quot;isManuallyOverridden&quot;:false,&quot;citeprocText&quot;:&quot;(6)&quot;,&quot;manualOverrideText&quot;:&quot;&quot;},&quot;citationItems&quot;:[{&quot;id&quot;:&quot;a6951d48-25b1-3ee5-8bd0-0c7193ab2dfd&quot;,&quot;itemData&quot;:{&quot;type&quot;:&quot;webpage&quot;,&quot;id&quot;:&quot;a6951d48-25b1-3ee5-8bd0-0c7193ab2dfd&quot;,&quot;title&quot;:&quot;View of Physical Examination among Delayed Diagnosis of Breast Cancer Patients&quot;,&quot;accessed&quot;:{&quot;date-parts&quot;:[[2025,6,23]]},&quot;URL&quot;:&quot;https://tajrmc.com/taj/article/view/132/135&quot;,&quot;container-title-short&quot;:&quot;&quot;},&quot;isTemporary&quot;:false}],&quot;citationTag&quot;:&quot;MENDELEY_CITATION_v3_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&quot;},{&quot;citationID&quot;:&quot;MENDELEY_CITATION_509117d4-c235-4cee-8c5e-a91c8e9acb22&quot;,&quot;properties&quot;:{&quot;noteIndex&quot;:0},&quot;isEdited&quot;:false,&quot;manualOverride&quot;:{&quot;isManuallyOverridden&quot;:false,&quot;citeprocText&quot;:&quot;(7,8)&quot;,&quot;manualOverrideText&quot;:&quot;&quot;},&quot;citationItems&quot;:[{&quot;id&quot;:&quot;20c03df5-2598-35f3-ac2e-49d817c280e1&quot;,&quot;itemData&quot;:{&quot;type&quot;:&quot;webpage&quot;,&quot;id&quot;:&quot;20c03df5-2598-35f3-ac2e-49d817c280e1&quot;,&quot;title&quot;:&quot;(PDF) Literacy and breast cancer diagnosis and treatment among patients in a tertiary health institution of Lagos, Nigeria&quot;,&quot;accessed&quot;:{&quot;date-parts&quot;:[[2025,6,23]]},&quot;URL&quot;:&quot;https://www.researchgate.net/publication/285755623_Literacy_and_breast_cancer_diagnosis_and_treatment_among_patients_in_a_tertiary_health_institution_of_Lagos_Nigeria&quot;,&quot;container-title-short&quot;:&quot;&quot;},&quot;isTemporary&quot;:false},{&quot;id&quot;:&quot;735f18ef-b845-3c55-a75d-30794681cec9&quot;,&quot;itemData&quot;:{&quot;type&quot;:&quot;article-journal&quot;,&quot;id&quot;:&quot;735f18ef-b845-3c55-a75d-30794681cec9&quot;,&quot;title&quot;:&quot;Breast cancer presentation and diagnostic delays in young women&quot;,&quot;author&quot;:[{&quot;family&quot;:&quot;Ruddy&quot;,&quot;given&quot;:&quot;Kathryn J.&quot;,&quot;parse-names&quot;:false,&quot;dropping-particle&quot;:&quot;&quot;,&quot;non-dropping-particle&quot;:&quot;&quot;},{&quot;family&quot;:&quot;Gelber&quot;,&quot;given&quot;:&quot;Shari&quot;,&quot;parse-names&quot;:false,&quot;dropping-particle&quot;:&quot;&quot;,&quot;non-dropping-particle&quot;:&quot;&quot;},{&quot;family&quot;:&quot;Tamimi&quot;,&quot;given&quot;:&quot;Rulla M.&quot;,&quot;parse-names&quot;:false,&quot;dropping-particle&quot;:&quot;&quot;,&quot;non-dropping-particle&quot;:&quot;&quot;},{&quot;family&quot;:&quot;Schapira&quot;,&quot;given&quot;:&quot;Lidia&quot;,&quot;parse-names&quot;:false,&quot;dropping-particle&quot;:&quot;&quot;,&quot;non-dropping-particle&quot;:&quot;&quot;},{&quot;family&quot;:&quot;Come&quot;,&quot;given&quot;:&quot;Steven E.&quot;,&quot;parse-names&quot;:false,&quot;dropping-particle&quot;:&quot;&quot;,&quot;non-dropping-particle&quot;:&quot;&quot;},{&quot;family&quot;:&quot;Meyer&quot;,&quot;given&quot;:&quot;Meghan E.&quot;,&quot;parse-names&quot;:false,&quot;dropping-particle&quot;:&quot;&quot;,&quot;non-dropping-particle&quot;:&quot;&quot;},{&quot;family&quot;:&quot;Winer&quot;,&quot;given&quot;:&quot;Eric P.&quot;,&quot;parse-names&quot;:false,&quot;dropping-particle&quot;:&quot;&quot;,&quot;non-dropping-particle&quot;:&quot;&quot;},{&quot;family&quot;:&quot;Partridge&quot;,&quot;given&quot;:&quot;Ann H.&quot;,&quot;parse-names&quot;:false,&quot;dropping-particle&quot;:&quot;&quot;,&quot;non-dropping-particle&quot;:&quot;&quot;}],&quot;container-title&quot;:&quot;Cancer&quot;,&quot;container-title-short&quot;:&quot;Cancer&quot;,&quot;accessed&quot;:{&quot;date-parts&quot;:[[2025,6,23]]},&quot;DOI&quot;:&quot;10.1002/CNCR.28287,&quot;,&quot;ISSN&quot;:&quot;0008543X&quot;,&quot;PMID&quot;:&quot;24347383&quot;,&quot;URL&quot;:&quot;https://pubmed.ncbi.nlm.nih.gov/24347383/&quot;,&quot;issued&quot;:{&quot;date-parts&quot;:[[2014,1,1]]},&quot;page&quot;:&quot;20-25&quot;,&quot;abstract&quot;:&quot;BACKGROUND Young women may experience delays in diagnosis of breast cancer, and these delays may contribute to poorer outcomes. METHODS In a prospective, multicenter cohort study, women recently diagnosed with breast cancer at age ≤40 years were surveyed regarding their initial signs or symptoms of cancer and delays in diagnosis. Self delay was defined as ≥90 days between the first sign or symptom and a patient's first visit to consult a health care provider. Care delay was defined as ≥90 days between that first visit and the diagnosis of breast cancer. In a medical record review, tumor characteristics were assessed, including disease stage. Univariate and multivariate models were used to assess for predictors of self delay, care delay, and advanced stage in the self-detected subset. RESULTS In 585 eligible participants, the first sign or symptom of cancer was a self-detected breast abnormality for 80%, a clinical breast examination abnormality for 6%, an imaging abnormality for 12%, and a systemic symptom for 1%. Among women with self-detected cancers, 17% reported a self delay, and 12% reported a care delay. Self delays were associated with poorer financial status (P = 0.01). Among young women with self-detected breast cancers, care delay was associated at trend level (P =.06) with higher stage in multivariate modeling. CONCLUSIONS Most young women detect their own breast cancers, and most do not experience long delays before diagnosis. Women with fewer financial resources are more likely to delay seeking medical attention for a self-detected breast abnormality. Cancer 2014;120:20-25. © 2013 American Cancer Society. Eighty percent of women diagnosed with breast cancer at age ≤40 years detect their own breast abnormalities. Among women with self-detected breast cancers, 17% report a delay of at least 90 days before they visit a health care provider for an evaluation, and 12% report a delay of at least 90 days between that visit and their diagnosis. © 2013 American Cancer Society.&quot;,&quot;publisher&quot;:&quot;Cancer&quot;,&quot;issue&quot;:&quot;1&quot;,&quot;volume&quot;:&quot;120&quot;},&quot;isTemporary&quot;:false}],&quot;citationTag&quot;:&quot;MENDELEY_CITATION_v3_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&quot;},{&quot;citationID&quot;:&quot;MENDELEY_CITATION_4389a3a6-10b8-44df-9b0e-43235e377cb5&quot;,&quot;properties&quot;:{&quot;noteIndex&quot;:0},&quot;isEdited&quot;:false,&quot;manualOverride&quot;:{&quot;isManuallyOverridden&quot;:false,&quot;citeprocText&quot;:&quot;(9)&quot;,&quot;manualOverrideText&quot;:&quot;&quot;},&quot;citationTag&quot;:&quot;MENDELEY_CITATION_v3_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&quot;,&quot;citationItems&quot;:[{&quot;id&quot;:&quot;dfeb3149-eac8-3088-ac20-b23a9e209dc5&quot;,&quot;itemData&quot;:{&quot;type&quot;:&quot;article-journal&quot;,&quot;id&quot;:&quot;dfeb3149-eac8-3088-ac20-b23a9e209dc5&quot;,&quot;title&quot;:&quot;Rabies control in Bangladesh and prediction of human rabies cases by 2030: a One Health approach&quot;,&quot;author&quot;:[{&quot;family&quot;:&quot;Ghosh&quot;,&quot;given&quot;:&quot;Sumon&quot;,&quot;parse-names&quot;:false,&quot;dropping-particle&quot;:&quot;&quot;,&quot;non-dropping-particle&quot;:&quot;&quot;},{&quot;family&quot;:&quot;Hasan&quot;,&quot;given&quot;:&quot;Mohammad Nayeem&quot;,&quot;parse-names&quot;:false,&quot;dropping-particle&quot;:&quot;&quot;,&quot;non-dropping-particle&quot;:&quot;&quot;},{&quot;family&quot;:&quot;Nath&quot;,&quot;given&quot;:&quot;Nirmalendu Deb&quot;,&quot;parse-names&quot;:false,&quot;dropping-particle&quot;:&quot;&quot;,&quot;non-dropping-particle&quot;:&quot;&quot;},{&quot;family&quot;:&quot;Haider&quot;,&quot;given&quot;:&quot;Najmul&quot;,&quot;parse-names&quot;:false,&quot;dropping-particle&quot;:&quot;&quot;,&quot;non-dropping-particle&quot;:&quot;&quot;},{&quot;family&quot;:&quot;Jones&quot;,&quot;given&quot;:&quot;Daleniece Higgins&quot;,&quot;parse-names&quot;:false,&quot;dropping-particle&quot;:&quot;&quot;,&quot;non-dropping-particle&quot;:&quot;&quot;},{&quot;family&quot;:&quot;Islam&quot;,&quot;given&quot;:&quot;Md Kamrul&quot;,&quot;parse-names&quot;:false,&quot;dropping-particle&quot;:&quot;&quot;,&quot;non-dropping-particle&quot;:&quot;&quot;},{&quot;family&quot;:&quot;Rahaman&quot;,&quot;given&quot;:&quot;M. Mujibur&quot;,&quot;parse-names&quot;:false,&quot;dropping-particle&quot;:&quot;&quot;,&quot;non-dropping-particle&quot;:&quot;&quot;},{&quot;family&quot;:&quot;Mursalin&quot;,&quot;given&quot;:&quot;Hasan Sayedul&quot;,&quot;parse-names&quot;:false,&quot;dropping-particle&quot;:&quot;&quot;,&quot;non-dropping-particle&quot;:&quot;&quot;},{&quot;family&quot;:&quot;Mahmud&quot;,&quot;given&quot;:&quot;Nadim&quot;,&quot;parse-names&quot;:false,&quot;dropping-particle&quot;:&quot;&quot;,&quot;non-dropping-particle&quot;:&quot;&quot;},{&quot;family&quot;:&quot;Kamruzzaman&quot;,&quot;given&quot;:&quot;Md&quot;,&quot;parse-names&quot;:false,&quot;dropping-particle&quot;:&quot;&quot;,&quot;non-dropping-particle&quot;:&quot;&quot;},{&quot;family&quot;:&quot;Rabby&quot;,&quot;given&quot;:&quot;Md Fazlay&quot;,&quot;parse-names&quot;:false,&quot;dropping-particle&quot;:&quot;&quot;,&quot;non-dropping-particle&quot;:&quot;&quot;},{&quot;family&quot;:&quot;Kar&quot;,&quot;given&quot;:&quot;Shotabdi&quot;,&quot;parse-names&quot;:false,&quot;dropping-particle&quot;:&quot;&quot;,&quot;non-dropping-particle&quot;:&quot;&quot;},{&quot;family&quot;:&quot;Ullah&quot;,&quot;given&quot;:&quot;Sayed Mohammed&quot;,&quot;parse-names&quot;:false,&quot;dropping-particle&quot;:&quot;&quot;,&quot;non-dropping-particle&quot;:&quot;&quot;},{&quot;family&quot;:&quot;Ali Shah&quot;,&quot;given&quot;:&quot;Md Rashed&quot;,&quot;parse-names&quot;:false,&quot;dropping-particle&quot;:&quot;&quot;,&quot;non-dropping-particle&quot;:&quot;&quot;},{&quot;family&quot;:&quot;Jahan&quot;,&quot;given&quot;:&quot;Afsana Akter&quot;,&quot;parse-names&quot;:false,&quot;dropping-particle&quot;:&quot;&quot;,&quot;non-dropping-particle&quot;:&quot;&quot;},{&quot;family&quot;:&quot;Rana&quot;,&quot;given&quot;:&quot;Md Sohel&quot;,&quot;parse-names&quot;:false,&quot;dropping-particle&quot;:&quot;&quot;,&quot;non-dropping-particle&quot;:&quot;&quot;},{&quot;family&quot;:&quot;Chowdhury&quot;,&quot;given&quot;:&quot;Sukanta&quot;,&quot;parse-names&quot;:false,&quot;dropping-particle&quot;:&quot;&quot;,&quot;non-dropping-particle&quot;:&quot;&quot;},{&quot;family&quot;:&quot;Uddin&quot;,&quot;given&quot;:&quot;Md Jamal&quot;,&quot;parse-names&quot;:false,&quot;dropping-particle&quot;:&quot;&quot;,&quot;non-dropping-particle&quot;:&quot;&quot;},{&quot;family&quot;:&quot;Sunil&quot;,&quot;given&quot;:&quot;Thankam S.&quot;,&quot;parse-names&quot;:false,&quot;dropping-particle&quot;:&quot;&quot;,&quot;non-dropping-particle&quot;:&quot;&quot;},{&quot;family&quot;:&quot;Ahmed&quot;,&quot;given&quot;:&quot;Be Nazir&quot;,&quot;parse-names&quot;:false,&quot;dropping-particle&quot;:&quot;&quot;,&quot;non-dropping-particle&quot;:&quot;&quot;},{&quot;family&quot;:&quot;Siddiqui&quot;,&quot;given&quot;:&quot;Umme Ruman&quot;,&quot;parse-names&quot;:false,&quot;dropping-particle&quot;:&quot;&quot;,&quot;non-dropping-particle&quot;:&quot;&quot;},{&quot;family&quot;:&quot;Kaisar&quot;,&quot;given&quot;:&quot;S. M.Golam&quot;,&quot;parse-names&quot;:false,&quot;dropping-particle&quot;:&quot;&quot;,&quot;non-dropping-particle&quot;:&quot;&quot;},{&quot;family&quot;:&quot;Islam&quot;,&quot;given&quot;:&quot;Md Nazmul&quot;,&quot;parse-names&quot;:false,&quot;dropping-particle&quot;:&quot;&quot;,&quot;non-dropping-particle&quot;:&quot;&quot;}],&quot;container-title&quot;:&quot;The Lancet Regional Health - Southeast Asia&quot;,&quot;accessed&quot;:{&quot;date-parts&quot;:[[2024,9,25]]},&quot;DOI&quot;:&quot;10.1016/J.LANSEA.2024.100452/ATTACHMENT/0DF38591-995C-4CB2-A87C-334A6C77062B/MMC8.ZIP&quot;,&quot;ISSN&quot;:&quot;27723682&quot;,&quot;URL&quot;:&quot;http://www.thelancet.com/article/S2772368224001021/fulltext&quot;,&quot;issued&quot;:{&quot;date-parts&quot;:[[2024,8,1]]},&quot;abstract&quot;:&quot;Background: Bangladesh is making progress toward achieving zero dog-mediated rabies deaths by 2030, a global goal set in 2015. Methods: Drawing from multiple datasets, including patient immunisation record books and mass dog vaccination (MDV) databases, we conducted a comprehensive analysis between 2011 and 2023 to understand the effectiveness of rabies control programmes and predict human rabies cases in Bangladesh by 2030 using time-series forecasting models. We also compared rabies virus sequences from GenBank in Bangladesh and other South Asian countries. Findings: The estimated dog population in Bangladesh was determined to be 1,668,140, with an average dog population density of 12.83 dogs/km2 (95% CI 11.14–14.53) and a human-to-dog ratio of 86.70 (95% CI 76.60–96.80). The MDV campaign has led to the vaccination of an average of 21,295 dogs (95% CI 18,654–23,935) per district annually out of an estimated 26,065 dogs (95% CI 22,898–29,230). A declining trend in predicted and observed human rabies cases has been identified, suggesting that Bangladesh is poised to make substantial progress towards achieving the ‘Zero by 30’ goal, provided the current trajectory continues. The phylogenetic analysis shows that rabies viruses in Bangladesh belong to the Arctic-like-1 group, which differs from those in Bhutan despite sharing a common ancestor. Interpretation: Bangladesh's One Health approach demonstrated that an increase in MDV and anti-rabies vaccine (ARV) resulted in a decline in the relative risk of human rabies cases, indicating that eliminating dog-mediated human rabies could be achievable. Funding: The study was supported by the Communicable Disease Control (CDC) Division of the Directorate General of Health Services (DGHS) of the People's Republic of Bangladesh.&quot;,&quot;publisher&quot;:&quot;Elsevier Ltd&quot;,&quot;volume&quot;:&quot;27&quot;,&quot;container-title-short&quot;:&quot;&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E034-33C0-4529-BE72-9F0EE833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26</Pages>
  <Words>22283</Words>
  <Characters>127017</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Mohammad Nayeem Hasan</cp:lastModifiedBy>
  <cp:revision>55</cp:revision>
  <dcterms:created xsi:type="dcterms:W3CDTF">2024-10-17T12:20:00Z</dcterms:created>
  <dcterms:modified xsi:type="dcterms:W3CDTF">2025-06-22T21:16:00Z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id="NjlAemCx"/&gt;&lt;style id="http://www.zotero.org/styles/epidemiology-and-infection"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