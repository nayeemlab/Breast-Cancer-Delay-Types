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06E9B" w14:textId="77777777" w:rsidR="008063D1" w:rsidRDefault="008063D1"/>
    <w:p w14:paraId="061FE0CB" w14:textId="77777777" w:rsidR="008063D1" w:rsidRDefault="00661C2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STUDY TITLE</w:t>
      </w:r>
    </w:p>
    <w:p w14:paraId="0FFF6CDE" w14:textId="77777777" w:rsidR="008063D1" w:rsidRDefault="00661C24">
      <w:pPr>
        <w:spacing w:after="280"/>
        <w:jc w:val="both"/>
        <w:rPr>
          <w:rFonts w:ascii="Times New Roman" w:eastAsia="Times New Roman" w:hAnsi="Times New Roman" w:cs="Times New Roman"/>
          <w:sz w:val="28"/>
          <w:szCs w:val="28"/>
        </w:rPr>
      </w:pPr>
      <w:r w:rsidRPr="00B46AA1">
        <w:rPr>
          <w:rFonts w:ascii="Times New Roman" w:eastAsia="Times New Roman" w:hAnsi="Times New Roman" w:cs="Times New Roman"/>
          <w:sz w:val="28"/>
          <w:szCs w:val="28"/>
          <w:highlight w:val="yellow"/>
        </w:rPr>
        <w:t>Factors associated with delayed diagnosis of breast cancer and the impact of delays on the stage of cancer: A Bangladesh perspective</w:t>
      </w:r>
      <w:r>
        <w:rPr>
          <w:rFonts w:ascii="Times New Roman" w:eastAsia="Times New Roman" w:hAnsi="Times New Roman" w:cs="Times New Roman"/>
          <w:sz w:val="28"/>
          <w:szCs w:val="28"/>
        </w:rPr>
        <w:t xml:space="preserve">  </w:t>
      </w:r>
    </w:p>
    <w:p w14:paraId="55003F10" w14:textId="77777777" w:rsidR="008063D1" w:rsidRDefault="008063D1">
      <w:pPr>
        <w:spacing w:after="280"/>
        <w:jc w:val="both"/>
        <w:rPr>
          <w:rFonts w:ascii="Times New Roman" w:eastAsia="Times New Roman" w:hAnsi="Times New Roman" w:cs="Times New Roman"/>
          <w:sz w:val="26"/>
          <w:szCs w:val="26"/>
        </w:rPr>
      </w:pPr>
    </w:p>
    <w:p w14:paraId="05802E6B" w14:textId="77777777" w:rsidR="008063D1" w:rsidRPr="00B46AA1" w:rsidRDefault="00661C24">
      <w:pPr>
        <w:spacing w:before="240" w:after="240" w:line="360" w:lineRule="auto"/>
        <w:jc w:val="both"/>
        <w:rPr>
          <w:rFonts w:ascii="Times New Roman" w:eastAsia="Times New Roman" w:hAnsi="Times New Roman" w:cs="Times New Roman"/>
          <w:b/>
          <w:color w:val="5B9BD5"/>
          <w:sz w:val="28"/>
          <w:szCs w:val="28"/>
        </w:rPr>
      </w:pPr>
      <w:commentRangeStart w:id="0"/>
      <w:r w:rsidRPr="00B46AA1">
        <w:rPr>
          <w:rFonts w:ascii="Times New Roman" w:eastAsia="Times New Roman" w:hAnsi="Times New Roman" w:cs="Times New Roman"/>
          <w:b/>
          <w:color w:val="5B9BD5"/>
          <w:sz w:val="28"/>
          <w:szCs w:val="28"/>
        </w:rPr>
        <w:t>Introduction:</w:t>
      </w:r>
      <w:commentRangeEnd w:id="0"/>
      <w:r w:rsidR="00884668">
        <w:rPr>
          <w:rStyle w:val="CommentReference"/>
        </w:rPr>
        <w:commentReference w:id="0"/>
      </w:r>
    </w:p>
    <w:p w14:paraId="21817E0A" w14:textId="77777777" w:rsidR="008063D1" w:rsidRDefault="00661C24">
      <w:pPr>
        <w:spacing w:before="240" w:after="280" w:line="36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sz w:val="24"/>
          <w:szCs w:val="24"/>
        </w:rPr>
        <w:t xml:space="preserve">Cancer is a highly lethal non-communicable disease that poses a significant global health challenge. As infectious diseases are being brought under control and people are living longer, non-communicable chronic illnesses like cancer are becoming more prevalent. Among all deaths caused by non-communicable diseases, roughly 30% will be attributed to various forms of cancer (WHO, 2020). The shift in disease patterns, known as the epidemiological transition, has brought chronic ailments such as cancer into the spotlight as major public health concerns. In this dire situation, breast cancer demands special attention and focus. The disease afflicts over 2 million new individuals annually (Wild C.P. et al., 2020). According to the WHO report, in the year 2022, breast cancer was the most prevalent form of cancer affecting women in a staggering 157 out of 185 countries worldwide and it also states that breast cancer has a global presence, occurring in every single nation across the globe (WHO, 2022). In 2018, it accounted for 11.6% of all cancer cases globally and a staggering 24.2% of cases among women, making it the most prevalent cancer type in the female </w:t>
      </w:r>
      <w:proofErr w:type="gramStart"/>
      <w:r>
        <w:rPr>
          <w:rFonts w:ascii="Times New Roman" w:eastAsia="Times New Roman" w:hAnsi="Times New Roman" w:cs="Times New Roman"/>
          <w:sz w:val="24"/>
          <w:szCs w:val="24"/>
        </w:rPr>
        <w:t>population( Wild</w:t>
      </w:r>
      <w:proofErr w:type="gramEnd"/>
      <w:r>
        <w:rPr>
          <w:rFonts w:ascii="Times New Roman" w:eastAsia="Times New Roman" w:hAnsi="Times New Roman" w:cs="Times New Roman"/>
          <w:sz w:val="24"/>
          <w:szCs w:val="24"/>
        </w:rPr>
        <w:t xml:space="preserve"> C.P. et al.,2020).</w:t>
      </w:r>
      <w:r>
        <w:rPr>
          <w:rFonts w:ascii="Times New Roman" w:eastAsia="Times New Roman" w:hAnsi="Times New Roman" w:cs="Times New Roman"/>
          <w:color w:val="4472C4"/>
          <w:sz w:val="24"/>
          <w:szCs w:val="24"/>
        </w:rPr>
        <w:t xml:space="preserve"> </w:t>
      </w:r>
      <w:r>
        <w:rPr>
          <w:rFonts w:ascii="Gungsuh" w:eastAsia="Gungsuh" w:hAnsi="Gungsuh" w:cs="Gungsuh"/>
          <w:sz w:val="24"/>
          <w:szCs w:val="24"/>
        </w:rPr>
        <w:t xml:space="preserve">Approximately 685,000 females lost their lives due to breast cancer in 2020 and this figure accounted for around 16% of all cancer-related deaths among women, which translates to one out of every six cancer fatalities in the female population being caused by breast cancer (Anderson B.O. et al., 2021). Due to factors such as population growth and an ageing population, the global impact of breast cancer is expected to escalate significantly by the year 2040 and the projections indicate that the number of new breast cancer cases diagnosed annually will surpass 3 million, while the yearly death toll from this disease will exceed 1 million individuals worldwide (Arnold M. et al., 2022). These statistics underscore the grave nature of this disease and the urgency with which it must be </w:t>
      </w:r>
      <w:r>
        <w:rPr>
          <w:rFonts w:ascii="Gungsuh" w:eastAsia="Gungsuh" w:hAnsi="Gungsuh" w:cs="Gungsuh"/>
          <w:sz w:val="24"/>
          <w:szCs w:val="24"/>
        </w:rPr>
        <w:lastRenderedPageBreak/>
        <w:t xml:space="preserve">addressed. If the projected rates or trends continue without any change, the effects or consequences will be more significant or pronounced in countries with </w:t>
      </w:r>
      <w:proofErr w:type="gramStart"/>
      <w:r>
        <w:rPr>
          <w:rFonts w:ascii="Gungsuh" w:eastAsia="Gungsuh" w:hAnsi="Gungsuh" w:cs="Gungsuh"/>
          <w:sz w:val="24"/>
          <w:szCs w:val="24"/>
        </w:rPr>
        <w:t>low or moderate income</w:t>
      </w:r>
      <w:proofErr w:type="gramEnd"/>
      <w:r>
        <w:rPr>
          <w:rFonts w:ascii="Gungsuh" w:eastAsia="Gungsuh" w:hAnsi="Gungsuh" w:cs="Gungsuh"/>
          <w:sz w:val="24"/>
          <w:szCs w:val="24"/>
        </w:rPr>
        <w:t xml:space="preserve"> levels compared to high-income nations (World Health Organization, 2023). While breast cancer occurrence is less frequent in developing nations compared to developed countries, the rate of deaths caused by breast cancer is disproportionately higher in developing nations (Sung H. et al., 2021). In the case of developed countries, breast cancer primarily affects women over 50 years old but where a significant portion, nearly half, of all breast cancer cases in developing countries were diagnosed in women of child bearing age ,between 15 and 45 years old, in 2010 (</w:t>
      </w:r>
      <w:proofErr w:type="spellStart"/>
      <w:r>
        <w:rPr>
          <w:rFonts w:ascii="Gungsuh" w:eastAsia="Gungsuh" w:hAnsi="Gungsuh" w:cs="Gungsuh"/>
          <w:sz w:val="24"/>
          <w:szCs w:val="24"/>
        </w:rPr>
        <w:t>Forouzanfar</w:t>
      </w:r>
      <w:proofErr w:type="spellEnd"/>
      <w:r>
        <w:rPr>
          <w:rFonts w:ascii="Gungsuh" w:eastAsia="Gungsuh" w:hAnsi="Gungsuh" w:cs="Gungsuh"/>
          <w:sz w:val="24"/>
          <w:szCs w:val="24"/>
        </w:rPr>
        <w:t xml:space="preserve"> MH, 2011).While affluent nations dedicate significant efforts, media coverage, and financial resources toward cancer research and treatment, many underprivileged regions neglect breast, cervical, and other </w:t>
      </w:r>
      <w:proofErr w:type="spellStart"/>
      <w:r>
        <w:rPr>
          <w:rFonts w:ascii="Gungsuh" w:eastAsia="Gungsuh" w:hAnsi="Gungsuh" w:cs="Gungsuh"/>
          <w:sz w:val="24"/>
          <w:szCs w:val="24"/>
        </w:rPr>
        <w:t>gynaecological</w:t>
      </w:r>
      <w:proofErr w:type="spellEnd"/>
      <w:r>
        <w:rPr>
          <w:rFonts w:ascii="Gungsuh" w:eastAsia="Gungsuh" w:hAnsi="Gungsuh" w:cs="Gungsuh"/>
          <w:sz w:val="24"/>
          <w:szCs w:val="24"/>
        </w:rPr>
        <w:t xml:space="preserve"> cancers, effectively treating them as neglected diseases (Ginsburg OM, 2011). These illnesses lead to significant impairment, untimely deaths, disruptions within families, and economic losses for the nation. As a result, they perpetuate the vicious cycle of poverty (Knaul FM et al., 2012). Bangladesh falls into the category of developing nations exhibiting disparities. As per the GLOBOCAN report released in 2020, breast cancer emerged as the primary cause of cancer-related mortality among Bangladeshi women, accounting for 6.2% of all cancer deaths. Furthermore, it was identified as the most prevalent form of cancer, constituting 19% of all cancer cases in women within the country (World Health Organization, 2020). In Bangladesh, approximately 57 million women are at reproductive age, while 6 million women are ≥ 50 years old (CIA, 2024). Due to nonexistence of population-based cancer registry, the overall epidemiology of breast cancer is mostly </w:t>
      </w:r>
      <w:r>
        <w:rPr>
          <w:rFonts w:ascii="Gungsuh" w:eastAsia="Gungsuh" w:hAnsi="Gungsuh" w:cs="Gungsuh"/>
          <w:sz w:val="24"/>
          <w:szCs w:val="24"/>
        </w:rPr>
        <w:lastRenderedPageBreak/>
        <w:t>unknown (Hossain MS, 2014). However, according to GLOBOCAN estimates based on the extrapolation of Indian data, 14,836 new breast cancer cases were diagnosed in 2012, with an age-</w:t>
      </w:r>
      <w:proofErr w:type="spellStart"/>
      <w:r>
        <w:rPr>
          <w:rFonts w:ascii="Gungsuh" w:eastAsia="Gungsuh" w:hAnsi="Gungsuh" w:cs="Gungsuh"/>
          <w:sz w:val="24"/>
          <w:szCs w:val="24"/>
        </w:rPr>
        <w:t>standardised</w:t>
      </w:r>
      <w:proofErr w:type="spellEnd"/>
      <w:r>
        <w:rPr>
          <w:rFonts w:ascii="Gungsuh" w:eastAsia="Gungsuh" w:hAnsi="Gungsuh" w:cs="Gungsuh"/>
          <w:sz w:val="24"/>
          <w:szCs w:val="24"/>
        </w:rPr>
        <w:t xml:space="preserve"> incidence rate (ASR) of 21.4 per 100,000 (</w:t>
      </w:r>
      <w:proofErr w:type="spellStart"/>
      <w:r>
        <w:rPr>
          <w:rFonts w:ascii="Gungsuh" w:eastAsia="Gungsuh" w:hAnsi="Gungsuh" w:cs="Gungsuh"/>
          <w:sz w:val="24"/>
          <w:szCs w:val="24"/>
        </w:rPr>
        <w:t>Ferlay</w:t>
      </w:r>
      <w:proofErr w:type="spellEnd"/>
      <w:r>
        <w:rPr>
          <w:rFonts w:ascii="Gungsuh" w:eastAsia="Gungsuh" w:hAnsi="Gungsuh" w:cs="Gungsuh"/>
          <w:sz w:val="24"/>
          <w:szCs w:val="24"/>
        </w:rPr>
        <w:t xml:space="preserve"> J, 2014</w:t>
      </w:r>
      <w:proofErr w:type="gramStart"/>
      <w:r>
        <w:rPr>
          <w:rFonts w:ascii="Gungsuh" w:eastAsia="Gungsuh" w:hAnsi="Gungsuh" w:cs="Gungsuh"/>
          <w:sz w:val="24"/>
          <w:szCs w:val="24"/>
        </w:rPr>
        <w:t>).This</w:t>
      </w:r>
      <w:proofErr w:type="gramEnd"/>
      <w:r>
        <w:rPr>
          <w:rFonts w:ascii="Gungsuh" w:eastAsia="Gungsuh" w:hAnsi="Gungsuh" w:cs="Gungsuh"/>
          <w:sz w:val="24"/>
          <w:szCs w:val="24"/>
        </w:rPr>
        <w:t xml:space="preserve"> figure is likely to be underestimated since many cases are missing due to lack of awareness, low level of education, misconceptions, poor socioeconomic status, insufficient access to health care as well as poor governance. </w:t>
      </w:r>
      <w:r>
        <w:rPr>
          <w:rFonts w:ascii="Times New Roman" w:eastAsia="Times New Roman" w:hAnsi="Times New Roman" w:cs="Times New Roman"/>
          <w:color w:val="231F20"/>
          <w:sz w:val="24"/>
          <w:szCs w:val="24"/>
        </w:rPr>
        <w:t xml:space="preserve">Since there is no national cause of death registry in Bangladesh and patient’s follow-up system in hospitals, it is not possible to know about the mortality and survivorship of breast cancer respectively. However, a </w:t>
      </w:r>
      <w:commentRangeStart w:id="1"/>
      <w:r>
        <w:rPr>
          <w:rFonts w:ascii="Times New Roman" w:eastAsia="Times New Roman" w:hAnsi="Times New Roman" w:cs="Times New Roman"/>
          <w:color w:val="231F20"/>
          <w:sz w:val="24"/>
          <w:szCs w:val="24"/>
        </w:rPr>
        <w:t>maternal health survey</w:t>
      </w:r>
      <w:commentRangeEnd w:id="1"/>
      <w:r w:rsidR="00884668">
        <w:rPr>
          <w:rStyle w:val="CommentReference"/>
        </w:rPr>
        <w:commentReference w:id="1"/>
      </w:r>
      <w:r>
        <w:rPr>
          <w:rFonts w:ascii="Times New Roman" w:eastAsia="Times New Roman" w:hAnsi="Times New Roman" w:cs="Times New Roman"/>
          <w:color w:val="231F20"/>
          <w:sz w:val="24"/>
          <w:szCs w:val="24"/>
        </w:rPr>
        <w:t xml:space="preserve"> estimated that cancer was responsible for 21% of all women’s deaths at reproductive age range (NIPORT, 2011). Another verbal autopsy study showed that 62% of all breast cancer associated deaths were in women less than 50 years old (</w:t>
      </w:r>
      <w:r>
        <w:rPr>
          <w:rFonts w:ascii="Times New Roman" w:eastAsia="Times New Roman" w:hAnsi="Times New Roman" w:cs="Times New Roman"/>
          <w:sz w:val="24"/>
          <w:szCs w:val="24"/>
        </w:rPr>
        <w:t>Institute for Health Metrics and Evaluation (IHME)</w:t>
      </w:r>
      <w:r>
        <w:rPr>
          <w:rFonts w:ascii="Times New Roman" w:eastAsia="Times New Roman" w:hAnsi="Times New Roman" w:cs="Times New Roman"/>
          <w:color w:val="231F20"/>
          <w:sz w:val="24"/>
          <w:szCs w:val="24"/>
        </w:rPr>
        <w:t>, 2011).</w:t>
      </w:r>
    </w:p>
    <w:p w14:paraId="7FCCFDD3" w14:textId="77777777" w:rsidR="008063D1" w:rsidRDefault="00661C24">
      <w:pPr>
        <w:spacing w:before="240" w:line="360" w:lineRule="auto"/>
        <w:jc w:val="both"/>
        <w:rPr>
          <w:rFonts w:ascii="Times New Roman" w:eastAsia="Times New Roman" w:hAnsi="Times New Roman" w:cs="Times New Roman"/>
          <w:color w:val="212121"/>
          <w:sz w:val="24"/>
          <w:szCs w:val="24"/>
          <w:highlight w:val="white"/>
        </w:rPr>
      </w:pPr>
      <w:commentRangeStart w:id="2"/>
      <w:commentRangeStart w:id="3"/>
      <w:commentRangeStart w:id="4"/>
      <w:r>
        <w:rPr>
          <w:rFonts w:ascii="Times New Roman" w:eastAsia="Times New Roman" w:hAnsi="Times New Roman" w:cs="Times New Roman"/>
          <w:sz w:val="24"/>
          <w:szCs w:val="24"/>
        </w:rPr>
        <w:t xml:space="preserve">Identifying the condition </w:t>
      </w:r>
      <w:commentRangeEnd w:id="2"/>
      <w:r w:rsidR="00605AD1">
        <w:rPr>
          <w:rStyle w:val="CommentReference"/>
        </w:rPr>
        <w:commentReference w:id="2"/>
      </w:r>
      <w:commentRangeEnd w:id="3"/>
      <w:r w:rsidR="00A10611">
        <w:rPr>
          <w:rStyle w:val="CommentReference"/>
        </w:rPr>
        <w:commentReference w:id="3"/>
      </w:r>
      <w:commentRangeEnd w:id="4"/>
      <w:r w:rsidR="00033837">
        <w:rPr>
          <w:rStyle w:val="CommentReference"/>
        </w:rPr>
        <w:commentReference w:id="4"/>
      </w:r>
      <w:r>
        <w:rPr>
          <w:rFonts w:ascii="Times New Roman" w:eastAsia="Times New Roman" w:hAnsi="Times New Roman" w:cs="Times New Roman"/>
          <w:sz w:val="24"/>
          <w:szCs w:val="24"/>
        </w:rPr>
        <w:t xml:space="preserve">at an early stage will reduce its detrimental effects and may motivate those affected to promptly seek medical care. Receiving timely treatment will greatly enhance the prospects for a positive outcome and successful recovery (Sinha, 2024). A woman’s </w:t>
      </w:r>
      <w:commentRangeStart w:id="5"/>
      <w:r>
        <w:rPr>
          <w:rFonts w:ascii="Times New Roman" w:eastAsia="Times New Roman" w:hAnsi="Times New Roman" w:cs="Times New Roman"/>
          <w:sz w:val="24"/>
          <w:szCs w:val="24"/>
        </w:rPr>
        <w:t xml:space="preserve">chances of developing cancer is largely determined by </w:t>
      </w:r>
      <w:commentRangeEnd w:id="5"/>
      <w:r w:rsidR="00605AD1">
        <w:rPr>
          <w:rStyle w:val="CommentReference"/>
        </w:rPr>
        <w:commentReference w:id="5"/>
      </w:r>
      <w:r>
        <w:rPr>
          <w:rFonts w:ascii="Times New Roman" w:eastAsia="Times New Roman" w:hAnsi="Times New Roman" w:cs="Times New Roman"/>
          <w:sz w:val="24"/>
          <w:szCs w:val="24"/>
        </w:rPr>
        <w:t xml:space="preserve">seeking medical attention at the early stages and accessing affordable and high-quality diagnostic and treatment facilities </w:t>
      </w:r>
      <w:proofErr w:type="gramStart"/>
      <w:r>
        <w:rPr>
          <w:rFonts w:ascii="Times New Roman" w:eastAsia="Times New Roman" w:hAnsi="Times New Roman" w:cs="Times New Roman"/>
          <w:sz w:val="24"/>
          <w:szCs w:val="24"/>
        </w:rPr>
        <w:t>( Ginsburg</w:t>
      </w:r>
      <w:proofErr w:type="gramEnd"/>
      <w:r>
        <w:rPr>
          <w:rFonts w:ascii="Times New Roman" w:eastAsia="Times New Roman" w:hAnsi="Times New Roman" w:cs="Times New Roman"/>
          <w:sz w:val="24"/>
          <w:szCs w:val="24"/>
        </w:rPr>
        <w:t>, 2016). The progression in screening strategies and early diagnosis have reduced the mortality rates in a regular and even manner (Kohler et al.,2015). Delaying the diagnosis results in an extended period before receiving treatment (such as surgery or additional therapies), ultimately exacerbating both the overall survival rates and the likelihood of recurrence (</w:t>
      </w:r>
      <w:proofErr w:type="spellStart"/>
      <w:r>
        <w:rPr>
          <w:rFonts w:ascii="Times New Roman" w:eastAsia="Times New Roman" w:hAnsi="Times New Roman" w:cs="Times New Roman"/>
          <w:color w:val="212121"/>
          <w:sz w:val="24"/>
          <w:szCs w:val="24"/>
          <w:highlight w:val="white"/>
        </w:rPr>
        <w:t>Eaglehouse</w:t>
      </w:r>
      <w:proofErr w:type="spellEnd"/>
      <w:r>
        <w:rPr>
          <w:rFonts w:ascii="Times New Roman" w:eastAsia="Times New Roman" w:hAnsi="Times New Roman" w:cs="Times New Roman"/>
          <w:color w:val="212121"/>
          <w:sz w:val="24"/>
          <w:szCs w:val="24"/>
          <w:highlight w:val="white"/>
        </w:rPr>
        <w:t xml:space="preserve"> et al., 2019). Moreover, a meta-analysis highlighted that a four-week postponement in treatment following diagnosis escalates the likelihood of mortality in breast cancer, providing a benchmark for assessing treatment delays and </w:t>
      </w:r>
      <w:proofErr w:type="spellStart"/>
      <w:r>
        <w:rPr>
          <w:rFonts w:ascii="Times New Roman" w:eastAsia="Times New Roman" w:hAnsi="Times New Roman" w:cs="Times New Roman"/>
          <w:color w:val="212121"/>
          <w:sz w:val="24"/>
          <w:szCs w:val="24"/>
          <w:highlight w:val="white"/>
        </w:rPr>
        <w:t>emphasising</w:t>
      </w:r>
      <w:proofErr w:type="spellEnd"/>
      <w:r>
        <w:rPr>
          <w:rFonts w:ascii="Times New Roman" w:eastAsia="Times New Roman" w:hAnsi="Times New Roman" w:cs="Times New Roman"/>
          <w:color w:val="212121"/>
          <w:sz w:val="24"/>
          <w:szCs w:val="24"/>
          <w:highlight w:val="white"/>
        </w:rPr>
        <w:t xml:space="preserve"> the significance of prompt intervention to enhance breast cancer survival (Hanna T.P. et al.,2020). Delayed diagnosis plays a greater role in causing patient mortality compared to the disease itself, as timely identification and treatment are linked to improved prognosis, contrasting with poorer outcomes associated with prolonged diagnostic delays (</w:t>
      </w:r>
      <w:proofErr w:type="spellStart"/>
      <w:r>
        <w:rPr>
          <w:rFonts w:ascii="Times New Roman" w:eastAsia="Times New Roman" w:hAnsi="Times New Roman" w:cs="Times New Roman"/>
          <w:color w:val="212121"/>
          <w:sz w:val="24"/>
          <w:szCs w:val="24"/>
          <w:highlight w:val="white"/>
        </w:rPr>
        <w:t>Maghous</w:t>
      </w:r>
      <w:proofErr w:type="spellEnd"/>
      <w:r>
        <w:rPr>
          <w:rFonts w:ascii="Times New Roman" w:eastAsia="Times New Roman" w:hAnsi="Times New Roman" w:cs="Times New Roman"/>
          <w:color w:val="212121"/>
          <w:sz w:val="24"/>
          <w:szCs w:val="24"/>
          <w:highlight w:val="white"/>
        </w:rPr>
        <w:t xml:space="preserve"> A. et al.,2016).</w:t>
      </w:r>
    </w:p>
    <w:p w14:paraId="763290B1" w14:textId="77777777" w:rsidR="008063D1" w:rsidRDefault="00661C24">
      <w:pPr>
        <w:spacing w:before="240"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14:paraId="0CE5DF0C" w14:textId="77777777" w:rsidR="008063D1" w:rsidRDefault="00661C24">
      <w:pPr>
        <w:spacing w:before="240"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 xml:space="preserve">Women are fundamental to Bangladesh's economy and social progress, notably through their substantial involvement in clothing industries, microcredit, and microfinance-driven development initiatives. The well-being of women is crucial for fostering healthy families and communities. Unfortunately, women's issues often receive insufficient attention in society. In Bangladesh, </w:t>
      </w:r>
      <w:commentRangeStart w:id="6"/>
      <w:proofErr w:type="spellStart"/>
      <w:r>
        <w:rPr>
          <w:rFonts w:ascii="Times New Roman" w:eastAsia="Times New Roman" w:hAnsi="Times New Roman" w:cs="Times New Roman"/>
          <w:color w:val="212121"/>
          <w:sz w:val="24"/>
          <w:szCs w:val="24"/>
          <w:highlight w:val="white"/>
        </w:rPr>
        <w:t>organised</w:t>
      </w:r>
      <w:proofErr w:type="spellEnd"/>
      <w:r>
        <w:rPr>
          <w:rFonts w:ascii="Times New Roman" w:eastAsia="Times New Roman" w:hAnsi="Times New Roman" w:cs="Times New Roman"/>
          <w:color w:val="212121"/>
          <w:sz w:val="24"/>
          <w:szCs w:val="24"/>
          <w:highlight w:val="white"/>
        </w:rPr>
        <w:t xml:space="preserve"> screening does not detect any </w:t>
      </w:r>
      <w:commentRangeEnd w:id="6"/>
      <w:r w:rsidR="00605AD1">
        <w:rPr>
          <w:rStyle w:val="CommentReference"/>
        </w:rPr>
        <w:commentReference w:id="6"/>
      </w:r>
      <w:r>
        <w:rPr>
          <w:rFonts w:ascii="Times New Roman" w:eastAsia="Times New Roman" w:hAnsi="Times New Roman" w:cs="Times New Roman"/>
          <w:color w:val="212121"/>
          <w:sz w:val="24"/>
          <w:szCs w:val="24"/>
          <w:highlight w:val="white"/>
        </w:rPr>
        <w:t xml:space="preserve">breast cancer cases; instead, clinical detection is predominant. The majority of patients, approximately 90%, seek medical help at advanced stages of breast cancer, such as stages III and </w:t>
      </w:r>
      <w:proofErr w:type="gramStart"/>
      <w:r>
        <w:rPr>
          <w:rFonts w:ascii="Times New Roman" w:eastAsia="Times New Roman" w:hAnsi="Times New Roman" w:cs="Times New Roman"/>
          <w:color w:val="212121"/>
          <w:sz w:val="24"/>
          <w:szCs w:val="24"/>
          <w:highlight w:val="white"/>
        </w:rPr>
        <w:t>IV(</w:t>
      </w:r>
      <w:proofErr w:type="gramEnd"/>
      <w:r>
        <w:rPr>
          <w:rFonts w:ascii="Times New Roman" w:eastAsia="Times New Roman" w:hAnsi="Times New Roman" w:cs="Times New Roman"/>
          <w:color w:val="212121"/>
          <w:sz w:val="24"/>
          <w:szCs w:val="24"/>
          <w:highlight w:val="white"/>
        </w:rPr>
        <w:t>Hossain MS et al.,2014). Delays in diagnosing and treating breast cancer tend to lead to advanced disease and lower survival rates. Early detection and treatment offer a better prognosis compared to significantly delayed diagnosis, which results in worse outcomes (</w:t>
      </w:r>
      <w:r>
        <w:rPr>
          <w:rFonts w:ascii="Times New Roman" w:eastAsia="Times New Roman" w:hAnsi="Times New Roman" w:cs="Times New Roman"/>
          <w:sz w:val="24"/>
          <w:szCs w:val="24"/>
        </w:rPr>
        <w:t>Kothari A</w:t>
      </w:r>
      <w:r>
        <w:rPr>
          <w:rFonts w:ascii="Times New Roman" w:eastAsia="Times New Roman" w:hAnsi="Times New Roman" w:cs="Times New Roman"/>
          <w:color w:val="212121"/>
          <w:sz w:val="24"/>
          <w:szCs w:val="24"/>
          <w:highlight w:val="white"/>
        </w:rPr>
        <w:t xml:space="preserve"> et al.,</w:t>
      </w:r>
      <w:proofErr w:type="gramStart"/>
      <w:r>
        <w:rPr>
          <w:rFonts w:ascii="Times New Roman" w:eastAsia="Times New Roman" w:hAnsi="Times New Roman" w:cs="Times New Roman"/>
          <w:color w:val="212121"/>
          <w:sz w:val="24"/>
          <w:szCs w:val="24"/>
          <w:highlight w:val="white"/>
        </w:rPr>
        <w:t>2003 ;</w:t>
      </w:r>
      <w:proofErr w:type="gram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Caplan L. ,2014).</w:t>
      </w:r>
      <w:r>
        <w:rPr>
          <w:rFonts w:ascii="Times New Roman" w:eastAsia="Times New Roman" w:hAnsi="Times New Roman" w:cs="Times New Roman"/>
          <w:color w:val="212121"/>
          <w:sz w:val="24"/>
          <w:szCs w:val="24"/>
          <w:highlight w:val="white"/>
        </w:rPr>
        <w:t xml:space="preserve"> Treating breast cancer diagnosed at later stages is also linked to higher morbidity due to more aggressive and disfiguring treatments, making it more costly. Hence, reducing delays in diagnosis is crucial for improving survival rates and overall outcomes.</w:t>
      </w:r>
    </w:p>
    <w:p w14:paraId="69AA95DD" w14:textId="77777777" w:rsidR="008063D1" w:rsidRDefault="00661C24">
      <w:pPr>
        <w:spacing w:before="240"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14:paraId="50443C91" w14:textId="77777777" w:rsidR="008063D1" w:rsidRDefault="00661C24">
      <w:pPr>
        <w:spacing w:before="240"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Among all south Asian countries, most studies on breast cancer have been conducted in Malaysia and India (</w:t>
      </w:r>
      <w:proofErr w:type="spellStart"/>
      <w:r>
        <w:rPr>
          <w:rFonts w:ascii="Times New Roman" w:eastAsia="Times New Roman" w:hAnsi="Times New Roman" w:cs="Times New Roman"/>
          <w:color w:val="212121"/>
          <w:sz w:val="24"/>
          <w:szCs w:val="24"/>
          <w:highlight w:val="white"/>
        </w:rPr>
        <w:t>Sobri</w:t>
      </w:r>
      <w:proofErr w:type="spellEnd"/>
      <w:r>
        <w:rPr>
          <w:rFonts w:ascii="Times New Roman" w:eastAsia="Times New Roman" w:hAnsi="Times New Roman" w:cs="Times New Roman"/>
          <w:color w:val="212121"/>
          <w:sz w:val="24"/>
          <w:szCs w:val="24"/>
          <w:highlight w:val="white"/>
        </w:rPr>
        <w:t xml:space="preserve"> F.B. et al.,2021). In Bangladesh, there are a very few studies have been done on Breast cancer perspective. A study in 2022 has been conducted among university female students on knowledge about breast cancer and both practices and perceived barriers to breast self-examination. But this study does not reveal the overall factors that affect diagnosis delay and the social implication regarding diagnosis delay and it is limited to the age group 18-26 years (Sarker R. et al.,2022). Another study in 2024 assessed the awareness, practice and perceived barriers towards breast cancer screening in Bangladesh.</w:t>
      </w:r>
    </w:p>
    <w:p w14:paraId="64D45520" w14:textId="77777777" w:rsidR="008063D1" w:rsidRDefault="00661C24">
      <w:pPr>
        <w:spacing w:before="240" w:line="360" w:lineRule="auto"/>
        <w:jc w:val="both"/>
        <w:rPr>
          <w:rFonts w:ascii="Times New Roman" w:eastAsia="Times New Roman" w:hAnsi="Times New Roman" w:cs="Times New Roman"/>
          <w:color w:val="212121"/>
          <w:sz w:val="24"/>
          <w:szCs w:val="24"/>
          <w:highlight w:val="white"/>
        </w:rPr>
      </w:pPr>
      <w:commentRangeStart w:id="7"/>
      <w:r>
        <w:rPr>
          <w:rFonts w:ascii="Times New Roman" w:eastAsia="Times New Roman" w:hAnsi="Times New Roman" w:cs="Times New Roman"/>
          <w:color w:val="212121"/>
          <w:sz w:val="24"/>
          <w:szCs w:val="24"/>
          <w:highlight w:val="white"/>
        </w:rPr>
        <w:t xml:space="preserve">This study </w:t>
      </w:r>
      <w:proofErr w:type="spellStart"/>
      <w:r>
        <w:rPr>
          <w:rFonts w:ascii="Times New Roman" w:eastAsia="Times New Roman" w:hAnsi="Times New Roman" w:cs="Times New Roman"/>
          <w:color w:val="212121"/>
          <w:sz w:val="24"/>
          <w:szCs w:val="24"/>
          <w:highlight w:val="white"/>
        </w:rPr>
        <w:t>endeavours</w:t>
      </w:r>
      <w:proofErr w:type="spellEnd"/>
      <w:r>
        <w:rPr>
          <w:rFonts w:ascii="Times New Roman" w:eastAsia="Times New Roman" w:hAnsi="Times New Roman" w:cs="Times New Roman"/>
          <w:color w:val="212121"/>
          <w:sz w:val="24"/>
          <w:szCs w:val="24"/>
          <w:highlight w:val="white"/>
        </w:rPr>
        <w:t xml:space="preserve"> to offer a thorough understanding of the factors influencing the delay in diagnosing breast cancer and the subsequent effects on the cancer's progression stages. By doing so, it aims to equip policymakers with the necessary insights to devise effective policies or interventions aimed at reducing diagnostic delays and enhancing survival rates. This research will </w:t>
      </w:r>
      <w:proofErr w:type="spellStart"/>
      <w:r>
        <w:rPr>
          <w:rFonts w:ascii="Times New Roman" w:eastAsia="Times New Roman" w:hAnsi="Times New Roman" w:cs="Times New Roman"/>
          <w:color w:val="212121"/>
          <w:sz w:val="24"/>
          <w:szCs w:val="24"/>
          <w:highlight w:val="white"/>
        </w:rPr>
        <w:t>scrutinise</w:t>
      </w:r>
      <w:proofErr w:type="spellEnd"/>
      <w:r>
        <w:rPr>
          <w:rFonts w:ascii="Times New Roman" w:eastAsia="Times New Roman" w:hAnsi="Times New Roman" w:cs="Times New Roman"/>
          <w:color w:val="212121"/>
          <w:sz w:val="24"/>
          <w:szCs w:val="24"/>
          <w:highlight w:val="white"/>
        </w:rPr>
        <w:t xml:space="preserve"> both socio-economic </w:t>
      </w:r>
      <w:commentRangeEnd w:id="7"/>
      <w:r w:rsidR="00A10611">
        <w:rPr>
          <w:rStyle w:val="CommentReference"/>
        </w:rPr>
        <w:commentReference w:id="7"/>
      </w:r>
      <w:r>
        <w:rPr>
          <w:rFonts w:ascii="Times New Roman" w:eastAsia="Times New Roman" w:hAnsi="Times New Roman" w:cs="Times New Roman"/>
          <w:color w:val="212121"/>
          <w:sz w:val="24"/>
          <w:szCs w:val="24"/>
          <w:highlight w:val="white"/>
        </w:rPr>
        <w:t>and clinical factors, allowing for an assessment of the determinants of diagnostic delay and its repercussions on cancer survival. Notably, there is currently a dearth of comprehensive studies that delve into the factors contributing to diagnostic delays among breast cancer patients in the context of Bangladesh, as well as the consequential impact on survival and mortality rates.</w:t>
      </w:r>
    </w:p>
    <w:p w14:paraId="40D28D48" w14:textId="77777777" w:rsidR="008063D1" w:rsidRDefault="00661C24">
      <w:pPr>
        <w:pStyle w:val="Heading1"/>
        <w:keepNext w:val="0"/>
        <w:keepLines w:val="0"/>
        <w:spacing w:before="480" w:after="240" w:line="360" w:lineRule="auto"/>
        <w:jc w:val="both"/>
        <w:rPr>
          <w:rFonts w:ascii="Times New Roman" w:eastAsia="Times New Roman" w:hAnsi="Times New Roman" w:cs="Times New Roman"/>
          <w:b/>
          <w:color w:val="4A86E8"/>
          <w:sz w:val="28"/>
          <w:szCs w:val="28"/>
          <w:highlight w:val="white"/>
        </w:rPr>
      </w:pPr>
      <w:bookmarkStart w:id="8" w:name="_pdeg4eii1k81" w:colFirst="0" w:colLast="0"/>
      <w:bookmarkEnd w:id="8"/>
      <w:r>
        <w:rPr>
          <w:rFonts w:ascii="Times New Roman" w:eastAsia="Times New Roman" w:hAnsi="Times New Roman" w:cs="Times New Roman"/>
          <w:b/>
          <w:color w:val="4A86E8"/>
          <w:sz w:val="28"/>
          <w:szCs w:val="28"/>
          <w:highlight w:val="white"/>
        </w:rPr>
        <w:lastRenderedPageBreak/>
        <w:t>Methods</w:t>
      </w:r>
    </w:p>
    <w:p w14:paraId="6882E922" w14:textId="77777777" w:rsidR="008063D1" w:rsidRDefault="00661C24">
      <w:pPr>
        <w:spacing w:before="240" w:after="240"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We followed the STROBE guideline for better observational cross-sectional study reporting in epidemiology.</w:t>
      </w:r>
    </w:p>
    <w:p w14:paraId="01369F5D" w14:textId="77777777" w:rsidR="008063D1" w:rsidRDefault="00661C24">
      <w:pPr>
        <w:pStyle w:val="Heading2"/>
        <w:keepNext w:val="0"/>
        <w:keepLines w:val="0"/>
        <w:spacing w:after="240" w:line="360" w:lineRule="auto"/>
        <w:jc w:val="both"/>
        <w:rPr>
          <w:rFonts w:ascii="Times New Roman" w:eastAsia="Times New Roman" w:hAnsi="Times New Roman" w:cs="Times New Roman"/>
          <w:b/>
          <w:color w:val="4A86E8"/>
          <w:sz w:val="24"/>
          <w:szCs w:val="24"/>
          <w:highlight w:val="white"/>
        </w:rPr>
      </w:pPr>
      <w:bookmarkStart w:id="9" w:name="_oho75guyjq5z" w:colFirst="0" w:colLast="0"/>
      <w:bookmarkEnd w:id="9"/>
      <w:r>
        <w:rPr>
          <w:rFonts w:ascii="Times New Roman" w:eastAsia="Times New Roman" w:hAnsi="Times New Roman" w:cs="Times New Roman"/>
          <w:b/>
          <w:color w:val="4A86E8"/>
          <w:sz w:val="24"/>
          <w:szCs w:val="24"/>
          <w:highlight w:val="white"/>
        </w:rPr>
        <w:t>Population and study sites</w:t>
      </w:r>
    </w:p>
    <w:p w14:paraId="278C5661" w14:textId="77777777" w:rsidR="008063D1" w:rsidRDefault="00661C24" w:rsidP="00B46AA1">
      <w:pPr>
        <w:spacing w:before="240" w:after="240" w:line="360" w:lineRule="auto"/>
        <w:jc w:val="both"/>
        <w:rPr>
          <w:rFonts w:ascii="Times New Roman" w:eastAsia="Times New Roman" w:hAnsi="Times New Roman" w:cs="Times New Roman"/>
          <w:b/>
          <w:color w:val="4A86E8"/>
          <w:sz w:val="24"/>
          <w:szCs w:val="24"/>
          <w:highlight w:val="white"/>
        </w:rPr>
      </w:pPr>
      <w:bookmarkStart w:id="10" w:name="_bgvs0anwp33v" w:colFirst="0" w:colLast="0"/>
      <w:bookmarkEnd w:id="10"/>
      <w:r>
        <w:rPr>
          <w:rFonts w:ascii="Times New Roman" w:eastAsia="Times New Roman" w:hAnsi="Times New Roman" w:cs="Times New Roman"/>
          <w:b/>
          <w:color w:val="4A86E8"/>
          <w:sz w:val="24"/>
          <w:szCs w:val="24"/>
          <w:highlight w:val="white"/>
        </w:rPr>
        <w:t>Data collection</w:t>
      </w:r>
    </w:p>
    <w:p w14:paraId="4DDA856E" w14:textId="77777777" w:rsidR="008063D1" w:rsidRDefault="00661C24" w:rsidP="00B46AA1">
      <w:pPr>
        <w:spacing w:before="240" w:after="240" w:line="360" w:lineRule="auto"/>
        <w:jc w:val="both"/>
        <w:rPr>
          <w:rFonts w:ascii="Times New Roman" w:eastAsia="Times New Roman" w:hAnsi="Times New Roman" w:cs="Times New Roman"/>
          <w:b/>
          <w:color w:val="4A86E8"/>
          <w:sz w:val="24"/>
          <w:szCs w:val="24"/>
          <w:highlight w:val="white"/>
        </w:rPr>
      </w:pPr>
      <w:bookmarkStart w:id="11" w:name="_2brzvuro6zjs" w:colFirst="0" w:colLast="0"/>
      <w:bookmarkStart w:id="12" w:name="_lps9p42k4wuk" w:colFirst="0" w:colLast="0"/>
      <w:bookmarkStart w:id="13" w:name="_g5x265942zi9" w:colFirst="0" w:colLast="0"/>
      <w:bookmarkEnd w:id="11"/>
      <w:bookmarkEnd w:id="12"/>
      <w:bookmarkEnd w:id="13"/>
      <w:commentRangeStart w:id="14"/>
      <w:commentRangeStart w:id="15"/>
      <w:commentRangeStart w:id="16"/>
      <w:r>
        <w:rPr>
          <w:rFonts w:ascii="Times New Roman" w:eastAsia="Times New Roman" w:hAnsi="Times New Roman" w:cs="Times New Roman"/>
          <w:b/>
          <w:color w:val="4A86E8"/>
          <w:sz w:val="24"/>
          <w:szCs w:val="24"/>
          <w:highlight w:val="white"/>
        </w:rPr>
        <w:t>Outcome variables</w:t>
      </w:r>
      <w:commentRangeEnd w:id="14"/>
      <w:r w:rsidR="00033837">
        <w:rPr>
          <w:rStyle w:val="CommentReference"/>
        </w:rPr>
        <w:commentReference w:id="14"/>
      </w:r>
      <w:commentRangeEnd w:id="15"/>
      <w:r w:rsidR="00625B7F">
        <w:rPr>
          <w:rStyle w:val="CommentReference"/>
        </w:rPr>
        <w:commentReference w:id="15"/>
      </w:r>
      <w:commentRangeEnd w:id="16"/>
      <w:r w:rsidR="00CC739D">
        <w:rPr>
          <w:rStyle w:val="CommentReference"/>
        </w:rPr>
        <w:commentReference w:id="16"/>
      </w:r>
    </w:p>
    <w:p w14:paraId="37CEE69C" w14:textId="6E40ECB4" w:rsidR="00D543AA" w:rsidRPr="00661C24" w:rsidDel="00D543AA" w:rsidRDefault="00661C24" w:rsidP="00D543AA">
      <w:pPr>
        <w:spacing w:before="240" w:after="240" w:line="360" w:lineRule="auto"/>
        <w:jc w:val="both"/>
        <w:rPr>
          <w:del w:id="17" w:author="Mohammad Nayeem Hasan" w:date="2024-07-16T02:38:00Z" w16du:dateUtc="2024-07-15T20:38:00Z"/>
          <w:moveTo w:id="18" w:author="Mohammad Nayeem Hasan" w:date="2024-07-16T02:38:00Z" w16du:dateUtc="2024-07-15T20:38:00Z"/>
          <w:rFonts w:ascii="Times New Roman" w:eastAsia="Times New Roman" w:hAnsi="Times New Roman" w:cs="Times New Roman"/>
          <w:b/>
          <w:color w:val="212121"/>
          <w:sz w:val="24"/>
          <w:szCs w:val="24"/>
          <w:highlight w:val="yellow"/>
        </w:rPr>
      </w:pPr>
      <w:r w:rsidRPr="00661C24">
        <w:rPr>
          <w:rFonts w:ascii="Times New Roman" w:eastAsia="Times New Roman" w:hAnsi="Times New Roman" w:cs="Times New Roman"/>
          <w:b/>
          <w:color w:val="212121"/>
          <w:sz w:val="24"/>
          <w:szCs w:val="24"/>
          <w:highlight w:val="yellow"/>
        </w:rPr>
        <w:t>Patient delay</w:t>
      </w:r>
      <w:ins w:id="19" w:author="Mohammad Nayeem Hasan" w:date="2024-07-16T02:38:00Z" w16du:dateUtc="2024-07-15T20:38:00Z">
        <w:r w:rsidR="00D543AA">
          <w:rPr>
            <w:rFonts w:ascii="Times New Roman" w:eastAsia="Times New Roman" w:hAnsi="Times New Roman" w:cs="Times New Roman"/>
            <w:b/>
            <w:color w:val="212121"/>
            <w:sz w:val="24"/>
            <w:szCs w:val="24"/>
            <w:highlight w:val="yellow"/>
          </w:rPr>
          <w:t xml:space="preserve">, </w:t>
        </w:r>
      </w:ins>
      <w:moveToRangeStart w:id="20" w:author="Mohammad Nayeem Hasan" w:date="2024-07-16T02:38:00Z" w:name="move171989946"/>
      <w:moveTo w:id="21" w:author="Mohammad Nayeem Hasan" w:date="2024-07-16T02:38:00Z" w16du:dateUtc="2024-07-15T20:38:00Z">
        <w:r w:rsidR="00D543AA" w:rsidRPr="00661C24">
          <w:rPr>
            <w:rFonts w:ascii="Times New Roman" w:eastAsia="Times New Roman" w:hAnsi="Times New Roman" w:cs="Times New Roman"/>
            <w:b/>
            <w:color w:val="212121"/>
            <w:sz w:val="24"/>
            <w:szCs w:val="24"/>
            <w:highlight w:val="yellow"/>
          </w:rPr>
          <w:t>Provider delay</w:t>
        </w:r>
      </w:moveTo>
      <w:ins w:id="22" w:author="Mohammad Nayeem Hasan" w:date="2024-07-16T02:38:00Z" w16du:dateUtc="2024-07-15T20:38:00Z">
        <w:r w:rsidR="00D543AA">
          <w:rPr>
            <w:rFonts w:ascii="Times New Roman" w:eastAsia="Times New Roman" w:hAnsi="Times New Roman" w:cs="Times New Roman"/>
            <w:b/>
            <w:color w:val="212121"/>
            <w:sz w:val="24"/>
            <w:szCs w:val="24"/>
            <w:highlight w:val="yellow"/>
          </w:rPr>
          <w:t xml:space="preserve">, and </w:t>
        </w:r>
      </w:ins>
      <w:commentRangeStart w:id="23"/>
      <w:commentRangeStart w:id="24"/>
      <w:ins w:id="25" w:author="Mohammad Nayeem Hasan" w:date="2024-07-16T02:39:00Z" w16du:dateUtc="2024-07-15T20:39:00Z">
        <w:r w:rsidR="00D543AA" w:rsidRPr="00661C24">
          <w:rPr>
            <w:rFonts w:ascii="Times New Roman" w:eastAsia="Times New Roman" w:hAnsi="Times New Roman" w:cs="Times New Roman"/>
            <w:b/>
            <w:color w:val="212121"/>
            <w:sz w:val="24"/>
            <w:szCs w:val="24"/>
            <w:highlight w:val="yellow"/>
          </w:rPr>
          <w:t>Total delay</w:t>
        </w:r>
        <w:commentRangeEnd w:id="23"/>
        <w:r w:rsidR="00D543AA">
          <w:rPr>
            <w:rStyle w:val="CommentReference"/>
          </w:rPr>
          <w:commentReference w:id="23"/>
        </w:r>
      </w:ins>
      <w:commentRangeEnd w:id="24"/>
      <w:ins w:id="26" w:author="Mohammad Nayeem Hasan" w:date="2024-07-16T03:31:00Z" w16du:dateUtc="2024-07-15T21:31:00Z">
        <w:r w:rsidR="00BD0B87">
          <w:rPr>
            <w:rStyle w:val="CommentReference"/>
          </w:rPr>
          <w:commentReference w:id="24"/>
        </w:r>
      </w:ins>
    </w:p>
    <w:moveToRangeEnd w:id="20"/>
    <w:p w14:paraId="533DA929" w14:textId="1771C165" w:rsidR="008063D1" w:rsidRPr="00661C24" w:rsidRDefault="008063D1">
      <w:pPr>
        <w:spacing w:before="240" w:after="240" w:line="360" w:lineRule="auto"/>
        <w:jc w:val="both"/>
        <w:rPr>
          <w:rFonts w:ascii="Times New Roman" w:eastAsia="Times New Roman" w:hAnsi="Times New Roman" w:cs="Times New Roman"/>
          <w:b/>
          <w:color w:val="212121"/>
          <w:sz w:val="24"/>
          <w:szCs w:val="24"/>
          <w:highlight w:val="yellow"/>
        </w:rPr>
      </w:pPr>
    </w:p>
    <w:p w14:paraId="3868F99B" w14:textId="408CBECC" w:rsidR="00CE5FEB" w:rsidRDefault="00D543AA">
      <w:pPr>
        <w:spacing w:before="240" w:after="240" w:line="360" w:lineRule="auto"/>
        <w:jc w:val="both"/>
        <w:rPr>
          <w:ins w:id="27" w:author="Mohammad Nayeem Hasan" w:date="2024-07-16T02:40:00Z" w16du:dateUtc="2024-07-15T20:40:00Z"/>
          <w:rFonts w:ascii="Times New Roman" w:eastAsia="Times New Roman" w:hAnsi="Times New Roman" w:cs="Times New Roman"/>
          <w:color w:val="212121"/>
          <w:sz w:val="24"/>
          <w:szCs w:val="24"/>
        </w:rPr>
      </w:pPr>
      <w:moveToRangeStart w:id="28" w:author="Mohammad Nayeem Hasan" w:date="2024-07-16T02:42:00Z" w:name="move171990185"/>
      <w:moveTo w:id="29" w:author="Mohammad Nayeem Hasan" w:date="2024-07-16T02:42:00Z" w16du:dateUtc="2024-07-15T20:42:00Z">
        <w:del w:id="30" w:author="Mohammad Nayeem Hasan" w:date="2024-07-16T03:36:00Z" w16du:dateUtc="2024-07-15T21:36:00Z">
          <w:r w:rsidDel="005855BA">
            <w:rPr>
              <w:rFonts w:ascii="Times New Roman" w:eastAsia="Times New Roman" w:hAnsi="Times New Roman" w:cs="Times New Roman"/>
              <w:color w:val="212121"/>
              <w:sz w:val="24"/>
              <w:szCs w:val="24"/>
              <w:highlight w:val="white"/>
            </w:rPr>
            <w:delText>Patient delay refers to the time elapsed from the initial symptom detection to the first doctor's consultation</w:delText>
          </w:r>
        </w:del>
        <w:del w:id="31" w:author="Mohammad Nayeem Hasan" w:date="2024-07-16T02:42:00Z" w16du:dateUtc="2024-07-15T20:42:00Z">
          <w:r w:rsidDel="00D543AA">
            <w:rPr>
              <w:rFonts w:ascii="Times New Roman" w:eastAsia="Times New Roman" w:hAnsi="Times New Roman" w:cs="Times New Roman"/>
              <w:color w:val="212121"/>
              <w:sz w:val="24"/>
              <w:szCs w:val="24"/>
              <w:highlight w:val="white"/>
            </w:rPr>
            <w:delText xml:space="preserve">. </w:delText>
          </w:r>
        </w:del>
      </w:moveTo>
      <w:moveToRangeEnd w:id="28"/>
      <w:ins w:id="32" w:author="Mohammad Nayeem Hasan" w:date="2024-07-16T03:36:00Z" w16du:dateUtc="2024-07-15T21:36:00Z">
        <w:r w:rsidR="005855BA" w:rsidRPr="005855BA">
          <w:rPr>
            <w:rFonts w:ascii="Times New Roman" w:eastAsia="Times New Roman" w:hAnsi="Times New Roman" w:cs="Times New Roman"/>
            <w:color w:val="212121"/>
            <w:sz w:val="24"/>
            <w:szCs w:val="24"/>
          </w:rPr>
          <w:t>Delay was defined by the time interval taken by the women. Patient delay, or diagnosis delay, refers to the period from the initial detection of symptoms to the first doctor's consultation, exceeding three months. Provider delay, or treatment delay, is defined as the time from histopathological diagnosis to the initiation of treatment, either surgical or systemic, exceeding one month</w:t>
        </w:r>
      </w:ins>
      <w:ins w:id="33" w:author="Mohammad Nayeem Hasan" w:date="2024-07-16T03:22:00Z" w16du:dateUtc="2024-07-15T21:22:00Z">
        <w:r w:rsidR="00C34D6A">
          <w:rPr>
            <w:rFonts w:ascii="Times New Roman" w:eastAsia="Times New Roman" w:hAnsi="Times New Roman" w:cs="Times New Roman"/>
            <w:color w:val="212121"/>
            <w:sz w:val="24"/>
            <w:szCs w:val="24"/>
          </w:rPr>
          <w:t xml:space="preserve"> (</w:t>
        </w:r>
        <w:r w:rsidR="00C34D6A" w:rsidRPr="00C34D6A">
          <w:rPr>
            <w:rFonts w:ascii="Times New Roman" w:eastAsia="Times New Roman" w:hAnsi="Times New Roman" w:cs="Times New Roman"/>
            <w:color w:val="212121"/>
            <w:sz w:val="24"/>
            <w:szCs w:val="24"/>
          </w:rPr>
          <w:t>https://www.ncbi.nlm.nih.gov/pmc/articles/PMC9068193/</w:t>
        </w:r>
        <w:r w:rsidR="00C34D6A">
          <w:rPr>
            <w:rFonts w:ascii="Times New Roman" w:eastAsia="Times New Roman" w:hAnsi="Times New Roman" w:cs="Times New Roman"/>
            <w:color w:val="212121"/>
            <w:sz w:val="24"/>
            <w:szCs w:val="24"/>
          </w:rPr>
          <w:t>).</w:t>
        </w:r>
      </w:ins>
    </w:p>
    <w:p w14:paraId="7F8F641B" w14:textId="58DCB44F" w:rsidR="008063D1" w:rsidDel="00CE5FEB" w:rsidRDefault="00661C24">
      <w:pPr>
        <w:spacing w:before="240" w:after="240" w:line="360" w:lineRule="auto"/>
        <w:jc w:val="both"/>
        <w:rPr>
          <w:del w:id="34" w:author="Mohammad Nayeem Hasan" w:date="2024-07-16T02:44:00Z" w16du:dateUtc="2024-07-15T20:44:00Z"/>
          <w:rFonts w:ascii="Times New Roman" w:eastAsia="Times New Roman" w:hAnsi="Times New Roman" w:cs="Times New Roman"/>
          <w:color w:val="212121"/>
          <w:sz w:val="24"/>
          <w:szCs w:val="24"/>
          <w:highlight w:val="white"/>
        </w:rPr>
      </w:pPr>
      <w:moveFromRangeStart w:id="35" w:author="Mohammad Nayeem Hasan" w:date="2024-07-16T02:42:00Z" w:name="move171990185"/>
      <w:moveFrom w:id="36" w:author="Mohammad Nayeem Hasan" w:date="2024-07-16T02:42:00Z" w16du:dateUtc="2024-07-15T20:42:00Z">
        <w:del w:id="37" w:author="Mohammad Nayeem Hasan" w:date="2024-07-16T02:44:00Z" w16du:dateUtc="2024-07-15T20:44:00Z">
          <w:r w:rsidDel="00CE5FEB">
            <w:rPr>
              <w:rFonts w:ascii="Times New Roman" w:eastAsia="Times New Roman" w:hAnsi="Times New Roman" w:cs="Times New Roman"/>
              <w:color w:val="212121"/>
              <w:sz w:val="24"/>
              <w:szCs w:val="24"/>
              <w:highlight w:val="white"/>
            </w:rPr>
            <w:delText xml:space="preserve">Patient delay refers to the time elapsed from the initial symptom detection to the first doctor's consultation. </w:delText>
          </w:r>
        </w:del>
      </w:moveFrom>
      <w:moveFromRangeEnd w:id="35"/>
      <w:del w:id="38" w:author="Mohammad Nayeem Hasan" w:date="2024-07-16T02:44:00Z" w16du:dateUtc="2024-07-15T20:44:00Z">
        <w:r w:rsidDel="00CE5FEB">
          <w:rPr>
            <w:rFonts w:ascii="Times New Roman" w:eastAsia="Times New Roman" w:hAnsi="Times New Roman" w:cs="Times New Roman"/>
            <w:color w:val="212121"/>
            <w:sz w:val="24"/>
            <w:szCs w:val="24"/>
            <w:highlight w:val="white"/>
          </w:rPr>
          <w:delText xml:space="preserve">Scenario tends to worsen if this delay </w:delText>
        </w:r>
        <w:commentRangeStart w:id="39"/>
        <w:r w:rsidDel="00CE5FEB">
          <w:rPr>
            <w:rFonts w:ascii="Times New Roman" w:eastAsia="Times New Roman" w:hAnsi="Times New Roman" w:cs="Times New Roman"/>
            <w:color w:val="212121"/>
            <w:sz w:val="24"/>
            <w:szCs w:val="24"/>
            <w:highlight w:val="white"/>
          </w:rPr>
          <w:delText xml:space="preserve">exceeds twelve (12) weeks </w:delText>
        </w:r>
        <w:commentRangeEnd w:id="39"/>
        <w:r w:rsidR="00625B7F" w:rsidDel="00CE5FEB">
          <w:rPr>
            <w:rStyle w:val="CommentReference"/>
          </w:rPr>
          <w:commentReference w:id="39"/>
        </w:r>
        <w:r w:rsidDel="00CE5FEB">
          <w:rPr>
            <w:rFonts w:ascii="Times New Roman" w:eastAsia="Times New Roman" w:hAnsi="Times New Roman" w:cs="Times New Roman"/>
            <w:color w:val="212121"/>
            <w:sz w:val="24"/>
            <w:szCs w:val="24"/>
            <w:highlight w:val="white"/>
          </w:rPr>
          <w:delText xml:space="preserve">from symptom onset </w:delText>
        </w:r>
        <w:commentRangeStart w:id="40"/>
        <w:r w:rsidDel="00CE5FEB">
          <w:rPr>
            <w:rFonts w:ascii="Times New Roman" w:eastAsia="Times New Roman" w:hAnsi="Times New Roman" w:cs="Times New Roman"/>
            <w:color w:val="212121"/>
            <w:sz w:val="24"/>
            <w:szCs w:val="24"/>
            <w:highlight w:val="white"/>
          </w:rPr>
          <w:delText>(</w:delText>
        </w:r>
      </w:del>
      <w:del w:id="41" w:author="Mohammad Nayeem Hasan" w:date="2024-07-15T20:50:00Z" w16du:dateUtc="2024-07-15T14:50:00Z">
        <w:r w:rsidDel="0071610F">
          <w:rPr>
            <w:rFonts w:ascii="Times New Roman" w:eastAsia="Times New Roman" w:hAnsi="Times New Roman" w:cs="Times New Roman"/>
            <w:color w:val="212121"/>
            <w:sz w:val="24"/>
            <w:szCs w:val="24"/>
            <w:highlight w:val="white"/>
          </w:rPr>
          <w:delText>https://www.ncbi.nlm.nih.gov/pmc/articles/PMC7131859/</w:delText>
        </w:r>
      </w:del>
      <w:del w:id="42" w:author="Mohammad Nayeem Hasan" w:date="2024-07-16T02:44:00Z" w16du:dateUtc="2024-07-15T20:44:00Z">
        <w:r w:rsidDel="00CE5FEB">
          <w:rPr>
            <w:rFonts w:ascii="Times New Roman" w:eastAsia="Times New Roman" w:hAnsi="Times New Roman" w:cs="Times New Roman"/>
            <w:color w:val="212121"/>
            <w:sz w:val="24"/>
            <w:szCs w:val="24"/>
            <w:highlight w:val="white"/>
          </w:rPr>
          <w:delText>).</w:delText>
        </w:r>
        <w:commentRangeEnd w:id="40"/>
        <w:r w:rsidR="00041786" w:rsidDel="00CE5FEB">
          <w:rPr>
            <w:rStyle w:val="CommentReference"/>
          </w:rPr>
          <w:commentReference w:id="40"/>
        </w:r>
      </w:del>
    </w:p>
    <w:p w14:paraId="3B005453" w14:textId="15047190" w:rsidR="008063D1" w:rsidRPr="00661C24" w:rsidDel="00D543AA" w:rsidRDefault="00661C24">
      <w:pPr>
        <w:spacing w:before="240" w:after="240" w:line="360" w:lineRule="auto"/>
        <w:jc w:val="both"/>
        <w:rPr>
          <w:moveFrom w:id="43" w:author="Mohammad Nayeem Hasan" w:date="2024-07-16T02:38:00Z" w16du:dateUtc="2024-07-15T20:38:00Z"/>
          <w:rFonts w:ascii="Times New Roman" w:eastAsia="Times New Roman" w:hAnsi="Times New Roman" w:cs="Times New Roman"/>
          <w:b/>
          <w:color w:val="212121"/>
          <w:sz w:val="24"/>
          <w:szCs w:val="24"/>
          <w:highlight w:val="yellow"/>
        </w:rPr>
      </w:pPr>
      <w:moveFromRangeStart w:id="44" w:author="Mohammad Nayeem Hasan" w:date="2024-07-16T02:38:00Z" w:name="move171989946"/>
      <w:moveFrom w:id="45" w:author="Mohammad Nayeem Hasan" w:date="2024-07-16T02:38:00Z" w16du:dateUtc="2024-07-15T20:38:00Z">
        <w:r w:rsidRPr="00661C24" w:rsidDel="00D543AA">
          <w:rPr>
            <w:rFonts w:ascii="Times New Roman" w:eastAsia="Times New Roman" w:hAnsi="Times New Roman" w:cs="Times New Roman"/>
            <w:b/>
            <w:color w:val="212121"/>
            <w:sz w:val="24"/>
            <w:szCs w:val="24"/>
            <w:highlight w:val="yellow"/>
          </w:rPr>
          <w:t>Provider delay</w:t>
        </w:r>
      </w:moveFrom>
    </w:p>
    <w:moveFromRangeEnd w:id="44"/>
    <w:p w14:paraId="16AFB904" w14:textId="39E7495D" w:rsidR="008063D1" w:rsidDel="00C770C2" w:rsidRDefault="00661C24">
      <w:pPr>
        <w:spacing w:before="240" w:after="240" w:line="360" w:lineRule="auto"/>
        <w:jc w:val="both"/>
        <w:rPr>
          <w:del w:id="46" w:author="Mohammad Nayeem Hasan" w:date="2024-07-16T02:58:00Z" w16du:dateUtc="2024-07-15T20:58:00Z"/>
          <w:rFonts w:ascii="Times New Roman" w:eastAsia="Times New Roman" w:hAnsi="Times New Roman" w:cs="Times New Roman"/>
          <w:color w:val="212121"/>
          <w:sz w:val="24"/>
          <w:szCs w:val="24"/>
          <w:highlight w:val="white"/>
        </w:rPr>
      </w:pPr>
      <w:del w:id="47" w:author="Mohammad Nayeem Hasan" w:date="2024-07-16T02:47:00Z" w16du:dateUtc="2024-07-15T20:47:00Z">
        <w:r w:rsidDel="00CE5FEB">
          <w:rPr>
            <w:rFonts w:ascii="Times New Roman" w:eastAsia="Times New Roman" w:hAnsi="Times New Roman" w:cs="Times New Roman"/>
            <w:color w:val="212121"/>
            <w:sz w:val="24"/>
            <w:szCs w:val="24"/>
            <w:highlight w:val="white"/>
          </w:rPr>
          <w:delText xml:space="preserve">Provider delay refers to the duration between the initial interaction with a healthcare provider and the commencement of diagnosis and treatment. </w:delText>
        </w:r>
      </w:del>
      <w:del w:id="48" w:author="Mohammad Nayeem Hasan" w:date="2024-07-16T02:58:00Z" w16du:dateUtc="2024-07-15T20:58:00Z">
        <w:r w:rsidDel="00C770C2">
          <w:rPr>
            <w:rFonts w:ascii="Times New Roman" w:eastAsia="Times New Roman" w:hAnsi="Times New Roman" w:cs="Times New Roman"/>
            <w:color w:val="212121"/>
            <w:sz w:val="24"/>
            <w:szCs w:val="24"/>
            <w:highlight w:val="white"/>
          </w:rPr>
          <w:delText xml:space="preserve">It is typically deemed significant if it extends </w:delText>
        </w:r>
        <w:commentRangeStart w:id="49"/>
        <w:r w:rsidDel="00C770C2">
          <w:rPr>
            <w:rFonts w:ascii="Times New Roman" w:eastAsia="Times New Roman" w:hAnsi="Times New Roman" w:cs="Times New Roman"/>
            <w:color w:val="212121"/>
            <w:sz w:val="24"/>
            <w:szCs w:val="24"/>
            <w:highlight w:val="white"/>
          </w:rPr>
          <w:delText xml:space="preserve">beyond four (4) weeks </w:delText>
        </w:r>
        <w:commentRangeEnd w:id="49"/>
        <w:r w:rsidR="00A10611" w:rsidDel="00C770C2">
          <w:rPr>
            <w:rStyle w:val="CommentReference"/>
          </w:rPr>
          <w:commentReference w:id="49"/>
        </w:r>
        <w:r w:rsidDel="00C770C2">
          <w:rPr>
            <w:rFonts w:ascii="Times New Roman" w:eastAsia="Times New Roman" w:hAnsi="Times New Roman" w:cs="Times New Roman"/>
            <w:color w:val="212121"/>
            <w:sz w:val="24"/>
            <w:szCs w:val="24"/>
            <w:highlight w:val="white"/>
          </w:rPr>
          <w:delText>(https://www.ncbi.nlm.nih.gov/pmc/articles/PMC4647619/).</w:delText>
        </w:r>
      </w:del>
    </w:p>
    <w:p w14:paraId="6E597F27" w14:textId="1168089C" w:rsidR="008063D1" w:rsidRPr="00661C24" w:rsidDel="00D543AA" w:rsidRDefault="00661C24">
      <w:pPr>
        <w:spacing w:before="240" w:after="240" w:line="360" w:lineRule="auto"/>
        <w:jc w:val="both"/>
        <w:rPr>
          <w:del w:id="50" w:author="Mohammad Nayeem Hasan" w:date="2024-07-16T02:38:00Z" w16du:dateUtc="2024-07-15T20:38:00Z"/>
          <w:rFonts w:ascii="Times New Roman" w:eastAsia="Times New Roman" w:hAnsi="Times New Roman" w:cs="Times New Roman"/>
          <w:b/>
          <w:color w:val="212121"/>
          <w:sz w:val="24"/>
          <w:szCs w:val="24"/>
          <w:highlight w:val="yellow"/>
        </w:rPr>
      </w:pPr>
      <w:commentRangeStart w:id="51"/>
      <w:del w:id="52" w:author="Mohammad Nayeem Hasan" w:date="2024-07-16T02:38:00Z" w16du:dateUtc="2024-07-15T20:38:00Z">
        <w:r w:rsidRPr="00661C24" w:rsidDel="00D543AA">
          <w:rPr>
            <w:rFonts w:ascii="Times New Roman" w:eastAsia="Times New Roman" w:hAnsi="Times New Roman" w:cs="Times New Roman"/>
            <w:b/>
            <w:color w:val="212121"/>
            <w:sz w:val="24"/>
            <w:szCs w:val="24"/>
            <w:highlight w:val="yellow"/>
          </w:rPr>
          <w:delText>Total diagnosis delay</w:delText>
        </w:r>
        <w:commentRangeEnd w:id="51"/>
        <w:r w:rsidR="00625B7F" w:rsidDel="00D543AA">
          <w:rPr>
            <w:rStyle w:val="CommentReference"/>
          </w:rPr>
          <w:commentReference w:id="51"/>
        </w:r>
      </w:del>
    </w:p>
    <w:p w14:paraId="7A6FFDEA" w14:textId="30EF2D76" w:rsidR="008063D1" w:rsidDel="00BD0B87" w:rsidRDefault="00661C24">
      <w:pPr>
        <w:spacing w:before="240" w:after="240" w:line="360" w:lineRule="auto"/>
        <w:jc w:val="both"/>
        <w:rPr>
          <w:del w:id="53" w:author="Mohammad Nayeem Hasan" w:date="2024-07-16T03:25:00Z" w16du:dateUtc="2024-07-15T21:25:00Z"/>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Total </w:t>
      </w:r>
      <w:del w:id="54" w:author="Mohammad Nayeem Hasan" w:date="2024-07-16T03:32:00Z" w16du:dateUtc="2024-07-15T21:32:00Z">
        <w:r w:rsidDel="00BD0B87">
          <w:rPr>
            <w:rFonts w:ascii="Times New Roman" w:eastAsia="Times New Roman" w:hAnsi="Times New Roman" w:cs="Times New Roman"/>
            <w:color w:val="212121"/>
            <w:sz w:val="24"/>
            <w:szCs w:val="24"/>
            <w:highlight w:val="white"/>
          </w:rPr>
          <w:delText xml:space="preserve">diagnostic </w:delText>
        </w:r>
      </w:del>
      <w:r>
        <w:rPr>
          <w:rFonts w:ascii="Times New Roman" w:eastAsia="Times New Roman" w:hAnsi="Times New Roman" w:cs="Times New Roman"/>
          <w:color w:val="212121"/>
          <w:sz w:val="24"/>
          <w:szCs w:val="24"/>
          <w:highlight w:val="white"/>
        </w:rPr>
        <w:t>delay encompasses the period from the patient's first symptom recognition to the commencement of definitive treatment, incorporating both patient and provider delays</w:t>
      </w:r>
      <w:del w:id="55" w:author="Mohammad Nayeem Hasan" w:date="2024-07-16T03:22:00Z" w16du:dateUtc="2024-07-15T21:22:00Z">
        <w:r w:rsidDel="00296D92">
          <w:rPr>
            <w:rFonts w:ascii="Times New Roman" w:eastAsia="Times New Roman" w:hAnsi="Times New Roman" w:cs="Times New Roman"/>
            <w:color w:val="212121"/>
            <w:sz w:val="24"/>
            <w:szCs w:val="24"/>
            <w:highlight w:val="white"/>
          </w:rPr>
          <w:delText xml:space="preserve"> (https://bmjopen.bmj.com/content/9/9/e030169)</w:delText>
        </w:r>
      </w:del>
      <w:r>
        <w:rPr>
          <w:rFonts w:ascii="Times New Roman" w:eastAsia="Times New Roman" w:hAnsi="Times New Roman" w:cs="Times New Roman"/>
          <w:color w:val="212121"/>
          <w:sz w:val="24"/>
          <w:szCs w:val="24"/>
          <w:highlight w:val="white"/>
        </w:rPr>
        <w:t xml:space="preserve">. In this study, a total </w:t>
      </w:r>
      <w:del w:id="56" w:author="Mohammad Nayeem Hasan" w:date="2024-07-16T03:32:00Z" w16du:dateUtc="2024-07-15T21:32:00Z">
        <w:r w:rsidDel="00BD0B87">
          <w:rPr>
            <w:rFonts w:ascii="Times New Roman" w:eastAsia="Times New Roman" w:hAnsi="Times New Roman" w:cs="Times New Roman"/>
            <w:color w:val="212121"/>
            <w:sz w:val="24"/>
            <w:szCs w:val="24"/>
            <w:highlight w:val="white"/>
          </w:rPr>
          <w:delText xml:space="preserve">diagnostic </w:delText>
        </w:r>
      </w:del>
      <w:r>
        <w:rPr>
          <w:rFonts w:ascii="Times New Roman" w:eastAsia="Times New Roman" w:hAnsi="Times New Roman" w:cs="Times New Roman"/>
          <w:color w:val="212121"/>
          <w:sz w:val="24"/>
          <w:szCs w:val="24"/>
          <w:highlight w:val="white"/>
        </w:rPr>
        <w:t xml:space="preserve">delay is typically regarded as </w:t>
      </w:r>
      <w:ins w:id="57" w:author="Mohammad Nayeem Hasan" w:date="2024-07-16T03:23:00Z" w16du:dateUtc="2024-07-15T21:23:00Z">
        <w:r w:rsidR="00296D92">
          <w:rPr>
            <w:rFonts w:ascii="Times New Roman" w:eastAsia="Times New Roman" w:hAnsi="Times New Roman" w:cs="Times New Roman"/>
            <w:color w:val="212121"/>
            <w:sz w:val="24"/>
            <w:szCs w:val="24"/>
            <w:highlight w:val="white"/>
          </w:rPr>
          <w:t>more than four months</w:t>
        </w:r>
      </w:ins>
      <w:del w:id="58" w:author="Mohammad Nayeem Hasan" w:date="2024-07-16T03:23:00Z" w16du:dateUtc="2024-07-15T21:23:00Z">
        <w:r w:rsidDel="00296D92">
          <w:rPr>
            <w:rFonts w:ascii="Times New Roman" w:eastAsia="Times New Roman" w:hAnsi="Times New Roman" w:cs="Times New Roman"/>
            <w:color w:val="212121"/>
            <w:sz w:val="24"/>
            <w:szCs w:val="24"/>
            <w:highlight w:val="white"/>
          </w:rPr>
          <w:delText>exceeding sixteen (16) weeks</w:delText>
        </w:r>
      </w:del>
      <w:r>
        <w:rPr>
          <w:rFonts w:ascii="Times New Roman" w:eastAsia="Times New Roman" w:hAnsi="Times New Roman" w:cs="Times New Roman"/>
          <w:color w:val="212121"/>
          <w:sz w:val="24"/>
          <w:szCs w:val="24"/>
          <w:highlight w:val="white"/>
        </w:rPr>
        <w:t>.</w:t>
      </w:r>
      <w:ins w:id="59" w:author="Mohammad Nayeem Hasan" w:date="2024-07-16T03:25:00Z" w16du:dateUtc="2024-07-15T21:25:00Z">
        <w:r w:rsidR="00BD0B87">
          <w:rPr>
            <w:rFonts w:ascii="Times New Roman" w:eastAsia="Times New Roman" w:hAnsi="Times New Roman" w:cs="Times New Roman"/>
            <w:color w:val="212121"/>
            <w:sz w:val="24"/>
            <w:szCs w:val="24"/>
            <w:highlight w:val="white"/>
          </w:rPr>
          <w:t xml:space="preserve"> </w:t>
        </w:r>
      </w:ins>
    </w:p>
    <w:p w14:paraId="356CF8DD" w14:textId="5DA25AA8" w:rsidR="008063D1" w:rsidRDefault="00661C24" w:rsidP="00BD0B87">
      <w:pPr>
        <w:spacing w:before="240" w:after="240" w:line="360" w:lineRule="auto"/>
        <w:jc w:val="both"/>
        <w:rPr>
          <w:rFonts w:ascii="Times New Roman" w:eastAsia="Times New Roman" w:hAnsi="Times New Roman" w:cs="Times New Roman"/>
          <w:color w:val="212121"/>
          <w:sz w:val="24"/>
          <w:szCs w:val="24"/>
          <w:highlight w:val="white"/>
        </w:rPr>
        <w:pPrChange w:id="60" w:author="Mohammad Nayeem Hasan" w:date="2024-07-16T03:25:00Z" w16du:dateUtc="2024-07-15T21:25:00Z">
          <w:pPr>
            <w:spacing w:before="240" w:after="240" w:line="360" w:lineRule="auto"/>
            <w:ind w:firstLine="20"/>
            <w:jc w:val="both"/>
          </w:pPr>
        </w:pPrChange>
      </w:pPr>
      <w:r>
        <w:rPr>
          <w:rFonts w:ascii="Times New Roman" w:eastAsia="Times New Roman" w:hAnsi="Times New Roman" w:cs="Times New Roman"/>
          <w:color w:val="212121"/>
          <w:sz w:val="24"/>
          <w:szCs w:val="24"/>
          <w:highlight w:val="white"/>
        </w:rPr>
        <w:t xml:space="preserve">To construct our outcome variable (delays), we </w:t>
      </w:r>
      <w:del w:id="61" w:author="Mohammad Nayeem Hasan" w:date="2024-07-16T03:25:00Z" w16du:dateUtc="2024-07-15T21:25:00Z">
        <w:r w:rsidDel="00BD0B87">
          <w:rPr>
            <w:rFonts w:ascii="Times New Roman" w:eastAsia="Times New Roman" w:hAnsi="Times New Roman" w:cs="Times New Roman"/>
            <w:color w:val="212121"/>
            <w:sz w:val="24"/>
            <w:szCs w:val="24"/>
            <w:highlight w:val="white"/>
          </w:rPr>
          <w:delText xml:space="preserve">categorised </w:delText>
        </w:r>
      </w:del>
      <w:ins w:id="62" w:author="Mohammad Nayeem Hasan" w:date="2024-07-16T03:25:00Z" w16du:dateUtc="2024-07-15T21:25:00Z">
        <w:r w:rsidR="00BD0B87">
          <w:rPr>
            <w:rFonts w:ascii="Times New Roman" w:eastAsia="Times New Roman" w:hAnsi="Times New Roman" w:cs="Times New Roman"/>
            <w:color w:val="212121"/>
            <w:sz w:val="24"/>
            <w:szCs w:val="24"/>
            <w:highlight w:val="white"/>
          </w:rPr>
          <w:t>categorized</w:t>
        </w:r>
        <w:r w:rsidR="00BD0B87">
          <w:rPr>
            <w:rFonts w:ascii="Times New Roman" w:eastAsia="Times New Roman" w:hAnsi="Times New Roman" w:cs="Times New Roman"/>
            <w:color w:val="212121"/>
            <w:sz w:val="24"/>
            <w:szCs w:val="24"/>
            <w:highlight w:val="white"/>
          </w:rPr>
          <w:t xml:space="preserve"> </w:t>
        </w:r>
      </w:ins>
      <w:r>
        <w:rPr>
          <w:rFonts w:ascii="Times New Roman" w:eastAsia="Times New Roman" w:hAnsi="Times New Roman" w:cs="Times New Roman"/>
          <w:color w:val="212121"/>
          <w:sz w:val="24"/>
          <w:szCs w:val="24"/>
          <w:highlight w:val="white"/>
        </w:rPr>
        <w:t xml:space="preserve">each patient as "1" or "Yes" if they experienced patient delay, provider delay, or total </w:t>
      </w:r>
      <w:del w:id="63" w:author="Mohammad Nayeem Hasan" w:date="2024-07-16T03:32:00Z" w16du:dateUtc="2024-07-15T21:32:00Z">
        <w:r w:rsidDel="00BD0B87">
          <w:rPr>
            <w:rFonts w:ascii="Times New Roman" w:eastAsia="Times New Roman" w:hAnsi="Times New Roman" w:cs="Times New Roman"/>
            <w:color w:val="212121"/>
            <w:sz w:val="24"/>
            <w:szCs w:val="24"/>
            <w:highlight w:val="white"/>
          </w:rPr>
          <w:delText xml:space="preserve">diagnostic </w:delText>
        </w:r>
      </w:del>
      <w:r>
        <w:rPr>
          <w:rFonts w:ascii="Times New Roman" w:eastAsia="Times New Roman" w:hAnsi="Times New Roman" w:cs="Times New Roman"/>
          <w:color w:val="212121"/>
          <w:sz w:val="24"/>
          <w:szCs w:val="24"/>
          <w:highlight w:val="white"/>
        </w:rPr>
        <w:t xml:space="preserve">delay exceeding </w:t>
      </w:r>
      <w:del w:id="64" w:author="Mohammad Nayeem Hasan" w:date="2024-07-16T03:26:00Z" w16du:dateUtc="2024-07-15T21:26:00Z">
        <w:r w:rsidDel="00BD0B87">
          <w:rPr>
            <w:rFonts w:ascii="Times New Roman" w:eastAsia="Times New Roman" w:hAnsi="Times New Roman" w:cs="Times New Roman"/>
            <w:color w:val="212121"/>
            <w:sz w:val="24"/>
            <w:szCs w:val="24"/>
            <w:highlight w:val="white"/>
          </w:rPr>
          <w:delText>12 weeks</w:delText>
        </w:r>
      </w:del>
      <w:ins w:id="65" w:author="Mohammad Nayeem Hasan" w:date="2024-07-16T03:26:00Z" w16du:dateUtc="2024-07-15T21:26:00Z">
        <w:r w:rsidR="00BD0B87">
          <w:rPr>
            <w:rFonts w:ascii="Times New Roman" w:eastAsia="Times New Roman" w:hAnsi="Times New Roman" w:cs="Times New Roman"/>
            <w:color w:val="212121"/>
            <w:sz w:val="24"/>
            <w:szCs w:val="24"/>
            <w:highlight w:val="white"/>
          </w:rPr>
          <w:t>three months</w:t>
        </w:r>
      </w:ins>
      <w:r>
        <w:rPr>
          <w:rFonts w:ascii="Times New Roman" w:eastAsia="Times New Roman" w:hAnsi="Times New Roman" w:cs="Times New Roman"/>
          <w:color w:val="212121"/>
          <w:sz w:val="24"/>
          <w:szCs w:val="24"/>
          <w:highlight w:val="white"/>
        </w:rPr>
        <w:t>,</w:t>
      </w:r>
      <w:del w:id="66" w:author="Mohammad Nayeem Hasan" w:date="2024-07-16T03:26:00Z" w16du:dateUtc="2024-07-15T21:26:00Z">
        <w:r w:rsidDel="00BD0B87">
          <w:rPr>
            <w:rFonts w:ascii="Times New Roman" w:eastAsia="Times New Roman" w:hAnsi="Times New Roman" w:cs="Times New Roman"/>
            <w:color w:val="212121"/>
            <w:sz w:val="24"/>
            <w:szCs w:val="24"/>
            <w:highlight w:val="white"/>
          </w:rPr>
          <w:delText xml:space="preserve"> 4 weeks</w:delText>
        </w:r>
      </w:del>
      <w:ins w:id="67" w:author="Mohammad Nayeem Hasan" w:date="2024-07-16T03:26:00Z" w16du:dateUtc="2024-07-15T21:26:00Z">
        <w:r w:rsidR="00BD0B87">
          <w:rPr>
            <w:rFonts w:ascii="Times New Roman" w:eastAsia="Times New Roman" w:hAnsi="Times New Roman" w:cs="Times New Roman"/>
            <w:color w:val="212121"/>
            <w:sz w:val="24"/>
            <w:szCs w:val="24"/>
            <w:highlight w:val="white"/>
          </w:rPr>
          <w:t xml:space="preserve"> one month</w:t>
        </w:r>
      </w:ins>
      <w:r>
        <w:rPr>
          <w:rFonts w:ascii="Times New Roman" w:eastAsia="Times New Roman" w:hAnsi="Times New Roman" w:cs="Times New Roman"/>
          <w:color w:val="212121"/>
          <w:sz w:val="24"/>
          <w:szCs w:val="24"/>
          <w:highlight w:val="white"/>
        </w:rPr>
        <w:t xml:space="preserve">, and </w:t>
      </w:r>
      <w:del w:id="68" w:author="Mohammad Nayeem Hasan" w:date="2024-07-16T03:26:00Z" w16du:dateUtc="2024-07-15T21:26:00Z">
        <w:r w:rsidDel="00BD0B87">
          <w:rPr>
            <w:rFonts w:ascii="Times New Roman" w:eastAsia="Times New Roman" w:hAnsi="Times New Roman" w:cs="Times New Roman"/>
            <w:color w:val="212121"/>
            <w:sz w:val="24"/>
            <w:szCs w:val="24"/>
            <w:highlight w:val="white"/>
          </w:rPr>
          <w:delText>16 weeks</w:delText>
        </w:r>
      </w:del>
      <w:ins w:id="69" w:author="Mohammad Nayeem Hasan" w:date="2024-07-16T03:26:00Z" w16du:dateUtc="2024-07-15T21:26:00Z">
        <w:r w:rsidR="00BD0B87">
          <w:rPr>
            <w:rFonts w:ascii="Times New Roman" w:eastAsia="Times New Roman" w:hAnsi="Times New Roman" w:cs="Times New Roman"/>
            <w:color w:val="212121"/>
            <w:sz w:val="24"/>
            <w:szCs w:val="24"/>
            <w:highlight w:val="white"/>
          </w:rPr>
          <w:t>four months</w:t>
        </w:r>
      </w:ins>
      <w:r>
        <w:rPr>
          <w:rFonts w:ascii="Times New Roman" w:eastAsia="Times New Roman" w:hAnsi="Times New Roman" w:cs="Times New Roman"/>
          <w:color w:val="212121"/>
          <w:sz w:val="24"/>
          <w:szCs w:val="24"/>
          <w:highlight w:val="white"/>
        </w:rPr>
        <w:t>, respectively. Otherwise, they were recorded as no delays by "0" or "No".</w:t>
      </w:r>
    </w:p>
    <w:p w14:paraId="3093FDB1" w14:textId="77777777" w:rsidR="008063D1" w:rsidRDefault="00661C24">
      <w:pPr>
        <w:spacing w:before="240" w:after="240" w:line="36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Possible factors</w:t>
      </w:r>
    </w:p>
    <w:p w14:paraId="38784D1D" w14:textId="77777777" w:rsidR="008063D1" w:rsidRDefault="00661C24">
      <w:pPr>
        <w:spacing w:before="240" w:after="240"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household monthly income, access to portable electronic devices, exposure to mass media, lump breast pain, nipple discharge, skin changes, bone pain, breast self-examination, and family history of breast cancer.</w:t>
      </w:r>
    </w:p>
    <w:p w14:paraId="7A3314E4" w14:textId="77777777" w:rsidR="008063D1" w:rsidRDefault="00661C24">
      <w:pPr>
        <w:pStyle w:val="Heading2"/>
        <w:keepNext w:val="0"/>
        <w:keepLines w:val="0"/>
        <w:spacing w:after="240" w:line="360" w:lineRule="auto"/>
        <w:jc w:val="both"/>
        <w:rPr>
          <w:rFonts w:ascii="Times New Roman" w:eastAsia="Times New Roman" w:hAnsi="Times New Roman" w:cs="Times New Roman"/>
          <w:b/>
          <w:color w:val="4A86E8"/>
          <w:sz w:val="24"/>
          <w:szCs w:val="24"/>
          <w:highlight w:val="white"/>
        </w:rPr>
      </w:pPr>
      <w:bookmarkStart w:id="70" w:name="_x1h8q4xygvii" w:colFirst="0" w:colLast="0"/>
      <w:bookmarkEnd w:id="70"/>
      <w:r>
        <w:rPr>
          <w:rFonts w:ascii="Times New Roman" w:eastAsia="Times New Roman" w:hAnsi="Times New Roman" w:cs="Times New Roman"/>
          <w:b/>
          <w:color w:val="4A86E8"/>
          <w:sz w:val="24"/>
          <w:szCs w:val="24"/>
          <w:highlight w:val="white"/>
        </w:rPr>
        <w:t>Statistical analysis</w:t>
      </w:r>
    </w:p>
    <w:p w14:paraId="14B57A59" w14:textId="2DF4A339" w:rsidR="008063D1" w:rsidDel="009559D1" w:rsidRDefault="00661C24">
      <w:pPr>
        <w:spacing w:before="240" w:after="240" w:line="360" w:lineRule="auto"/>
        <w:jc w:val="both"/>
        <w:rPr>
          <w:del w:id="71" w:author="Mohammad Nayeem Hasan" w:date="2024-07-16T11:49:00Z" w16du:dateUtc="2024-07-16T05:49:00Z"/>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 xml:space="preserve">We conducted descriptive statistics </w:t>
      </w:r>
      <w:ins w:id="72" w:author="Henrike Karim - Kos" w:date="2024-06-19T22:13:00Z">
        <w:r w:rsidR="00F47E29">
          <w:rPr>
            <w:rFonts w:ascii="Times New Roman" w:eastAsia="Times New Roman" w:hAnsi="Times New Roman" w:cs="Times New Roman"/>
            <w:color w:val="212121"/>
            <w:sz w:val="24"/>
            <w:szCs w:val="24"/>
            <w:highlight w:val="white"/>
          </w:rPr>
          <w:t xml:space="preserve">and </w:t>
        </w:r>
      </w:ins>
      <w:ins w:id="73" w:author="Mohammad Nayeem Hasan" w:date="2024-07-16T11:39:00Z" w16du:dateUtc="2024-07-16T05:39:00Z">
        <w:r w:rsidR="003C25CB">
          <w:rPr>
            <w:rFonts w:ascii="Times New Roman" w:eastAsia="Times New Roman" w:hAnsi="Times New Roman" w:cs="Times New Roman"/>
            <w:color w:val="212121"/>
            <w:sz w:val="24"/>
            <w:szCs w:val="24"/>
            <w:highlight w:val="white"/>
          </w:rPr>
          <w:t xml:space="preserve">also </w:t>
        </w:r>
      </w:ins>
      <w:ins w:id="74" w:author="Henrike Karim - Kos" w:date="2024-06-19T22:13:00Z">
        <w:r w:rsidR="00F47E29">
          <w:rPr>
            <w:rFonts w:ascii="Times New Roman" w:eastAsia="Times New Roman" w:hAnsi="Times New Roman" w:cs="Times New Roman"/>
            <w:color w:val="212121"/>
            <w:sz w:val="24"/>
            <w:szCs w:val="24"/>
            <w:highlight w:val="white"/>
          </w:rPr>
          <w:t>differences betwe</w:t>
        </w:r>
      </w:ins>
      <w:ins w:id="75" w:author="Mohammad Nayeem Hasan" w:date="2024-07-16T11:35:00Z" w16du:dateUtc="2024-07-16T05:35:00Z">
        <w:r w:rsidR="003C25CB">
          <w:rPr>
            <w:rFonts w:ascii="Times New Roman" w:eastAsia="Times New Roman" w:hAnsi="Times New Roman" w:cs="Times New Roman"/>
            <w:color w:val="212121"/>
            <w:sz w:val="24"/>
            <w:szCs w:val="24"/>
            <w:highlight w:val="white"/>
          </w:rPr>
          <w:t>en delays</w:t>
        </w:r>
      </w:ins>
      <w:ins w:id="76" w:author="Henrike Karim - Kos" w:date="2024-06-19T22:13:00Z">
        <w:del w:id="77" w:author="Mohammad Nayeem Hasan" w:date="2024-07-16T11:35:00Z" w16du:dateUtc="2024-07-16T05:35:00Z">
          <w:r w:rsidR="00F47E29" w:rsidDel="003C25CB">
            <w:rPr>
              <w:rFonts w:ascii="Times New Roman" w:eastAsia="Times New Roman" w:hAnsi="Times New Roman" w:cs="Times New Roman"/>
              <w:color w:val="212121"/>
              <w:sz w:val="24"/>
              <w:szCs w:val="24"/>
              <w:highlight w:val="white"/>
            </w:rPr>
            <w:delText>en….</w:delText>
          </w:r>
        </w:del>
      </w:ins>
      <w:ins w:id="78" w:author="Mohammad Nayeem Hasan" w:date="2024-07-16T11:35:00Z" w16du:dateUtc="2024-07-16T05:35:00Z">
        <w:r w:rsidR="003C25CB">
          <w:rPr>
            <w:rFonts w:ascii="Times New Roman" w:eastAsia="Times New Roman" w:hAnsi="Times New Roman" w:cs="Times New Roman"/>
            <w:color w:val="212121"/>
            <w:sz w:val="24"/>
            <w:szCs w:val="24"/>
            <w:highlight w:val="white"/>
          </w:rPr>
          <w:t xml:space="preserve"> </w:t>
        </w:r>
      </w:ins>
      <w:ins w:id="79" w:author="Mohammad Nayeem Hasan" w:date="2024-07-16T11:38:00Z" w16du:dateUtc="2024-07-16T05:38:00Z">
        <w:r w:rsidR="003C25CB">
          <w:rPr>
            <w:rFonts w:ascii="Times New Roman" w:eastAsia="Times New Roman" w:hAnsi="Times New Roman" w:cs="Times New Roman"/>
            <w:color w:val="212121"/>
            <w:sz w:val="24"/>
            <w:szCs w:val="24"/>
            <w:highlight w:val="white"/>
          </w:rPr>
          <w:t xml:space="preserve">associated </w:t>
        </w:r>
      </w:ins>
      <w:ins w:id="80" w:author="Mohammad Nayeem Hasan" w:date="2024-07-16T11:37:00Z" w16du:dateUtc="2024-07-16T05:37:00Z">
        <w:r w:rsidR="003C25CB">
          <w:rPr>
            <w:rFonts w:ascii="Times New Roman" w:eastAsia="Times New Roman" w:hAnsi="Times New Roman" w:cs="Times New Roman"/>
            <w:color w:val="212121"/>
            <w:sz w:val="24"/>
            <w:szCs w:val="24"/>
            <w:highlight w:val="white"/>
          </w:rPr>
          <w:t>with</w:t>
        </w:r>
      </w:ins>
      <w:ins w:id="81" w:author="Mohammad Nayeem Hasan" w:date="2024-07-16T11:35:00Z" w16du:dateUtc="2024-07-16T05:35:00Z">
        <w:r w:rsidR="003C25CB">
          <w:rPr>
            <w:rFonts w:ascii="Times New Roman" w:eastAsia="Times New Roman" w:hAnsi="Times New Roman" w:cs="Times New Roman"/>
            <w:color w:val="212121"/>
            <w:sz w:val="24"/>
            <w:szCs w:val="24"/>
            <w:highlight w:val="white"/>
          </w:rPr>
          <w:t xml:space="preserve"> </w:t>
        </w:r>
      </w:ins>
      <w:ins w:id="82" w:author="Mohammad Nayeem Hasan" w:date="2024-07-16T11:37:00Z" w16du:dateUtc="2024-07-16T05:37:00Z">
        <w:r w:rsidR="003C25CB">
          <w:rPr>
            <w:rFonts w:ascii="Times New Roman" w:eastAsia="Times New Roman" w:hAnsi="Times New Roman" w:cs="Times New Roman"/>
            <w:color w:val="212121"/>
            <w:sz w:val="24"/>
            <w:szCs w:val="24"/>
            <w:highlight w:val="white"/>
          </w:rPr>
          <w:t xml:space="preserve">other factors </w:t>
        </w:r>
      </w:ins>
      <w:ins w:id="83" w:author="Henrike Karim - Kos" w:date="2024-06-19T22:13:00Z">
        <w:del w:id="84" w:author="Mohammad Nayeem Hasan" w:date="2024-07-16T11:35:00Z" w16du:dateUtc="2024-07-16T05:35:00Z">
          <w:r w:rsidR="00F47E29" w:rsidDel="003C25CB">
            <w:rPr>
              <w:rFonts w:ascii="Times New Roman" w:eastAsia="Times New Roman" w:hAnsi="Times New Roman" w:cs="Times New Roman"/>
              <w:color w:val="212121"/>
              <w:sz w:val="24"/>
              <w:szCs w:val="24"/>
              <w:highlight w:val="white"/>
            </w:rPr>
            <w:delText>.</w:delText>
          </w:r>
        </w:del>
        <w:del w:id="85" w:author="Mohammad Nayeem Hasan" w:date="2024-07-16T11:37:00Z" w16du:dateUtc="2024-07-16T05:37:00Z">
          <w:r w:rsidR="00F47E29" w:rsidDel="003C25CB">
            <w:rPr>
              <w:rFonts w:ascii="Times New Roman" w:eastAsia="Times New Roman" w:hAnsi="Times New Roman" w:cs="Times New Roman"/>
              <w:color w:val="212121"/>
              <w:sz w:val="24"/>
              <w:szCs w:val="24"/>
              <w:highlight w:val="white"/>
            </w:rPr>
            <w:delText xml:space="preserve">were </w:delText>
          </w:r>
        </w:del>
        <w:r w:rsidR="00F47E29">
          <w:rPr>
            <w:rFonts w:ascii="Times New Roman" w:eastAsia="Times New Roman" w:hAnsi="Times New Roman" w:cs="Times New Roman"/>
            <w:color w:val="212121"/>
            <w:sz w:val="24"/>
            <w:szCs w:val="24"/>
            <w:highlight w:val="white"/>
          </w:rPr>
          <w:t xml:space="preserve">tested by </w:t>
        </w:r>
      </w:ins>
      <w:del w:id="86" w:author="Henrike Karim - Kos" w:date="2024-06-19T22:10:00Z">
        <w:r w:rsidDel="00F47E29">
          <w:rPr>
            <w:rFonts w:ascii="Times New Roman" w:eastAsia="Times New Roman" w:hAnsi="Times New Roman" w:cs="Times New Roman"/>
            <w:color w:val="212121"/>
            <w:sz w:val="24"/>
            <w:szCs w:val="24"/>
            <w:highlight w:val="white"/>
          </w:rPr>
          <w:delText xml:space="preserve">by crosstabs, presenting counts and percentages to summarise categorical variables. </w:delText>
        </w:r>
      </w:del>
      <w:r>
        <w:rPr>
          <w:rFonts w:ascii="Times New Roman" w:eastAsia="Times New Roman" w:hAnsi="Times New Roman" w:cs="Times New Roman"/>
          <w:color w:val="212121"/>
          <w:sz w:val="24"/>
          <w:szCs w:val="24"/>
          <w:highlight w:val="white"/>
        </w:rPr>
        <w:t xml:space="preserve">Chi-square tests and Fisher's exact test </w:t>
      </w:r>
      <w:ins w:id="87" w:author="Mohammad Nayeem Hasan" w:date="2024-07-16T11:38:00Z" w16du:dateUtc="2024-07-16T05:38:00Z">
        <w:r w:rsidR="003C25CB">
          <w:rPr>
            <w:rFonts w:ascii="Times New Roman" w:eastAsia="Times New Roman" w:hAnsi="Times New Roman" w:cs="Times New Roman"/>
            <w:color w:val="212121"/>
            <w:sz w:val="24"/>
            <w:szCs w:val="24"/>
            <w:highlight w:val="white"/>
          </w:rPr>
          <w:t>(</w:t>
        </w:r>
      </w:ins>
      <w:ins w:id="88" w:author="Henrike Karim - Kos" w:date="2024-06-19T22:14:00Z">
        <w:r w:rsidR="00F47E29">
          <w:rPr>
            <w:rFonts w:ascii="Times New Roman" w:eastAsia="Times New Roman" w:hAnsi="Times New Roman" w:cs="Times New Roman"/>
            <w:color w:val="212121"/>
            <w:sz w:val="24"/>
            <w:szCs w:val="24"/>
            <w:highlight w:val="white"/>
          </w:rPr>
          <w:t>in c</w:t>
        </w:r>
      </w:ins>
      <w:ins w:id="89" w:author="Henrike Karim - Kos" w:date="2024-06-19T22:15:00Z">
        <w:r w:rsidR="00F47E29">
          <w:rPr>
            <w:rFonts w:ascii="Times New Roman" w:eastAsia="Times New Roman" w:hAnsi="Times New Roman" w:cs="Times New Roman"/>
            <w:color w:val="212121"/>
            <w:sz w:val="24"/>
            <w:szCs w:val="24"/>
            <w:highlight w:val="white"/>
          </w:rPr>
          <w:t xml:space="preserve">ase of low </w:t>
        </w:r>
      </w:ins>
      <w:ins w:id="90" w:author="Mohammad Nayeem Hasan" w:date="2024-07-16T11:38:00Z" w16du:dateUtc="2024-07-16T05:38:00Z">
        <w:r w:rsidR="003C25CB">
          <w:rPr>
            <w:rFonts w:ascii="Times New Roman" w:eastAsia="Times New Roman" w:hAnsi="Times New Roman" w:cs="Times New Roman"/>
            <w:color w:val="212121"/>
            <w:sz w:val="24"/>
            <w:szCs w:val="24"/>
            <w:highlight w:val="white"/>
          </w:rPr>
          <w:t>frequency</w:t>
        </w:r>
      </w:ins>
      <w:ins w:id="91" w:author="Henrike Karim - Kos" w:date="2024-06-19T22:15:00Z">
        <w:del w:id="92" w:author="Mohammad Nayeem Hasan" w:date="2024-07-16T11:38:00Z" w16du:dateUtc="2024-07-16T05:38:00Z">
          <w:r w:rsidR="00F47E29" w:rsidDel="003C25CB">
            <w:rPr>
              <w:rFonts w:ascii="Times New Roman" w:eastAsia="Times New Roman" w:hAnsi="Times New Roman" w:cs="Times New Roman"/>
              <w:color w:val="212121"/>
              <w:sz w:val="24"/>
              <w:szCs w:val="24"/>
              <w:highlight w:val="white"/>
            </w:rPr>
            <w:delText>numbers</w:delText>
          </w:r>
        </w:del>
      </w:ins>
      <w:ins w:id="93" w:author="Mohammad Nayeem Hasan" w:date="2024-07-16T11:38:00Z" w16du:dateUtc="2024-07-16T05:38:00Z">
        <w:r w:rsidR="003C25CB">
          <w:rPr>
            <w:rFonts w:ascii="Times New Roman" w:eastAsia="Times New Roman" w:hAnsi="Times New Roman" w:cs="Times New Roman"/>
            <w:color w:val="212121"/>
            <w:sz w:val="24"/>
            <w:szCs w:val="24"/>
            <w:highlight w:val="white"/>
          </w:rPr>
          <w:t>)</w:t>
        </w:r>
      </w:ins>
      <w:ins w:id="94" w:author="Henrike Karim - Kos" w:date="2024-06-19T22:15:00Z">
        <w:r w:rsidR="00F47E29">
          <w:rPr>
            <w:rFonts w:ascii="Times New Roman" w:eastAsia="Times New Roman" w:hAnsi="Times New Roman" w:cs="Times New Roman"/>
            <w:color w:val="212121"/>
            <w:sz w:val="24"/>
            <w:szCs w:val="24"/>
            <w:highlight w:val="white"/>
          </w:rPr>
          <w:t>.</w:t>
        </w:r>
        <w:del w:id="95" w:author="Mohammad Nayeem Hasan" w:date="2024-07-16T11:38:00Z" w16du:dateUtc="2024-07-16T05:38:00Z">
          <w:r w:rsidR="00F47E29" w:rsidDel="003C25CB">
            <w:rPr>
              <w:rFonts w:ascii="Times New Roman" w:eastAsia="Times New Roman" w:hAnsi="Times New Roman" w:cs="Times New Roman"/>
              <w:color w:val="212121"/>
              <w:sz w:val="24"/>
              <w:szCs w:val="24"/>
              <w:highlight w:val="white"/>
            </w:rPr>
            <w:delText xml:space="preserve"> </w:delText>
          </w:r>
        </w:del>
      </w:ins>
      <w:del w:id="96" w:author="Mohammad Nayeem Hasan" w:date="2024-07-16T11:38:00Z" w16du:dateUtc="2024-07-16T05:38:00Z">
        <w:r w:rsidDel="003C25CB">
          <w:rPr>
            <w:rFonts w:ascii="Times New Roman" w:eastAsia="Times New Roman" w:hAnsi="Times New Roman" w:cs="Times New Roman"/>
            <w:color w:val="212121"/>
            <w:sz w:val="24"/>
            <w:szCs w:val="24"/>
            <w:highlight w:val="white"/>
          </w:rPr>
          <w:delText>were employed to investigate factors associated with different types of delays.</w:delText>
        </w:r>
      </w:del>
      <w:r>
        <w:rPr>
          <w:rFonts w:ascii="Times New Roman" w:eastAsia="Times New Roman" w:hAnsi="Times New Roman" w:cs="Times New Roman"/>
          <w:color w:val="212121"/>
          <w:sz w:val="24"/>
          <w:szCs w:val="24"/>
          <w:highlight w:val="white"/>
        </w:rPr>
        <w:t xml:space="preserve"> </w:t>
      </w:r>
      <w:commentRangeStart w:id="97"/>
      <w:del w:id="98" w:author="Mohammad Nayeem Hasan" w:date="2024-07-16T03:36:00Z" w16du:dateUtc="2024-07-15T21:36:00Z">
        <w:r w:rsidDel="005855BA">
          <w:rPr>
            <w:rFonts w:ascii="Times New Roman" w:eastAsia="Times New Roman" w:hAnsi="Times New Roman" w:cs="Times New Roman"/>
            <w:color w:val="212121"/>
            <w:sz w:val="24"/>
            <w:szCs w:val="24"/>
            <w:highlight w:val="white"/>
          </w:rPr>
          <w:delText>Binar</w:delText>
        </w:r>
      </w:del>
      <w:ins w:id="99" w:author="Mohammad Nayeem Hasan" w:date="2024-07-16T03:36:00Z" w16du:dateUtc="2024-07-15T21:36:00Z">
        <w:r w:rsidR="005855BA">
          <w:rPr>
            <w:rFonts w:ascii="Times New Roman" w:eastAsia="Times New Roman" w:hAnsi="Times New Roman" w:cs="Times New Roman"/>
            <w:color w:val="212121"/>
            <w:sz w:val="24"/>
            <w:szCs w:val="24"/>
            <w:highlight w:val="white"/>
          </w:rPr>
          <w:t xml:space="preserve">Univariate </w:t>
        </w:r>
        <w:r w:rsidR="005855BA">
          <w:rPr>
            <w:rFonts w:ascii="Times New Roman" w:eastAsia="Times New Roman" w:hAnsi="Times New Roman" w:cs="Times New Roman"/>
            <w:color w:val="212121"/>
            <w:sz w:val="24"/>
            <w:szCs w:val="24"/>
            <w:highlight w:val="white"/>
          </w:rPr>
          <w:t xml:space="preserve">(unadjusted) </w:t>
        </w:r>
      </w:ins>
      <w:del w:id="100" w:author="Mohammad Nayeem Hasan" w:date="2024-07-16T03:36:00Z" w16du:dateUtc="2024-07-15T21:36:00Z">
        <w:r w:rsidDel="005855BA">
          <w:rPr>
            <w:rFonts w:ascii="Times New Roman" w:eastAsia="Times New Roman" w:hAnsi="Times New Roman" w:cs="Times New Roman"/>
            <w:color w:val="212121"/>
            <w:sz w:val="24"/>
            <w:szCs w:val="24"/>
            <w:highlight w:val="white"/>
          </w:rPr>
          <w:delText>y</w:delText>
        </w:r>
      </w:del>
      <w:commentRangeEnd w:id="97"/>
      <w:r w:rsidR="00F47E29">
        <w:rPr>
          <w:rStyle w:val="CommentReference"/>
        </w:rPr>
        <w:commentReference w:id="97"/>
      </w:r>
      <w:r>
        <w:rPr>
          <w:rFonts w:ascii="Times New Roman" w:eastAsia="Times New Roman" w:hAnsi="Times New Roman" w:cs="Times New Roman"/>
          <w:color w:val="212121"/>
          <w:sz w:val="24"/>
          <w:szCs w:val="24"/>
          <w:highlight w:val="white"/>
        </w:rPr>
        <w:t xml:space="preserve"> and multivariable</w:t>
      </w:r>
      <w:ins w:id="101" w:author="Mohammad Nayeem Hasan" w:date="2024-07-16T03:37:00Z" w16du:dateUtc="2024-07-15T21:37:00Z">
        <w:r w:rsidR="005855BA">
          <w:rPr>
            <w:rFonts w:ascii="Times New Roman" w:eastAsia="Times New Roman" w:hAnsi="Times New Roman" w:cs="Times New Roman"/>
            <w:color w:val="212121"/>
            <w:sz w:val="24"/>
            <w:szCs w:val="24"/>
            <w:highlight w:val="white"/>
          </w:rPr>
          <w:t xml:space="preserve"> </w:t>
        </w:r>
        <w:r w:rsidR="005855BA">
          <w:rPr>
            <w:rFonts w:ascii="Times New Roman" w:eastAsia="Times New Roman" w:hAnsi="Times New Roman" w:cs="Times New Roman"/>
            <w:color w:val="212121"/>
            <w:sz w:val="24"/>
            <w:szCs w:val="24"/>
            <w:highlight w:val="white"/>
          </w:rPr>
          <w:t>(adjusted)</w:t>
        </w:r>
      </w:ins>
      <w:r>
        <w:rPr>
          <w:rFonts w:ascii="Times New Roman" w:eastAsia="Times New Roman" w:hAnsi="Times New Roman" w:cs="Times New Roman"/>
          <w:color w:val="212121"/>
          <w:sz w:val="24"/>
          <w:szCs w:val="24"/>
          <w:highlight w:val="white"/>
        </w:rPr>
        <w:t xml:space="preserve"> logistic regression </w:t>
      </w:r>
      <w:del w:id="102" w:author="Mohammad Nayeem Hasan" w:date="2024-07-16T11:39:00Z" w16du:dateUtc="2024-07-16T05:39:00Z">
        <w:r w:rsidDel="003C25CB">
          <w:rPr>
            <w:rFonts w:ascii="Times New Roman" w:eastAsia="Times New Roman" w:hAnsi="Times New Roman" w:cs="Times New Roman"/>
            <w:color w:val="212121"/>
            <w:sz w:val="24"/>
            <w:szCs w:val="24"/>
            <w:highlight w:val="white"/>
          </w:rPr>
          <w:delText xml:space="preserve">was </w:delText>
        </w:r>
      </w:del>
      <w:ins w:id="103" w:author="Mohammad Nayeem Hasan" w:date="2024-07-16T11:39:00Z" w16du:dateUtc="2024-07-16T05:39:00Z">
        <w:r w:rsidR="003C25CB">
          <w:rPr>
            <w:rFonts w:ascii="Times New Roman" w:eastAsia="Times New Roman" w:hAnsi="Times New Roman" w:cs="Times New Roman"/>
            <w:color w:val="212121"/>
            <w:sz w:val="24"/>
            <w:szCs w:val="24"/>
            <w:highlight w:val="white"/>
          </w:rPr>
          <w:t>were</w:t>
        </w:r>
        <w:r w:rsidR="003C25CB">
          <w:rPr>
            <w:rFonts w:ascii="Times New Roman" w:eastAsia="Times New Roman" w:hAnsi="Times New Roman" w:cs="Times New Roman"/>
            <w:color w:val="212121"/>
            <w:sz w:val="24"/>
            <w:szCs w:val="24"/>
            <w:highlight w:val="white"/>
          </w:rPr>
          <w:t xml:space="preserve"> </w:t>
        </w:r>
      </w:ins>
      <w:del w:id="104" w:author="Mohammad Nayeem Hasan" w:date="2024-07-16T03:37:00Z" w16du:dateUtc="2024-07-15T21:37:00Z">
        <w:r w:rsidDel="005855BA">
          <w:rPr>
            <w:rFonts w:ascii="Times New Roman" w:eastAsia="Times New Roman" w:hAnsi="Times New Roman" w:cs="Times New Roman"/>
            <w:color w:val="212121"/>
            <w:sz w:val="24"/>
            <w:szCs w:val="24"/>
            <w:highlight w:val="white"/>
          </w:rPr>
          <w:delText xml:space="preserve">utilised </w:delText>
        </w:r>
      </w:del>
      <w:ins w:id="105" w:author="Mohammad Nayeem Hasan" w:date="2024-07-16T03:37:00Z" w16du:dateUtc="2024-07-15T21:37:00Z">
        <w:r w:rsidR="005855BA">
          <w:rPr>
            <w:rFonts w:ascii="Times New Roman" w:eastAsia="Times New Roman" w:hAnsi="Times New Roman" w:cs="Times New Roman"/>
            <w:color w:val="212121"/>
            <w:sz w:val="24"/>
            <w:szCs w:val="24"/>
            <w:highlight w:val="white"/>
          </w:rPr>
          <w:t>utilized</w:t>
        </w:r>
        <w:r w:rsidR="005855BA">
          <w:rPr>
            <w:rFonts w:ascii="Times New Roman" w:eastAsia="Times New Roman" w:hAnsi="Times New Roman" w:cs="Times New Roman"/>
            <w:color w:val="212121"/>
            <w:sz w:val="24"/>
            <w:szCs w:val="24"/>
            <w:highlight w:val="white"/>
          </w:rPr>
          <w:t xml:space="preserve"> </w:t>
        </w:r>
      </w:ins>
      <w:r>
        <w:rPr>
          <w:rFonts w:ascii="Times New Roman" w:eastAsia="Times New Roman" w:hAnsi="Times New Roman" w:cs="Times New Roman"/>
          <w:color w:val="212121"/>
          <w:sz w:val="24"/>
          <w:szCs w:val="24"/>
          <w:highlight w:val="white"/>
        </w:rPr>
        <w:t xml:space="preserve">to identify </w:t>
      </w:r>
      <w:del w:id="106" w:author="Henrike Karim - Kos" w:date="2024-06-19T22:15:00Z">
        <w:r w:rsidDel="00F47E29">
          <w:rPr>
            <w:rFonts w:ascii="Times New Roman" w:eastAsia="Times New Roman" w:hAnsi="Times New Roman" w:cs="Times New Roman"/>
            <w:color w:val="212121"/>
            <w:sz w:val="24"/>
            <w:szCs w:val="24"/>
            <w:highlight w:val="white"/>
          </w:rPr>
          <w:delText xml:space="preserve">associated risk </w:delText>
        </w:r>
      </w:del>
      <w:r>
        <w:rPr>
          <w:rFonts w:ascii="Times New Roman" w:eastAsia="Times New Roman" w:hAnsi="Times New Roman" w:cs="Times New Roman"/>
          <w:color w:val="212121"/>
          <w:sz w:val="24"/>
          <w:szCs w:val="24"/>
          <w:highlight w:val="white"/>
        </w:rPr>
        <w:t>factors</w:t>
      </w:r>
      <w:ins w:id="107" w:author="Henrike Karim - Kos" w:date="2024-06-19T22:15:00Z">
        <w:r w:rsidR="00F47E29">
          <w:rPr>
            <w:rFonts w:ascii="Times New Roman" w:eastAsia="Times New Roman" w:hAnsi="Times New Roman" w:cs="Times New Roman"/>
            <w:color w:val="212121"/>
            <w:sz w:val="24"/>
            <w:szCs w:val="24"/>
            <w:highlight w:val="white"/>
          </w:rPr>
          <w:t xml:space="preserve"> that are associated with </w:t>
        </w:r>
      </w:ins>
      <w:ins w:id="108" w:author="Henrike Karim - Kos" w:date="2024-06-19T22:16:00Z">
        <w:del w:id="109" w:author="Mohammad Nayeem Hasan" w:date="2024-07-16T03:37:00Z" w16du:dateUtc="2024-07-15T21:37:00Z">
          <w:r w:rsidR="00F47E29" w:rsidDel="005855BA">
            <w:rPr>
              <w:rFonts w:ascii="Times New Roman" w:eastAsia="Times New Roman" w:hAnsi="Times New Roman" w:cs="Times New Roman"/>
              <w:color w:val="212121"/>
              <w:sz w:val="24"/>
              <w:szCs w:val="24"/>
              <w:highlight w:val="white"/>
            </w:rPr>
            <w:delText>patient’s</w:delText>
          </w:r>
        </w:del>
      </w:ins>
      <w:ins w:id="110" w:author="Mohammad Nayeem Hasan" w:date="2024-07-16T03:37:00Z" w16du:dateUtc="2024-07-15T21:37:00Z">
        <w:r w:rsidR="005855BA">
          <w:rPr>
            <w:rFonts w:ascii="Times New Roman" w:eastAsia="Times New Roman" w:hAnsi="Times New Roman" w:cs="Times New Roman"/>
            <w:color w:val="212121"/>
            <w:sz w:val="24"/>
            <w:szCs w:val="24"/>
            <w:highlight w:val="white"/>
          </w:rPr>
          <w:t>patient</w:t>
        </w:r>
      </w:ins>
      <w:ins w:id="111" w:author="Henrike Karim - Kos" w:date="2024-06-19T22:16:00Z">
        <w:r w:rsidR="00F47E29">
          <w:rPr>
            <w:rFonts w:ascii="Times New Roman" w:eastAsia="Times New Roman" w:hAnsi="Times New Roman" w:cs="Times New Roman"/>
            <w:color w:val="212121"/>
            <w:sz w:val="24"/>
            <w:szCs w:val="24"/>
            <w:highlight w:val="white"/>
          </w:rPr>
          <w:t xml:space="preserve"> delay, treatment delay</w:t>
        </w:r>
      </w:ins>
      <w:ins w:id="112" w:author="Mohammad Nayeem Hasan" w:date="2024-07-16T03:37:00Z" w16du:dateUtc="2024-07-15T21:37:00Z">
        <w:r w:rsidR="005855BA">
          <w:rPr>
            <w:rFonts w:ascii="Times New Roman" w:eastAsia="Times New Roman" w:hAnsi="Times New Roman" w:cs="Times New Roman"/>
            <w:color w:val="212121"/>
            <w:sz w:val="24"/>
            <w:szCs w:val="24"/>
            <w:highlight w:val="white"/>
          </w:rPr>
          <w:t>,</w:t>
        </w:r>
      </w:ins>
      <w:ins w:id="113" w:author="Henrike Karim - Kos" w:date="2024-06-19T22:16:00Z">
        <w:r w:rsidR="00F47E29">
          <w:rPr>
            <w:rFonts w:ascii="Times New Roman" w:eastAsia="Times New Roman" w:hAnsi="Times New Roman" w:cs="Times New Roman"/>
            <w:color w:val="212121"/>
            <w:sz w:val="24"/>
            <w:szCs w:val="24"/>
            <w:highlight w:val="white"/>
          </w:rPr>
          <w:t xml:space="preserve"> and total delay</w:t>
        </w:r>
      </w:ins>
      <w:r>
        <w:rPr>
          <w:rFonts w:ascii="Times New Roman" w:eastAsia="Times New Roman" w:hAnsi="Times New Roman" w:cs="Times New Roman"/>
          <w:color w:val="212121"/>
          <w:sz w:val="24"/>
          <w:szCs w:val="24"/>
          <w:highlight w:val="white"/>
        </w:rPr>
        <w:t xml:space="preserve">. </w:t>
      </w:r>
      <w:del w:id="114" w:author="Mohammad Nayeem Hasan" w:date="2024-07-16T11:40:00Z" w16du:dateUtc="2024-07-16T05:40:00Z">
        <w:r w:rsidDel="003C25CB">
          <w:rPr>
            <w:rFonts w:ascii="Times New Roman" w:eastAsia="Times New Roman" w:hAnsi="Times New Roman" w:cs="Times New Roman"/>
            <w:color w:val="212121"/>
            <w:sz w:val="24"/>
            <w:szCs w:val="24"/>
            <w:highlight w:val="white"/>
          </w:rPr>
          <w:delText xml:space="preserve">Initially, bivariable analysis assessed the relationship between delays and other factors. </w:delText>
        </w:r>
        <w:commentRangeStart w:id="115"/>
        <w:r w:rsidDel="003C25CB">
          <w:rPr>
            <w:rFonts w:ascii="Times New Roman" w:eastAsia="Times New Roman" w:hAnsi="Times New Roman" w:cs="Times New Roman"/>
            <w:color w:val="212121"/>
            <w:sz w:val="24"/>
            <w:szCs w:val="24"/>
            <w:highlight w:val="white"/>
          </w:rPr>
          <w:delText xml:space="preserve">Univariable </w:delText>
        </w:r>
      </w:del>
      <w:del w:id="116" w:author="Mohammad Nayeem Hasan" w:date="2024-07-16T03:36:00Z" w16du:dateUtc="2024-07-15T21:36:00Z">
        <w:r w:rsidDel="005855BA">
          <w:rPr>
            <w:rFonts w:ascii="Times New Roman" w:eastAsia="Times New Roman" w:hAnsi="Times New Roman" w:cs="Times New Roman"/>
            <w:color w:val="212121"/>
            <w:sz w:val="24"/>
            <w:szCs w:val="24"/>
            <w:highlight w:val="white"/>
          </w:rPr>
          <w:delText xml:space="preserve">(unadjusted) </w:delText>
        </w:r>
      </w:del>
      <w:del w:id="117" w:author="Mohammad Nayeem Hasan" w:date="2024-07-16T11:40:00Z" w16du:dateUtc="2024-07-16T05:40:00Z">
        <w:r w:rsidDel="003C25CB">
          <w:rPr>
            <w:rFonts w:ascii="Times New Roman" w:eastAsia="Times New Roman" w:hAnsi="Times New Roman" w:cs="Times New Roman"/>
            <w:color w:val="212121"/>
            <w:sz w:val="24"/>
            <w:szCs w:val="24"/>
            <w:highlight w:val="white"/>
          </w:rPr>
          <w:delText xml:space="preserve">and multivariable </w:delText>
        </w:r>
        <w:commentRangeEnd w:id="115"/>
        <w:r w:rsidR="00F47E29" w:rsidDel="003C25CB">
          <w:rPr>
            <w:rStyle w:val="CommentReference"/>
          </w:rPr>
          <w:commentReference w:id="115"/>
        </w:r>
      </w:del>
      <w:del w:id="118" w:author="Mohammad Nayeem Hasan" w:date="2024-07-16T03:37:00Z" w16du:dateUtc="2024-07-15T21:37:00Z">
        <w:r w:rsidDel="005855BA">
          <w:rPr>
            <w:rFonts w:ascii="Times New Roman" w:eastAsia="Times New Roman" w:hAnsi="Times New Roman" w:cs="Times New Roman"/>
            <w:color w:val="212121"/>
            <w:sz w:val="24"/>
            <w:szCs w:val="24"/>
            <w:highlight w:val="white"/>
          </w:rPr>
          <w:delText xml:space="preserve">(adjusted) </w:delText>
        </w:r>
      </w:del>
      <w:del w:id="119" w:author="Mohammad Nayeem Hasan" w:date="2024-07-16T11:40:00Z" w16du:dateUtc="2024-07-16T05:40:00Z">
        <w:r w:rsidDel="003C25CB">
          <w:rPr>
            <w:rFonts w:ascii="Times New Roman" w:eastAsia="Times New Roman" w:hAnsi="Times New Roman" w:cs="Times New Roman"/>
            <w:color w:val="212121"/>
            <w:sz w:val="24"/>
            <w:szCs w:val="24"/>
            <w:highlight w:val="white"/>
          </w:rPr>
          <w:delText xml:space="preserve">logistic regression analyses were then conducted to compare associated risk factors. </w:delText>
        </w:r>
      </w:del>
      <w:r>
        <w:rPr>
          <w:rFonts w:ascii="Times New Roman" w:eastAsia="Times New Roman" w:hAnsi="Times New Roman" w:cs="Times New Roman"/>
          <w:color w:val="212121"/>
          <w:sz w:val="24"/>
          <w:szCs w:val="24"/>
          <w:highlight w:val="white"/>
        </w:rPr>
        <w:t>In the univari</w:t>
      </w:r>
      <w:ins w:id="120" w:author="Mohammad Nayeem Hasan" w:date="2024-07-16T11:40:00Z" w16du:dateUtc="2024-07-16T05:40:00Z">
        <w:r w:rsidR="003C25CB">
          <w:rPr>
            <w:rFonts w:ascii="Times New Roman" w:eastAsia="Times New Roman" w:hAnsi="Times New Roman" w:cs="Times New Roman"/>
            <w:color w:val="212121"/>
            <w:sz w:val="24"/>
            <w:szCs w:val="24"/>
            <w:highlight w:val="white"/>
          </w:rPr>
          <w:t>a</w:t>
        </w:r>
      </w:ins>
      <w:ins w:id="121" w:author="Mohammad Nayeem Hasan" w:date="2024-07-16T11:41:00Z" w16du:dateUtc="2024-07-16T05:41:00Z">
        <w:r w:rsidR="003C25CB">
          <w:rPr>
            <w:rFonts w:ascii="Times New Roman" w:eastAsia="Times New Roman" w:hAnsi="Times New Roman" w:cs="Times New Roman"/>
            <w:color w:val="212121"/>
            <w:sz w:val="24"/>
            <w:szCs w:val="24"/>
            <w:highlight w:val="white"/>
          </w:rPr>
          <w:t>te</w:t>
        </w:r>
      </w:ins>
      <w:del w:id="122" w:author="Mohammad Nayeem Hasan" w:date="2024-07-16T11:40:00Z" w16du:dateUtc="2024-07-16T05:40:00Z">
        <w:r w:rsidDel="003C25CB">
          <w:rPr>
            <w:rFonts w:ascii="Times New Roman" w:eastAsia="Times New Roman" w:hAnsi="Times New Roman" w:cs="Times New Roman"/>
            <w:color w:val="212121"/>
            <w:sz w:val="24"/>
            <w:szCs w:val="24"/>
            <w:highlight w:val="white"/>
          </w:rPr>
          <w:delText>able</w:delText>
        </w:r>
      </w:del>
      <w:r>
        <w:rPr>
          <w:rFonts w:ascii="Times New Roman" w:eastAsia="Times New Roman" w:hAnsi="Times New Roman" w:cs="Times New Roman"/>
          <w:color w:val="212121"/>
          <w:sz w:val="24"/>
          <w:szCs w:val="24"/>
          <w:highlight w:val="white"/>
        </w:rPr>
        <w:t xml:space="preserve"> analysis, variables were individually added to the logistic regression model</w:t>
      </w:r>
      <w:ins w:id="123" w:author="Mohammad Nayeem Hasan" w:date="2024-07-16T11:46:00Z" w16du:dateUtc="2024-07-16T05:46:00Z">
        <w:r w:rsidR="00F407A0">
          <w:rPr>
            <w:rFonts w:ascii="Times New Roman" w:eastAsia="Times New Roman" w:hAnsi="Times New Roman" w:cs="Times New Roman"/>
            <w:color w:val="212121"/>
            <w:sz w:val="24"/>
            <w:szCs w:val="24"/>
            <w:highlight w:val="white"/>
          </w:rPr>
          <w:t xml:space="preserve">. </w:t>
        </w:r>
        <w:r w:rsidR="00F407A0" w:rsidRPr="00F407A0">
          <w:rPr>
            <w:rFonts w:ascii="Times New Roman" w:eastAsia="Times New Roman" w:hAnsi="Times New Roman" w:cs="Times New Roman"/>
            <w:color w:val="212121"/>
            <w:sz w:val="24"/>
            <w:szCs w:val="24"/>
          </w:rPr>
          <w:t>We used an arbitrary p-value of ≤ 0.20 as a criterion for including covariates in the multivariable models</w:t>
        </w:r>
      </w:ins>
      <w:ins w:id="124" w:author="Mohammad Nayeem Hasan" w:date="2024-07-16T11:49:00Z" w16du:dateUtc="2024-07-16T05:49:00Z">
        <w:r w:rsidR="009559D1">
          <w:rPr>
            <w:rFonts w:ascii="Times New Roman" w:eastAsia="Times New Roman" w:hAnsi="Times New Roman" w:cs="Times New Roman"/>
            <w:color w:val="212121"/>
            <w:sz w:val="24"/>
            <w:szCs w:val="24"/>
          </w:rPr>
          <w:t xml:space="preserve"> </w:t>
        </w:r>
      </w:ins>
      <w:ins w:id="125" w:author="Mohammad Nayeem Hasan" w:date="2024-07-16T11:50:00Z" w16du:dateUtc="2024-07-16T05:50:00Z">
        <w:r w:rsidR="009559D1" w:rsidRPr="009559D1">
          <w:rPr>
            <w:rFonts w:ascii="Times New Roman" w:eastAsia="Times New Roman" w:hAnsi="Times New Roman" w:cs="Times New Roman"/>
            <w:color w:val="212121"/>
            <w:sz w:val="24"/>
            <w:szCs w:val="24"/>
          </w:rPr>
          <w:t>(https://journals.plos.org/plosone/article?id=10.1371/journal.pone.0242864)</w:t>
        </w:r>
      </w:ins>
      <w:del w:id="126" w:author="Mohammad Nayeem Hasan" w:date="2024-07-16T11:46:00Z" w16du:dateUtc="2024-07-16T05:46:00Z">
        <w:r w:rsidDel="00F407A0">
          <w:rPr>
            <w:rFonts w:ascii="Times New Roman" w:eastAsia="Times New Roman" w:hAnsi="Times New Roman" w:cs="Times New Roman"/>
            <w:color w:val="212121"/>
            <w:sz w:val="24"/>
            <w:szCs w:val="24"/>
            <w:highlight w:val="white"/>
          </w:rPr>
          <w:delText>, while</w:delText>
        </w:r>
      </w:del>
      <w:ins w:id="127" w:author="Mohammad Nayeem Hasan" w:date="2024-07-16T11:46:00Z" w16du:dateUtc="2024-07-16T05:46:00Z">
        <w:r w:rsidR="00F407A0">
          <w:rPr>
            <w:rFonts w:ascii="Times New Roman" w:eastAsia="Times New Roman" w:hAnsi="Times New Roman" w:cs="Times New Roman"/>
            <w:color w:val="212121"/>
            <w:sz w:val="24"/>
            <w:szCs w:val="24"/>
            <w:highlight w:val="white"/>
          </w:rPr>
          <w:t>.</w:t>
        </w:r>
      </w:ins>
      <w:r>
        <w:rPr>
          <w:rFonts w:ascii="Times New Roman" w:eastAsia="Times New Roman" w:hAnsi="Times New Roman" w:cs="Times New Roman"/>
          <w:color w:val="212121"/>
          <w:sz w:val="24"/>
          <w:szCs w:val="24"/>
          <w:highlight w:val="white"/>
        </w:rPr>
        <w:t xml:space="preserve"> </w:t>
      </w:r>
      <w:ins w:id="128" w:author="Mohammad Nayeem Hasan" w:date="2024-07-16T11:46:00Z" w16du:dateUtc="2024-07-16T05:46:00Z">
        <w:r w:rsidR="00F407A0">
          <w:rPr>
            <w:rFonts w:ascii="Times New Roman" w:eastAsia="Times New Roman" w:hAnsi="Times New Roman" w:cs="Times New Roman"/>
            <w:color w:val="212121"/>
            <w:sz w:val="24"/>
            <w:szCs w:val="24"/>
            <w:highlight w:val="white"/>
          </w:rPr>
          <w:t>I</w:t>
        </w:r>
      </w:ins>
      <w:del w:id="129" w:author="Mohammad Nayeem Hasan" w:date="2024-07-16T11:46:00Z" w16du:dateUtc="2024-07-16T05:46:00Z">
        <w:r w:rsidDel="00F407A0">
          <w:rPr>
            <w:rFonts w:ascii="Times New Roman" w:eastAsia="Times New Roman" w:hAnsi="Times New Roman" w:cs="Times New Roman"/>
            <w:color w:val="212121"/>
            <w:sz w:val="24"/>
            <w:szCs w:val="24"/>
            <w:highlight w:val="white"/>
          </w:rPr>
          <w:delText>i</w:delText>
        </w:r>
      </w:del>
      <w:r>
        <w:rPr>
          <w:rFonts w:ascii="Times New Roman" w:eastAsia="Times New Roman" w:hAnsi="Times New Roman" w:cs="Times New Roman"/>
          <w:color w:val="212121"/>
          <w:sz w:val="24"/>
          <w:szCs w:val="24"/>
          <w:highlight w:val="white"/>
        </w:rPr>
        <w:t xml:space="preserve">n the adjusted model, all possible </w:t>
      </w:r>
      <w:commentRangeStart w:id="130"/>
      <w:r>
        <w:rPr>
          <w:rFonts w:ascii="Times New Roman" w:eastAsia="Times New Roman" w:hAnsi="Times New Roman" w:cs="Times New Roman"/>
          <w:color w:val="212121"/>
          <w:sz w:val="24"/>
          <w:szCs w:val="24"/>
          <w:highlight w:val="white"/>
        </w:rPr>
        <w:t>variables were included simultaneously</w:t>
      </w:r>
      <w:commentRangeEnd w:id="130"/>
      <w:del w:id="131" w:author="Mohammad Nayeem Hasan" w:date="2024-07-16T11:42:00Z" w16du:dateUtc="2024-07-16T05:42:00Z">
        <w:r w:rsidR="003B0ECB" w:rsidDel="003C25CB">
          <w:rPr>
            <w:rStyle w:val="CommentReference"/>
          </w:rPr>
          <w:commentReference w:id="130"/>
        </w:r>
      </w:del>
      <w:ins w:id="132" w:author="Mohammad Nayeem Hasan" w:date="2024-07-16T11:45:00Z" w16du:dateUtc="2024-07-16T05:45:00Z">
        <w:r w:rsidR="003C25CB">
          <w:rPr>
            <w:rFonts w:ascii="Times New Roman" w:eastAsia="Times New Roman" w:hAnsi="Times New Roman" w:cs="Times New Roman"/>
            <w:color w:val="212121"/>
            <w:sz w:val="24"/>
            <w:szCs w:val="24"/>
            <w:highlight w:val="white"/>
          </w:rPr>
          <w:t xml:space="preserve"> from </w:t>
        </w:r>
        <w:r w:rsidR="00A03C22">
          <w:rPr>
            <w:rFonts w:ascii="Times New Roman" w:eastAsia="Times New Roman" w:hAnsi="Times New Roman" w:cs="Times New Roman"/>
            <w:color w:val="212121"/>
            <w:sz w:val="24"/>
            <w:szCs w:val="24"/>
            <w:highlight w:val="white"/>
          </w:rPr>
          <w:t xml:space="preserve">the </w:t>
        </w:r>
        <w:r w:rsidR="003C25CB">
          <w:rPr>
            <w:rFonts w:ascii="Times New Roman" w:eastAsia="Times New Roman" w:hAnsi="Times New Roman" w:cs="Times New Roman"/>
            <w:color w:val="212121"/>
            <w:sz w:val="24"/>
            <w:szCs w:val="24"/>
            <w:highlight w:val="white"/>
          </w:rPr>
          <w:t>univariate model</w:t>
        </w:r>
      </w:ins>
      <w:r>
        <w:rPr>
          <w:rFonts w:ascii="Times New Roman" w:eastAsia="Times New Roman" w:hAnsi="Times New Roman" w:cs="Times New Roman"/>
          <w:color w:val="212121"/>
          <w:sz w:val="24"/>
          <w:szCs w:val="24"/>
          <w:highlight w:val="white"/>
        </w:rPr>
        <w:t>.</w:t>
      </w:r>
      <w:ins w:id="133" w:author="Mohammad Nayeem Hasan" w:date="2024-07-16T11:41:00Z" w16du:dateUtc="2024-07-16T05:41:00Z">
        <w:r w:rsidR="003C25CB">
          <w:rPr>
            <w:rFonts w:ascii="Times New Roman" w:eastAsia="Times New Roman" w:hAnsi="Times New Roman" w:cs="Times New Roman"/>
            <w:color w:val="212121"/>
            <w:sz w:val="24"/>
            <w:szCs w:val="24"/>
            <w:highlight w:val="white"/>
          </w:rPr>
          <w:t xml:space="preserve"> </w:t>
        </w:r>
      </w:ins>
      <w:del w:id="134" w:author="Mohammad Nayeem Hasan" w:date="2024-07-16T11:42:00Z" w16du:dateUtc="2024-07-16T05:42:00Z">
        <w:r w:rsidDel="003C25CB">
          <w:rPr>
            <w:rFonts w:ascii="Times New Roman" w:eastAsia="Times New Roman" w:hAnsi="Times New Roman" w:cs="Times New Roman"/>
            <w:color w:val="212121"/>
            <w:sz w:val="24"/>
            <w:szCs w:val="24"/>
            <w:highlight w:val="white"/>
          </w:rPr>
          <w:delText xml:space="preserve"> </w:delText>
        </w:r>
      </w:del>
      <w:r>
        <w:rPr>
          <w:rFonts w:ascii="Times New Roman" w:eastAsia="Times New Roman" w:hAnsi="Times New Roman" w:cs="Times New Roman"/>
          <w:color w:val="212121"/>
          <w:sz w:val="24"/>
          <w:szCs w:val="24"/>
          <w:highlight w:val="white"/>
        </w:rPr>
        <w:t xml:space="preserve">In this study, three models were </w:t>
      </w:r>
      <w:del w:id="135" w:author="Mohammad Nayeem Hasan" w:date="2024-07-16T11:41:00Z" w16du:dateUtc="2024-07-16T05:41:00Z">
        <w:r w:rsidDel="003C25CB">
          <w:rPr>
            <w:rFonts w:ascii="Times New Roman" w:eastAsia="Times New Roman" w:hAnsi="Times New Roman" w:cs="Times New Roman"/>
            <w:color w:val="212121"/>
            <w:sz w:val="24"/>
            <w:szCs w:val="24"/>
            <w:highlight w:val="white"/>
          </w:rPr>
          <w:delText xml:space="preserve">utilised </w:delText>
        </w:r>
      </w:del>
      <w:ins w:id="136" w:author="Mohammad Nayeem Hasan" w:date="2024-07-16T11:41:00Z" w16du:dateUtc="2024-07-16T05:41:00Z">
        <w:r w:rsidR="003C25CB">
          <w:rPr>
            <w:rFonts w:ascii="Times New Roman" w:eastAsia="Times New Roman" w:hAnsi="Times New Roman" w:cs="Times New Roman"/>
            <w:color w:val="212121"/>
            <w:sz w:val="24"/>
            <w:szCs w:val="24"/>
            <w:highlight w:val="white"/>
          </w:rPr>
          <w:t>utilized</w:t>
        </w:r>
        <w:r w:rsidR="003C25CB">
          <w:rPr>
            <w:rFonts w:ascii="Times New Roman" w:eastAsia="Times New Roman" w:hAnsi="Times New Roman" w:cs="Times New Roman"/>
            <w:color w:val="212121"/>
            <w:sz w:val="24"/>
            <w:szCs w:val="24"/>
            <w:highlight w:val="white"/>
          </w:rPr>
          <w:t xml:space="preserve"> </w:t>
        </w:r>
      </w:ins>
      <w:r>
        <w:rPr>
          <w:rFonts w:ascii="Times New Roman" w:eastAsia="Times New Roman" w:hAnsi="Times New Roman" w:cs="Times New Roman"/>
          <w:color w:val="212121"/>
          <w:sz w:val="24"/>
          <w:szCs w:val="24"/>
          <w:highlight w:val="white"/>
        </w:rPr>
        <w:t xml:space="preserve">to identify associated risk factors of patient delay, provider delay, and total </w:t>
      </w:r>
      <w:del w:id="137" w:author="Mohammad Nayeem Hasan" w:date="2024-07-16T14:19:00Z" w16du:dateUtc="2024-07-16T08:19: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delay, designated as Model 1, Model 2, and Model 3, respectively. Results were reported as unadjusted/crude odds ratios (COR) and adjusted odds ratios (AOR) with their respective 95% confidence intervals</w:t>
      </w:r>
      <w:ins w:id="138" w:author="Mohammad Nayeem Hasan" w:date="2024-07-16T14:13:00Z" w16du:dateUtc="2024-07-16T08:13:00Z">
        <w:r w:rsidR="0041701F">
          <w:rPr>
            <w:rFonts w:ascii="Times New Roman" w:eastAsia="Times New Roman" w:hAnsi="Times New Roman" w:cs="Times New Roman"/>
            <w:color w:val="212121"/>
            <w:sz w:val="24"/>
            <w:szCs w:val="24"/>
            <w:highlight w:val="white"/>
          </w:rPr>
          <w:t xml:space="preserve">. </w:t>
        </w:r>
        <w:r w:rsidR="0041701F" w:rsidRPr="0041701F">
          <w:rPr>
            <w:rFonts w:ascii="Times New Roman" w:eastAsia="Times New Roman" w:hAnsi="Times New Roman" w:cs="Times New Roman"/>
            <w:color w:val="212121"/>
            <w:sz w:val="24"/>
            <w:szCs w:val="24"/>
          </w:rPr>
          <w:t xml:space="preserve">A </w:t>
        </w:r>
      </w:ins>
      <w:ins w:id="139" w:author="Mohammad Nayeem Hasan" w:date="2024-07-16T14:14:00Z" w16du:dateUtc="2024-07-16T08:14:00Z">
        <w:r w:rsidR="0041701F">
          <w:rPr>
            <w:rFonts w:ascii="Times New Roman" w:eastAsia="Times New Roman" w:hAnsi="Times New Roman" w:cs="Times New Roman"/>
            <w:color w:val="212121"/>
            <w:sz w:val="24"/>
            <w:szCs w:val="24"/>
          </w:rPr>
          <w:t>p</w:t>
        </w:r>
      </w:ins>
      <w:ins w:id="140" w:author="Mohammad Nayeem Hasan" w:date="2024-07-16T14:13:00Z" w16du:dateUtc="2024-07-16T08:13:00Z">
        <w:r w:rsidR="0041701F" w:rsidRPr="0041701F">
          <w:rPr>
            <w:rFonts w:ascii="Times New Roman" w:eastAsia="Times New Roman" w:hAnsi="Times New Roman" w:cs="Times New Roman"/>
            <w:color w:val="212121"/>
            <w:sz w:val="24"/>
            <w:szCs w:val="24"/>
          </w:rPr>
          <w:t>-value of &lt;0.05 was considered statistically significant</w:t>
        </w:r>
      </w:ins>
      <w:del w:id="141" w:author="Mohammad Nayeem Hasan" w:date="2024-07-16T14:13:00Z" w16du:dateUtc="2024-07-16T08:13:00Z">
        <w:r w:rsidDel="0041701F">
          <w:rPr>
            <w:rFonts w:ascii="Times New Roman" w:eastAsia="Times New Roman" w:hAnsi="Times New Roman" w:cs="Times New Roman"/>
            <w:color w:val="212121"/>
            <w:sz w:val="24"/>
            <w:szCs w:val="24"/>
            <w:highlight w:val="white"/>
          </w:rPr>
          <w:delText xml:space="preserve"> </w:delText>
        </w:r>
        <w:commentRangeStart w:id="142"/>
        <w:r w:rsidDel="0041701F">
          <w:rPr>
            <w:rFonts w:ascii="Times New Roman" w:eastAsia="Times New Roman" w:hAnsi="Times New Roman" w:cs="Times New Roman"/>
            <w:color w:val="212121"/>
            <w:sz w:val="24"/>
            <w:szCs w:val="24"/>
            <w:highlight w:val="white"/>
          </w:rPr>
          <w:delText>and</w:delText>
        </w:r>
      </w:del>
      <w:ins w:id="143" w:author="Mohammad Nayeem Hasan" w:date="2024-07-16T14:13:00Z" w16du:dateUtc="2024-07-16T08:13:00Z">
        <w:r w:rsidR="0041701F">
          <w:rPr>
            <w:rFonts w:ascii="Times New Roman" w:eastAsia="Times New Roman" w:hAnsi="Times New Roman" w:cs="Times New Roman"/>
            <w:color w:val="212121"/>
            <w:sz w:val="24"/>
            <w:szCs w:val="24"/>
            <w:highlight w:val="white"/>
          </w:rPr>
          <w:t xml:space="preserve"> (</w:t>
        </w:r>
      </w:ins>
      <w:del w:id="144" w:author="Mohammad Nayeem Hasan" w:date="2024-07-16T14:13:00Z" w16du:dateUtc="2024-07-16T08:13:00Z">
        <w:r w:rsidDel="0041701F">
          <w:rPr>
            <w:rFonts w:ascii="Times New Roman" w:eastAsia="Times New Roman" w:hAnsi="Times New Roman" w:cs="Times New Roman"/>
            <w:color w:val="212121"/>
            <w:sz w:val="24"/>
            <w:szCs w:val="24"/>
            <w:highlight w:val="white"/>
          </w:rPr>
          <w:delText xml:space="preserve"> </w:delText>
        </w:r>
      </w:del>
      <w:r>
        <w:rPr>
          <w:rFonts w:ascii="Times New Roman" w:eastAsia="Times New Roman" w:hAnsi="Times New Roman" w:cs="Times New Roman"/>
          <w:color w:val="212121"/>
          <w:sz w:val="24"/>
          <w:szCs w:val="24"/>
          <w:highlight w:val="white"/>
        </w:rPr>
        <w:t>5% level of significance</w:t>
      </w:r>
      <w:commentRangeEnd w:id="142"/>
      <w:r w:rsidR="003B0ECB">
        <w:rPr>
          <w:rStyle w:val="CommentReference"/>
        </w:rPr>
        <w:commentReference w:id="142"/>
      </w:r>
      <w:ins w:id="145" w:author="Mohammad Nayeem Hasan" w:date="2024-07-16T14:14:00Z" w16du:dateUtc="2024-07-16T08:14:00Z">
        <w:r w:rsidR="0041701F">
          <w:rPr>
            <w:rFonts w:ascii="Times New Roman" w:eastAsia="Times New Roman" w:hAnsi="Times New Roman" w:cs="Times New Roman"/>
            <w:color w:val="212121"/>
            <w:sz w:val="24"/>
            <w:szCs w:val="24"/>
            <w:highlight w:val="white"/>
          </w:rPr>
          <w:t>)</w:t>
        </w:r>
      </w:ins>
      <w:r>
        <w:rPr>
          <w:rFonts w:ascii="Times New Roman" w:eastAsia="Times New Roman" w:hAnsi="Times New Roman" w:cs="Times New Roman"/>
          <w:color w:val="212121"/>
          <w:sz w:val="24"/>
          <w:szCs w:val="24"/>
          <w:highlight w:val="white"/>
        </w:rPr>
        <w:t>. All analyses were performed using R software.</w:t>
      </w:r>
      <w:ins w:id="146" w:author="Mohammad Nayeem Hasan" w:date="2024-07-16T11:49:00Z" w16du:dateUtc="2024-07-16T05:49:00Z">
        <w:r w:rsidR="009559D1">
          <w:rPr>
            <w:rFonts w:ascii="Times New Roman" w:eastAsia="Times New Roman" w:hAnsi="Times New Roman" w:cs="Times New Roman"/>
            <w:b/>
            <w:color w:val="4A86E8"/>
            <w:sz w:val="24"/>
            <w:szCs w:val="24"/>
            <w:highlight w:val="white"/>
          </w:rPr>
          <w:t xml:space="preserve"> </w:t>
        </w:r>
      </w:ins>
    </w:p>
    <w:p w14:paraId="11236434" w14:textId="79DCAB3F" w:rsidR="008063D1" w:rsidDel="009559D1" w:rsidRDefault="00661C24">
      <w:pPr>
        <w:spacing w:before="240" w:after="240" w:line="360" w:lineRule="auto"/>
        <w:jc w:val="both"/>
        <w:rPr>
          <w:del w:id="147" w:author="Mohammad Nayeem Hasan" w:date="2024-07-16T11:49:00Z" w16du:dateUtc="2024-07-16T05:49:00Z"/>
          <w:rFonts w:ascii="Times New Roman" w:eastAsia="Times New Roman" w:hAnsi="Times New Roman" w:cs="Times New Roman"/>
          <w:b/>
          <w:color w:val="4A86E8"/>
          <w:sz w:val="24"/>
          <w:szCs w:val="24"/>
          <w:highlight w:val="white"/>
        </w:rPr>
      </w:pPr>
      <w:commentRangeStart w:id="148"/>
      <w:commentRangeStart w:id="149"/>
      <w:del w:id="150" w:author="Mohammad Nayeem Hasan" w:date="2024-07-16T11:49:00Z" w16du:dateUtc="2024-07-16T05:49:00Z">
        <w:r w:rsidDel="009559D1">
          <w:rPr>
            <w:rFonts w:ascii="Times New Roman" w:eastAsia="Times New Roman" w:hAnsi="Times New Roman" w:cs="Times New Roman"/>
            <w:b/>
            <w:color w:val="4A86E8"/>
            <w:sz w:val="24"/>
            <w:szCs w:val="24"/>
            <w:highlight w:val="white"/>
          </w:rPr>
          <w:delText>Variable selection</w:delText>
        </w:r>
        <w:commentRangeEnd w:id="148"/>
        <w:r w:rsidR="003B0ECB" w:rsidDel="009559D1">
          <w:rPr>
            <w:rStyle w:val="CommentReference"/>
          </w:rPr>
          <w:commentReference w:id="148"/>
        </w:r>
        <w:commentRangeEnd w:id="149"/>
        <w:r w:rsidR="003B0ECB" w:rsidDel="009559D1">
          <w:rPr>
            <w:rStyle w:val="CommentReference"/>
          </w:rPr>
          <w:commentReference w:id="149"/>
        </w:r>
      </w:del>
    </w:p>
    <w:p w14:paraId="15C7D764" w14:textId="154E7216" w:rsidR="008063D1" w:rsidRDefault="00661C24" w:rsidP="009559D1">
      <w:pPr>
        <w:spacing w:before="240" w:after="240" w:line="360" w:lineRule="auto"/>
        <w:jc w:val="both"/>
        <w:rPr>
          <w:rFonts w:ascii="Times New Roman" w:eastAsia="Times New Roman" w:hAnsi="Times New Roman" w:cs="Times New Roman"/>
          <w:color w:val="212121"/>
          <w:sz w:val="24"/>
          <w:szCs w:val="24"/>
          <w:highlight w:val="white"/>
        </w:rPr>
      </w:pPr>
      <w:del w:id="151" w:author="Mohammad Nayeem Hasan" w:date="2024-07-16T11:50:00Z" w16du:dateUtc="2024-07-16T05:50:00Z">
        <w:r w:rsidDel="009559D1">
          <w:rPr>
            <w:rFonts w:ascii="Gungsuh" w:eastAsia="Gungsuh" w:hAnsi="Gungsuh" w:cs="Gungsuh"/>
            <w:color w:val="212121"/>
            <w:sz w:val="24"/>
            <w:szCs w:val="24"/>
            <w:highlight w:val="white"/>
          </w:rPr>
          <w:delText>Variables were chosen through a two-stage process. Initially, bivariable analysis (chi-square test) was performed individually for each independent variable. A significance threshold of p-value</w:delText>
        </w:r>
        <w:r w:rsidDel="009559D1">
          <w:rPr>
            <w:rFonts w:ascii="Times New Roman" w:eastAsia="Gungsuh" w:hAnsi="Times New Roman" w:cs="Times New Roman"/>
            <w:color w:val="212121"/>
            <w:sz w:val="24"/>
            <w:szCs w:val="24"/>
            <w:highlight w:val="white"/>
          </w:rPr>
          <w:delText> </w:delText>
        </w:r>
        <w:r w:rsidDel="009559D1">
          <w:rPr>
            <w:rFonts w:ascii="Gungsuh" w:eastAsia="Gungsuh" w:hAnsi="Gungsuh" w:cs="Gungsuh" w:hint="eastAsia"/>
            <w:color w:val="212121"/>
            <w:sz w:val="24"/>
            <w:szCs w:val="24"/>
            <w:highlight w:val="white"/>
          </w:rPr>
          <w:delText>≤</w:delText>
        </w:r>
        <w:r w:rsidDel="009559D1">
          <w:rPr>
            <w:rFonts w:ascii="Gungsuh" w:eastAsia="Gungsuh" w:hAnsi="Gungsuh" w:cs="Gungsuh"/>
            <w:color w:val="212121"/>
            <w:sz w:val="24"/>
            <w:szCs w:val="24"/>
            <w:highlight w:val="white"/>
          </w:rPr>
          <w:delText xml:space="preserve"> 0.20 was applied arbitrarily to determine the inclusion of covariates in the multivariable models</w:delText>
        </w:r>
      </w:del>
      <w:del w:id="152" w:author="Mohammad Nayeem Hasan" w:date="2024-07-16T11:49:00Z" w16du:dateUtc="2024-07-16T05:49:00Z">
        <w:r w:rsidDel="009559D1">
          <w:rPr>
            <w:rFonts w:ascii="Gungsuh" w:eastAsia="Gungsuh" w:hAnsi="Gungsuh" w:cs="Gungsuh"/>
            <w:color w:val="212121"/>
            <w:sz w:val="24"/>
            <w:szCs w:val="24"/>
            <w:highlight w:val="white"/>
          </w:rPr>
          <w:delText xml:space="preserve"> (https://journals.plos.org/plosone/article?id=10.1371/journal.pone.0242864)</w:delText>
        </w:r>
      </w:del>
      <w:del w:id="153" w:author="Mohammad Nayeem Hasan" w:date="2024-07-16T11:50:00Z" w16du:dateUtc="2024-07-16T05:50:00Z">
        <w:r w:rsidDel="009559D1">
          <w:rPr>
            <w:rFonts w:ascii="Gungsuh" w:eastAsia="Gungsuh" w:hAnsi="Gungsuh" w:cs="Gungsuh"/>
            <w:color w:val="212121"/>
            <w:sz w:val="24"/>
            <w:szCs w:val="24"/>
            <w:highlight w:val="white"/>
          </w:rPr>
          <w:delText xml:space="preserve">. In the second stage, a comprehensive multivariable model was constructed using the selected predictor variables. </w:delText>
        </w:r>
      </w:del>
      <w:r>
        <w:rPr>
          <w:rFonts w:ascii="Gungsuh" w:eastAsia="Gungsuh" w:hAnsi="Gungsuh" w:cs="Gungsuh"/>
          <w:color w:val="212121"/>
          <w:sz w:val="24"/>
          <w:szCs w:val="24"/>
          <w:highlight w:val="white"/>
        </w:rPr>
        <w:t>Additionally, we assessed multicollinearity in the final model using a cut-off value of 4.00 for the variance inflation factor (VIF) analysis (https://link.springer.com/article/10.1186/s12889-023-15617-8). At this stage, all variables were incorporated into the model since the VIF values for each variable were below 4.00.</w:t>
      </w:r>
    </w:p>
    <w:p w14:paraId="2E9EC928" w14:textId="4274AD94" w:rsidR="008063D1" w:rsidDel="00CF4C9D" w:rsidRDefault="00661C24">
      <w:pPr>
        <w:spacing w:before="240" w:after="240" w:line="360" w:lineRule="auto"/>
        <w:jc w:val="both"/>
        <w:rPr>
          <w:del w:id="154" w:author="Mohammad Nayeem Hasan" w:date="2024-07-16T12:47:00Z" w16du:dateUtc="2024-07-16T06:47:00Z"/>
          <w:rFonts w:ascii="Times New Roman" w:eastAsia="Times New Roman" w:hAnsi="Times New Roman" w:cs="Times New Roman"/>
          <w:b/>
          <w:color w:val="212121"/>
          <w:sz w:val="24"/>
          <w:szCs w:val="24"/>
          <w:highlight w:val="white"/>
        </w:rPr>
      </w:pPr>
      <w:commentRangeStart w:id="155"/>
      <w:del w:id="156" w:author="Mohammad Nayeem Hasan" w:date="2024-07-16T12:47:00Z" w16du:dateUtc="2024-07-16T06:47:00Z">
        <w:r w:rsidDel="00CF4C9D">
          <w:rPr>
            <w:rFonts w:ascii="Times New Roman" w:eastAsia="Times New Roman" w:hAnsi="Times New Roman" w:cs="Times New Roman"/>
            <w:b/>
            <w:color w:val="212121"/>
            <w:sz w:val="24"/>
            <w:szCs w:val="24"/>
            <w:highlight w:val="white"/>
          </w:rPr>
          <w:delText>Model performance</w:delText>
        </w:r>
      </w:del>
    </w:p>
    <w:p w14:paraId="1C97D55B" w14:textId="6D921C63" w:rsidR="008063D1" w:rsidDel="00CF4C9D" w:rsidRDefault="00661C24">
      <w:pPr>
        <w:spacing w:before="240" w:after="240" w:line="360" w:lineRule="auto"/>
        <w:jc w:val="both"/>
        <w:rPr>
          <w:del w:id="157" w:author="Mohammad Nayeem Hasan" w:date="2024-07-16T12:47:00Z" w16du:dateUtc="2024-07-16T06:47:00Z"/>
          <w:rFonts w:ascii="Times New Roman" w:eastAsia="Times New Roman" w:hAnsi="Times New Roman" w:cs="Times New Roman"/>
          <w:color w:val="212121"/>
          <w:sz w:val="24"/>
          <w:szCs w:val="24"/>
          <w:highlight w:val="white"/>
        </w:rPr>
      </w:pPr>
      <w:del w:id="158" w:author="Mohammad Nayeem Hasan" w:date="2024-07-16T12:47:00Z" w16du:dateUtc="2024-07-16T06:47:00Z">
        <w:r w:rsidDel="00CF4C9D">
          <w:rPr>
            <w:rFonts w:ascii="Times New Roman" w:eastAsia="Times New Roman" w:hAnsi="Times New Roman" w:cs="Times New Roman"/>
            <w:color w:val="212121"/>
            <w:sz w:val="24"/>
            <w:szCs w:val="24"/>
            <w:highlight w:val="white"/>
          </w:rPr>
          <w:delText>We utilised the Area under the Receiver Operating Characteristic (AUROC) curve, sensitivity, specificity, and the Hosmer–Lemeshow goodness-of-fit test to assess the accuracy of the best model. Higher AUROC values indicated superior model performance. In the ROC curve, a lower p-value suggests that the model effectively discriminates between two categories, with an area under the curve exceeding 0.50 (https://link.springer.com/article/10.1186/s12981-022-00495-8). The Hosmer</w:delText>
        </w:r>
        <w:commentRangeEnd w:id="155"/>
        <w:r w:rsidR="003B0ECB" w:rsidDel="00CF4C9D">
          <w:rPr>
            <w:rStyle w:val="CommentReference"/>
          </w:rPr>
          <w:commentReference w:id="155"/>
        </w:r>
        <w:r w:rsidDel="00CF4C9D">
          <w:rPr>
            <w:rFonts w:ascii="Times New Roman" w:eastAsia="Times New Roman" w:hAnsi="Times New Roman" w:cs="Times New Roman"/>
            <w:color w:val="212121"/>
            <w:sz w:val="24"/>
            <w:szCs w:val="24"/>
            <w:highlight w:val="white"/>
          </w:rPr>
          <w:delText>–Lemeshow goodness-of-fit test evaluates the similarity between model-estimated probabilities and observed outcomes, typically through a goodness-of-fit test. A Hosmer–Lemeshow goodness-of-fit test with a p-value greater than 0.05 indicates the model's ability to accurately classify observations into outcome categories (https://www.frontiersin.org/journals/public-health/articles/10.3389/fpubh.2022.985445/full).</w:delText>
        </w:r>
      </w:del>
    </w:p>
    <w:p w14:paraId="07E0C506" w14:textId="6AE0A56E" w:rsidR="00B46AA1" w:rsidDel="00CF4C9D" w:rsidRDefault="00661C24" w:rsidP="00B46AA1">
      <w:pPr>
        <w:spacing w:before="240" w:after="240" w:line="360" w:lineRule="auto"/>
        <w:jc w:val="both"/>
        <w:rPr>
          <w:del w:id="159" w:author="Mohammad Nayeem Hasan" w:date="2024-07-16T12:47:00Z" w16du:dateUtc="2024-07-16T06:47:00Z"/>
          <w:rFonts w:ascii="Times New Roman" w:eastAsia="Times New Roman" w:hAnsi="Times New Roman" w:cs="Times New Roman"/>
          <w:color w:val="212121"/>
          <w:sz w:val="24"/>
          <w:szCs w:val="24"/>
          <w:highlight w:val="white"/>
        </w:rPr>
      </w:pPr>
      <w:del w:id="160" w:author="Mohammad Nayeem Hasan" w:date="2024-07-16T12:47:00Z" w16du:dateUtc="2024-07-16T06:47:00Z">
        <w:r w:rsidDel="00CF4C9D">
          <w:rPr>
            <w:rFonts w:ascii="Times New Roman" w:eastAsia="Times New Roman" w:hAnsi="Times New Roman" w:cs="Times New Roman"/>
            <w:color w:val="212121"/>
            <w:sz w:val="24"/>
            <w:szCs w:val="24"/>
            <w:highlight w:val="white"/>
          </w:rPr>
          <w:delText xml:space="preserve"> </w:delText>
        </w:r>
        <w:bookmarkStart w:id="161" w:name="_f7if28uipx8u" w:colFirst="0" w:colLast="0"/>
        <w:bookmarkEnd w:id="161"/>
      </w:del>
    </w:p>
    <w:p w14:paraId="54F33D29" w14:textId="0866108D" w:rsidR="00B46AA1" w:rsidDel="00CF4C9D" w:rsidRDefault="00B46AA1" w:rsidP="00B46AA1">
      <w:pPr>
        <w:spacing w:before="240" w:after="240" w:line="360" w:lineRule="auto"/>
        <w:jc w:val="both"/>
        <w:rPr>
          <w:del w:id="162" w:author="Mohammad Nayeem Hasan" w:date="2024-07-16T12:47:00Z" w16du:dateUtc="2024-07-16T06:47:00Z"/>
          <w:rFonts w:ascii="Times New Roman" w:eastAsia="Times New Roman" w:hAnsi="Times New Roman" w:cs="Times New Roman"/>
          <w:color w:val="212121"/>
          <w:sz w:val="24"/>
          <w:szCs w:val="24"/>
          <w:highlight w:val="white"/>
        </w:rPr>
      </w:pPr>
    </w:p>
    <w:p w14:paraId="127E40C3" w14:textId="77777777" w:rsidR="00B46AA1" w:rsidRDefault="00B46AA1" w:rsidP="00B46AA1">
      <w:pPr>
        <w:spacing w:before="240" w:after="240" w:line="360" w:lineRule="auto"/>
        <w:jc w:val="both"/>
        <w:rPr>
          <w:rFonts w:ascii="Times New Roman" w:eastAsia="Times New Roman" w:hAnsi="Times New Roman" w:cs="Times New Roman"/>
          <w:color w:val="212121"/>
          <w:sz w:val="24"/>
          <w:szCs w:val="24"/>
          <w:highlight w:val="white"/>
        </w:rPr>
      </w:pPr>
    </w:p>
    <w:p w14:paraId="10873DC7" w14:textId="77777777" w:rsidR="008063D1" w:rsidRDefault="00661C24" w:rsidP="00B46AA1">
      <w:pPr>
        <w:spacing w:before="240" w:after="240" w:line="360" w:lineRule="auto"/>
        <w:jc w:val="both"/>
        <w:rPr>
          <w:rFonts w:ascii="Times New Roman" w:eastAsia="Times New Roman" w:hAnsi="Times New Roman" w:cs="Times New Roman"/>
          <w:b/>
          <w:color w:val="4A86E8"/>
          <w:sz w:val="28"/>
          <w:szCs w:val="28"/>
          <w:highlight w:val="white"/>
        </w:rPr>
      </w:pPr>
      <w:r>
        <w:rPr>
          <w:rFonts w:ascii="Times New Roman" w:eastAsia="Times New Roman" w:hAnsi="Times New Roman" w:cs="Times New Roman"/>
          <w:b/>
          <w:color w:val="4A86E8"/>
          <w:sz w:val="28"/>
          <w:szCs w:val="28"/>
          <w:highlight w:val="white"/>
        </w:rPr>
        <w:t>Results</w:t>
      </w:r>
    </w:p>
    <w:p w14:paraId="2F59B2F7" w14:textId="77777777" w:rsidR="008063D1" w:rsidRDefault="00661C24">
      <w:pPr>
        <w:pStyle w:val="Heading2"/>
        <w:keepNext w:val="0"/>
        <w:keepLines w:val="0"/>
        <w:spacing w:after="240" w:line="360" w:lineRule="auto"/>
        <w:jc w:val="both"/>
        <w:rPr>
          <w:rFonts w:ascii="Times New Roman" w:eastAsia="Times New Roman" w:hAnsi="Times New Roman" w:cs="Times New Roman"/>
          <w:b/>
          <w:i/>
          <w:color w:val="212121"/>
          <w:sz w:val="24"/>
          <w:szCs w:val="24"/>
          <w:highlight w:val="white"/>
        </w:rPr>
      </w:pPr>
      <w:bookmarkStart w:id="163" w:name="_jjlu31yq7j38" w:colFirst="0" w:colLast="0"/>
      <w:bookmarkEnd w:id="163"/>
      <w:r>
        <w:rPr>
          <w:rFonts w:ascii="Times New Roman" w:eastAsia="Times New Roman" w:hAnsi="Times New Roman" w:cs="Times New Roman"/>
          <w:b/>
          <w:i/>
          <w:color w:val="212121"/>
          <w:sz w:val="24"/>
          <w:szCs w:val="24"/>
          <w:highlight w:val="white"/>
        </w:rPr>
        <w:t>Study population</w:t>
      </w:r>
    </w:p>
    <w:p w14:paraId="1F338600" w14:textId="5BCA350F" w:rsidR="008063D1" w:rsidRDefault="003B0ECB">
      <w:pPr>
        <w:spacing w:before="240" w:after="240" w:line="360" w:lineRule="auto"/>
        <w:jc w:val="both"/>
        <w:rPr>
          <w:rFonts w:ascii="Times New Roman" w:eastAsia="Times New Roman" w:hAnsi="Times New Roman" w:cs="Times New Roman"/>
          <w:color w:val="212121"/>
          <w:sz w:val="24"/>
          <w:szCs w:val="24"/>
          <w:highlight w:val="white"/>
        </w:rPr>
      </w:pPr>
      <w:ins w:id="164" w:author="Henrike Karim - Kos" w:date="2024-06-19T22:24:00Z">
        <w:r>
          <w:rPr>
            <w:rFonts w:ascii="Times New Roman" w:eastAsia="Times New Roman" w:hAnsi="Times New Roman" w:cs="Times New Roman"/>
            <w:color w:val="212121"/>
            <w:sz w:val="24"/>
            <w:szCs w:val="24"/>
            <w:highlight w:val="white"/>
          </w:rPr>
          <w:t>In our study, 355 women</w:t>
        </w:r>
      </w:ins>
      <w:ins w:id="165" w:author="Henrike Karim - Kos" w:date="2024-06-19T22:25:00Z">
        <w:r>
          <w:rPr>
            <w:rFonts w:ascii="Times New Roman" w:eastAsia="Times New Roman" w:hAnsi="Times New Roman" w:cs="Times New Roman"/>
            <w:color w:val="212121"/>
            <w:sz w:val="24"/>
            <w:szCs w:val="24"/>
            <w:highlight w:val="white"/>
          </w:rPr>
          <w:t xml:space="preserve"> were willing to participate.</w:t>
        </w:r>
      </w:ins>
      <w:del w:id="166" w:author="Henrike Karim - Kos" w:date="2024-06-19T22:26:00Z">
        <w:r w:rsidR="00661C24" w:rsidDel="003B0ECB">
          <w:rPr>
            <w:rFonts w:ascii="Times New Roman" w:eastAsia="Times New Roman" w:hAnsi="Times New Roman" w:cs="Times New Roman"/>
            <w:color w:val="212121"/>
            <w:sz w:val="24"/>
            <w:szCs w:val="24"/>
            <w:highlight w:val="white"/>
          </w:rPr>
          <w:delText>Out of the 355 study participants,</w:delText>
        </w:r>
      </w:del>
      <w:r w:rsidR="00661C24">
        <w:rPr>
          <w:rFonts w:ascii="Times New Roman" w:eastAsia="Times New Roman" w:hAnsi="Times New Roman" w:cs="Times New Roman"/>
          <w:color w:val="212121"/>
          <w:sz w:val="24"/>
          <w:szCs w:val="24"/>
          <w:highlight w:val="white"/>
        </w:rPr>
        <w:t xml:space="preserve"> </w:t>
      </w:r>
      <w:ins w:id="167" w:author="Henrike Karim - Kos" w:date="2024-06-19T22:26:00Z">
        <w:r>
          <w:rPr>
            <w:rFonts w:ascii="Times New Roman" w:eastAsia="Times New Roman" w:hAnsi="Times New Roman" w:cs="Times New Roman"/>
            <w:color w:val="212121"/>
            <w:sz w:val="24"/>
            <w:szCs w:val="24"/>
            <w:highlight w:val="white"/>
          </w:rPr>
          <w:t>T</w:t>
        </w:r>
      </w:ins>
      <w:del w:id="168" w:author="Henrike Karim - Kos" w:date="2024-06-19T22:26:00Z">
        <w:r w:rsidR="00661C24" w:rsidDel="003B0ECB">
          <w:rPr>
            <w:rFonts w:ascii="Times New Roman" w:eastAsia="Times New Roman" w:hAnsi="Times New Roman" w:cs="Times New Roman"/>
            <w:color w:val="212121"/>
            <w:sz w:val="24"/>
            <w:szCs w:val="24"/>
            <w:highlight w:val="white"/>
          </w:rPr>
          <w:delText>t</w:delText>
        </w:r>
      </w:del>
      <w:r w:rsidR="00661C24">
        <w:rPr>
          <w:rFonts w:ascii="Times New Roman" w:eastAsia="Times New Roman" w:hAnsi="Times New Roman" w:cs="Times New Roman"/>
          <w:color w:val="212121"/>
          <w:sz w:val="24"/>
          <w:szCs w:val="24"/>
          <w:highlight w:val="white"/>
        </w:rPr>
        <w:t>he largest proportion, 3</w:t>
      </w:r>
      <w:ins w:id="169" w:author="Mohammad Nayeem Hasan" w:date="2024-07-16T12:49:00Z" w16du:dateUtc="2024-07-16T06:49:00Z">
        <w:r w:rsidR="00CF4C9D">
          <w:rPr>
            <w:rFonts w:ascii="Times New Roman" w:eastAsia="Times New Roman" w:hAnsi="Times New Roman" w:cs="Times New Roman"/>
            <w:color w:val="212121"/>
            <w:sz w:val="24"/>
            <w:szCs w:val="24"/>
            <w:highlight w:val="white"/>
          </w:rPr>
          <w:t>5</w:t>
        </w:r>
      </w:ins>
      <w:ins w:id="170" w:author="Mohammad Nayeem Hasan" w:date="2024-07-16T14:15:00Z" w16du:dateUtc="2024-07-16T08:15:00Z">
        <w:r w:rsidR="006F2F23">
          <w:rPr>
            <w:rFonts w:ascii="Times New Roman" w:eastAsia="Times New Roman" w:hAnsi="Times New Roman" w:cs="Times New Roman"/>
            <w:color w:val="212121"/>
            <w:sz w:val="24"/>
            <w:szCs w:val="24"/>
            <w:highlight w:val="white"/>
          </w:rPr>
          <w:t>.0</w:t>
        </w:r>
      </w:ins>
      <w:del w:id="171" w:author="Mohammad Nayeem Hasan" w:date="2024-07-16T12:49:00Z" w16du:dateUtc="2024-07-16T06:49:00Z">
        <w:r w:rsidR="00661C24" w:rsidDel="00CF4C9D">
          <w:rPr>
            <w:rFonts w:ascii="Times New Roman" w:eastAsia="Times New Roman" w:hAnsi="Times New Roman" w:cs="Times New Roman"/>
            <w:color w:val="212121"/>
            <w:sz w:val="24"/>
            <w:szCs w:val="24"/>
            <w:highlight w:val="white"/>
          </w:rPr>
          <w:delText>4</w:delText>
        </w:r>
        <w:commentRangeStart w:id="172"/>
        <w:r w:rsidR="00661C24" w:rsidDel="00CF4C9D">
          <w:rPr>
            <w:rFonts w:ascii="Times New Roman" w:eastAsia="Times New Roman" w:hAnsi="Times New Roman" w:cs="Times New Roman"/>
            <w:color w:val="212121"/>
            <w:sz w:val="24"/>
            <w:szCs w:val="24"/>
            <w:highlight w:val="white"/>
          </w:rPr>
          <w:delText>.98</w:delText>
        </w:r>
      </w:del>
      <w:commentRangeEnd w:id="172"/>
      <w:r>
        <w:rPr>
          <w:rStyle w:val="CommentReference"/>
        </w:rPr>
        <w:commentReference w:id="172"/>
      </w:r>
      <w:r w:rsidR="00661C24">
        <w:rPr>
          <w:rFonts w:ascii="Times New Roman" w:eastAsia="Times New Roman" w:hAnsi="Times New Roman" w:cs="Times New Roman"/>
          <w:color w:val="212121"/>
          <w:sz w:val="24"/>
          <w:szCs w:val="24"/>
          <w:highlight w:val="white"/>
        </w:rPr>
        <w:t>%, were aged between 40 and 49 years. The highest concentration, 4</w:t>
      </w:r>
      <w:ins w:id="173" w:author="Mohammad Nayeem Hasan" w:date="2024-07-16T12:49:00Z" w16du:dateUtc="2024-07-16T06:49:00Z">
        <w:r w:rsidR="00CF4C9D">
          <w:rPr>
            <w:rFonts w:ascii="Times New Roman" w:eastAsia="Times New Roman" w:hAnsi="Times New Roman" w:cs="Times New Roman"/>
            <w:color w:val="212121"/>
            <w:sz w:val="24"/>
            <w:szCs w:val="24"/>
            <w:highlight w:val="white"/>
          </w:rPr>
          <w:t>4</w:t>
        </w:r>
      </w:ins>
      <w:ins w:id="174" w:author="Mohammad Nayeem Hasan" w:date="2024-07-16T14:15:00Z" w16du:dateUtc="2024-07-16T08:15:00Z">
        <w:r w:rsidR="006F2F23">
          <w:rPr>
            <w:rFonts w:ascii="Times New Roman" w:eastAsia="Times New Roman" w:hAnsi="Times New Roman" w:cs="Times New Roman"/>
            <w:color w:val="212121"/>
            <w:sz w:val="24"/>
            <w:szCs w:val="24"/>
            <w:highlight w:val="white"/>
          </w:rPr>
          <w:t>.0</w:t>
        </w:r>
      </w:ins>
      <w:del w:id="175" w:author="Mohammad Nayeem Hasan" w:date="2024-07-16T12:49:00Z" w16du:dateUtc="2024-07-16T06:49:00Z">
        <w:r w:rsidR="00661C24" w:rsidDel="00CF4C9D">
          <w:rPr>
            <w:rFonts w:ascii="Times New Roman" w:eastAsia="Times New Roman" w:hAnsi="Times New Roman" w:cs="Times New Roman"/>
            <w:color w:val="212121"/>
            <w:sz w:val="24"/>
            <w:szCs w:val="24"/>
            <w:highlight w:val="white"/>
          </w:rPr>
          <w:delText>3.95</w:delText>
        </w:r>
      </w:del>
      <w:r w:rsidR="00661C24">
        <w:rPr>
          <w:rFonts w:ascii="Times New Roman" w:eastAsia="Times New Roman" w:hAnsi="Times New Roman" w:cs="Times New Roman"/>
          <w:color w:val="212121"/>
          <w:sz w:val="24"/>
          <w:szCs w:val="24"/>
          <w:highlight w:val="white"/>
        </w:rPr>
        <w:t>%, resided in the Dhaka division, and a significant majority, 72.</w:t>
      </w:r>
      <w:ins w:id="176" w:author="Mohammad Nayeem Hasan" w:date="2024-07-16T12:49:00Z" w16du:dateUtc="2024-07-16T06:49:00Z">
        <w:r w:rsidR="00CF4C9D">
          <w:rPr>
            <w:rFonts w:ascii="Times New Roman" w:eastAsia="Times New Roman" w:hAnsi="Times New Roman" w:cs="Times New Roman"/>
            <w:color w:val="212121"/>
            <w:sz w:val="24"/>
            <w:szCs w:val="24"/>
            <w:highlight w:val="white"/>
          </w:rPr>
          <w:t>8</w:t>
        </w:r>
      </w:ins>
      <w:del w:id="177" w:author="Mohammad Nayeem Hasan" w:date="2024-07-16T12:49:00Z" w16du:dateUtc="2024-07-16T06:49:00Z">
        <w:r w:rsidR="00661C24" w:rsidDel="00CF4C9D">
          <w:rPr>
            <w:rFonts w:ascii="Times New Roman" w:eastAsia="Times New Roman" w:hAnsi="Times New Roman" w:cs="Times New Roman"/>
            <w:color w:val="212121"/>
            <w:sz w:val="24"/>
            <w:szCs w:val="24"/>
            <w:highlight w:val="white"/>
          </w:rPr>
          <w:delText>75</w:delText>
        </w:r>
      </w:del>
      <w:r w:rsidR="00661C24">
        <w:rPr>
          <w:rFonts w:ascii="Times New Roman" w:eastAsia="Times New Roman" w:hAnsi="Times New Roman" w:cs="Times New Roman"/>
          <w:color w:val="212121"/>
          <w:sz w:val="24"/>
          <w:szCs w:val="24"/>
          <w:highlight w:val="white"/>
        </w:rPr>
        <w:t>%, hailed from rural areas, representing the largest demographic in this study. Regarding marital status, a substantial 82.</w:t>
      </w:r>
      <w:ins w:id="178" w:author="Mohammad Nayeem Hasan" w:date="2024-07-16T12:49:00Z" w16du:dateUtc="2024-07-16T06:49:00Z">
        <w:r w:rsidR="00CF4C9D">
          <w:rPr>
            <w:rFonts w:ascii="Times New Roman" w:eastAsia="Times New Roman" w:hAnsi="Times New Roman" w:cs="Times New Roman"/>
            <w:color w:val="212121"/>
            <w:sz w:val="24"/>
            <w:szCs w:val="24"/>
            <w:highlight w:val="white"/>
          </w:rPr>
          <w:t>8</w:t>
        </w:r>
      </w:ins>
      <w:del w:id="179" w:author="Mohammad Nayeem Hasan" w:date="2024-07-16T12:49:00Z" w16du:dateUtc="2024-07-16T06:49:00Z">
        <w:r w:rsidR="00661C24" w:rsidDel="00CF4C9D">
          <w:rPr>
            <w:rFonts w:ascii="Times New Roman" w:eastAsia="Times New Roman" w:hAnsi="Times New Roman" w:cs="Times New Roman"/>
            <w:color w:val="212121"/>
            <w:sz w:val="24"/>
            <w:szCs w:val="24"/>
            <w:highlight w:val="white"/>
          </w:rPr>
          <w:delText>75</w:delText>
        </w:r>
      </w:del>
      <w:r w:rsidR="00661C24">
        <w:rPr>
          <w:rFonts w:ascii="Times New Roman" w:eastAsia="Times New Roman" w:hAnsi="Times New Roman" w:cs="Times New Roman"/>
          <w:color w:val="212121"/>
          <w:sz w:val="24"/>
          <w:szCs w:val="24"/>
          <w:highlight w:val="white"/>
        </w:rPr>
        <w:t>% of participants were married. Illiteracy was prevalent among a significant number of patients, comprising 42.</w:t>
      </w:r>
      <w:ins w:id="180" w:author="Mohammad Nayeem Hasan" w:date="2024-07-16T12:50:00Z" w16du:dateUtc="2024-07-16T06:50:00Z">
        <w:r w:rsidR="00CF4C9D">
          <w:rPr>
            <w:rFonts w:ascii="Times New Roman" w:eastAsia="Times New Roman" w:hAnsi="Times New Roman" w:cs="Times New Roman"/>
            <w:color w:val="212121"/>
            <w:sz w:val="24"/>
            <w:szCs w:val="24"/>
            <w:highlight w:val="white"/>
          </w:rPr>
          <w:t>9</w:t>
        </w:r>
      </w:ins>
      <w:del w:id="181" w:author="Mohammad Nayeem Hasan" w:date="2024-07-16T12:50:00Z" w16du:dateUtc="2024-07-16T06:50:00Z">
        <w:r w:rsidR="00661C24" w:rsidDel="00CF4C9D">
          <w:rPr>
            <w:rFonts w:ascii="Times New Roman" w:eastAsia="Times New Roman" w:hAnsi="Times New Roman" w:cs="Times New Roman"/>
            <w:color w:val="212121"/>
            <w:sz w:val="24"/>
            <w:szCs w:val="24"/>
            <w:highlight w:val="white"/>
          </w:rPr>
          <w:delText>86</w:delText>
        </w:r>
      </w:del>
      <w:r w:rsidR="00661C24">
        <w:rPr>
          <w:rFonts w:ascii="Times New Roman" w:eastAsia="Times New Roman" w:hAnsi="Times New Roman" w:cs="Times New Roman"/>
          <w:color w:val="212121"/>
          <w:sz w:val="24"/>
          <w:szCs w:val="24"/>
          <w:highlight w:val="white"/>
        </w:rPr>
        <w:t>%, while the primary education level was predominant among spouses, accounting for 37.1</w:t>
      </w:r>
      <w:del w:id="182" w:author="Mohammad Nayeem Hasan" w:date="2024-07-16T12:50:00Z" w16du:dateUtc="2024-07-16T06:50:00Z">
        <w:r w:rsidR="00661C24" w:rsidDel="00CF4C9D">
          <w:rPr>
            <w:rFonts w:ascii="Times New Roman" w:eastAsia="Times New Roman" w:hAnsi="Times New Roman" w:cs="Times New Roman"/>
            <w:color w:val="212121"/>
            <w:sz w:val="24"/>
            <w:szCs w:val="24"/>
            <w:highlight w:val="white"/>
          </w:rPr>
          <w:delText>1</w:delText>
        </w:r>
      </w:del>
      <w:r w:rsidR="00661C24">
        <w:rPr>
          <w:rFonts w:ascii="Times New Roman" w:eastAsia="Times New Roman" w:hAnsi="Times New Roman" w:cs="Times New Roman"/>
          <w:color w:val="212121"/>
          <w:sz w:val="24"/>
          <w:szCs w:val="24"/>
          <w:highlight w:val="white"/>
        </w:rPr>
        <w:t xml:space="preserve">%. Additionally, more than a third of participants reported a monthly family income of &lt;5,000 BDT, marking the highest figure in this study. Access to portable electronic devices, such as mobile phones, </w:t>
      </w:r>
      <w:r w:rsidR="00661C24">
        <w:rPr>
          <w:rFonts w:ascii="Times New Roman" w:eastAsia="Times New Roman" w:hAnsi="Times New Roman" w:cs="Times New Roman"/>
          <w:color w:val="212121"/>
          <w:sz w:val="24"/>
          <w:szCs w:val="24"/>
          <w:highlight w:val="white"/>
        </w:rPr>
        <w:lastRenderedPageBreak/>
        <w:t>smartphones, and computers, was nearly common among patients, with 89.</w:t>
      </w:r>
      <w:ins w:id="183" w:author="Mohammad Nayeem Hasan" w:date="2024-07-16T12:50:00Z" w16du:dateUtc="2024-07-16T06:50:00Z">
        <w:r w:rsidR="00CF4C9D">
          <w:rPr>
            <w:rFonts w:ascii="Times New Roman" w:eastAsia="Times New Roman" w:hAnsi="Times New Roman" w:cs="Times New Roman"/>
            <w:color w:val="212121"/>
            <w:sz w:val="24"/>
            <w:szCs w:val="24"/>
            <w:highlight w:val="white"/>
          </w:rPr>
          <w:t>9</w:t>
        </w:r>
      </w:ins>
      <w:del w:id="184" w:author="Mohammad Nayeem Hasan" w:date="2024-07-16T12:50:00Z" w16du:dateUtc="2024-07-16T06:50:00Z">
        <w:r w:rsidR="00661C24" w:rsidDel="00CF4C9D">
          <w:rPr>
            <w:rFonts w:ascii="Times New Roman" w:eastAsia="Times New Roman" w:hAnsi="Times New Roman" w:cs="Times New Roman"/>
            <w:color w:val="212121"/>
            <w:sz w:val="24"/>
            <w:szCs w:val="24"/>
            <w:highlight w:val="white"/>
          </w:rPr>
          <w:delText>86</w:delText>
        </w:r>
      </w:del>
      <w:r w:rsidR="00661C24">
        <w:rPr>
          <w:rFonts w:ascii="Times New Roman" w:eastAsia="Times New Roman" w:hAnsi="Times New Roman" w:cs="Times New Roman"/>
          <w:color w:val="212121"/>
          <w:sz w:val="24"/>
          <w:szCs w:val="24"/>
          <w:highlight w:val="white"/>
        </w:rPr>
        <w:t>%. Moreover, 59.4</w:t>
      </w:r>
      <w:del w:id="185" w:author="Mohammad Nayeem Hasan" w:date="2024-07-16T14:15:00Z" w16du:dateUtc="2024-07-16T08:15:00Z">
        <w:r w:rsidR="00661C24" w:rsidDel="006F2F23">
          <w:rPr>
            <w:rFonts w:ascii="Times New Roman" w:eastAsia="Times New Roman" w:hAnsi="Times New Roman" w:cs="Times New Roman"/>
            <w:color w:val="212121"/>
            <w:sz w:val="24"/>
            <w:szCs w:val="24"/>
            <w:highlight w:val="white"/>
          </w:rPr>
          <w:delText>4</w:delText>
        </w:r>
      </w:del>
      <w:r w:rsidR="00661C24">
        <w:rPr>
          <w:rFonts w:ascii="Times New Roman" w:eastAsia="Times New Roman" w:hAnsi="Times New Roman" w:cs="Times New Roman"/>
          <w:color w:val="212121"/>
          <w:sz w:val="24"/>
          <w:szCs w:val="24"/>
          <w:highlight w:val="white"/>
        </w:rPr>
        <w:t>% of participants hadn’t access to mass media (Table 1).</w:t>
      </w:r>
    </w:p>
    <w:p w14:paraId="16A8606E" w14:textId="75069A88" w:rsidR="008063D1" w:rsidRDefault="00661C24">
      <w:pPr>
        <w:spacing w:before="240" w:after="240" w:line="360" w:lineRule="auto"/>
        <w:ind w:firstLine="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medical history of the patients is presented in Table 2. A majority (88.</w:t>
      </w:r>
      <w:ins w:id="186" w:author="Mohammad Nayeem Hasan" w:date="2024-07-16T12:50:00Z" w16du:dateUtc="2024-07-16T06:50:00Z">
        <w:r w:rsidR="00CF4C9D">
          <w:rPr>
            <w:rFonts w:ascii="Times New Roman" w:eastAsia="Times New Roman" w:hAnsi="Times New Roman" w:cs="Times New Roman"/>
            <w:color w:val="212121"/>
            <w:sz w:val="24"/>
            <w:szCs w:val="24"/>
            <w:highlight w:val="white"/>
          </w:rPr>
          <w:t>5</w:t>
        </w:r>
      </w:ins>
      <w:del w:id="187" w:author="Mohammad Nayeem Hasan" w:date="2024-07-16T12:50:00Z" w16du:dateUtc="2024-07-16T06:50:00Z">
        <w:r w:rsidDel="00CF4C9D">
          <w:rPr>
            <w:rFonts w:ascii="Times New Roman" w:eastAsia="Times New Roman" w:hAnsi="Times New Roman" w:cs="Times New Roman"/>
            <w:color w:val="212121"/>
            <w:sz w:val="24"/>
            <w:szCs w:val="24"/>
            <w:highlight w:val="white"/>
          </w:rPr>
          <w:delText>45</w:delText>
        </w:r>
      </w:del>
      <w:r>
        <w:rPr>
          <w:rFonts w:ascii="Times New Roman" w:eastAsia="Times New Roman" w:hAnsi="Times New Roman" w:cs="Times New Roman"/>
          <w:color w:val="212121"/>
          <w:sz w:val="24"/>
          <w:szCs w:val="24"/>
          <w:highlight w:val="white"/>
        </w:rPr>
        <w:t>%) of patients reported lump symptoms as their initial clinical presentation. Merely 11.1</w:t>
      </w:r>
      <w:del w:id="188" w:author="Mohammad Nayeem Hasan" w:date="2024-07-16T12:50:00Z" w16du:dateUtc="2024-07-16T06:50:00Z">
        <w:r w:rsidDel="00CF4C9D">
          <w:rPr>
            <w:rFonts w:ascii="Times New Roman" w:eastAsia="Times New Roman" w:hAnsi="Times New Roman" w:cs="Times New Roman"/>
            <w:color w:val="212121"/>
            <w:sz w:val="24"/>
            <w:szCs w:val="24"/>
            <w:highlight w:val="white"/>
          </w:rPr>
          <w:delText>1</w:delText>
        </w:r>
      </w:del>
      <w:r>
        <w:rPr>
          <w:rFonts w:ascii="Times New Roman" w:eastAsia="Times New Roman" w:hAnsi="Times New Roman" w:cs="Times New Roman"/>
          <w:color w:val="212121"/>
          <w:sz w:val="24"/>
          <w:szCs w:val="24"/>
          <w:highlight w:val="white"/>
        </w:rPr>
        <w:t xml:space="preserve">% of patients </w:t>
      </w:r>
      <w:proofErr w:type="spellStart"/>
      <w:r>
        <w:rPr>
          <w:rFonts w:ascii="Times New Roman" w:eastAsia="Times New Roman" w:hAnsi="Times New Roman" w:cs="Times New Roman"/>
          <w:color w:val="212121"/>
          <w:sz w:val="24"/>
          <w:szCs w:val="24"/>
          <w:highlight w:val="white"/>
        </w:rPr>
        <w:t>practised</w:t>
      </w:r>
      <w:proofErr w:type="spellEnd"/>
      <w:r>
        <w:rPr>
          <w:rFonts w:ascii="Times New Roman" w:eastAsia="Times New Roman" w:hAnsi="Times New Roman" w:cs="Times New Roman"/>
          <w:color w:val="212121"/>
          <w:sz w:val="24"/>
          <w:szCs w:val="24"/>
          <w:highlight w:val="white"/>
        </w:rPr>
        <w:t xml:space="preserve"> breast self-examination, and 9.5</w:t>
      </w:r>
      <w:del w:id="189" w:author="Mohammad Nayeem Hasan" w:date="2024-07-16T12:50:00Z" w16du:dateUtc="2024-07-16T06:50:00Z">
        <w:r w:rsidDel="00CF4C9D">
          <w:rPr>
            <w:rFonts w:ascii="Times New Roman" w:eastAsia="Times New Roman" w:hAnsi="Times New Roman" w:cs="Times New Roman"/>
            <w:color w:val="212121"/>
            <w:sz w:val="24"/>
            <w:szCs w:val="24"/>
            <w:highlight w:val="white"/>
          </w:rPr>
          <w:delText>2</w:delText>
        </w:r>
      </w:del>
      <w:r>
        <w:rPr>
          <w:rFonts w:ascii="Times New Roman" w:eastAsia="Times New Roman" w:hAnsi="Times New Roman" w:cs="Times New Roman"/>
          <w:color w:val="212121"/>
          <w:sz w:val="24"/>
          <w:szCs w:val="24"/>
          <w:highlight w:val="white"/>
        </w:rPr>
        <w:t xml:space="preserve">% had a family history of breast cancer. </w:t>
      </w:r>
      <w:r w:rsidRPr="00661C24">
        <w:rPr>
          <w:rFonts w:ascii="Times New Roman" w:eastAsia="Times New Roman" w:hAnsi="Times New Roman" w:cs="Times New Roman"/>
          <w:color w:val="212121"/>
          <w:sz w:val="24"/>
          <w:szCs w:val="24"/>
          <w:highlight w:val="yellow"/>
        </w:rPr>
        <w:t>About 41.0% of participants encountered patient delay (&gt;</w:t>
      </w:r>
      <w:ins w:id="190" w:author="Mohammad Nayeem Hasan" w:date="2024-07-16T14:33:00Z" w16du:dateUtc="2024-07-16T08:33:00Z">
        <w:r w:rsidR="00B47F68">
          <w:rPr>
            <w:rFonts w:ascii="Times New Roman" w:eastAsia="Times New Roman" w:hAnsi="Times New Roman" w:cs="Times New Roman"/>
            <w:color w:val="212121"/>
            <w:sz w:val="24"/>
            <w:szCs w:val="24"/>
            <w:highlight w:val="yellow"/>
          </w:rPr>
          <w:t>3</w:t>
        </w:r>
      </w:ins>
      <w:del w:id="191" w:author="Mohammad Nayeem Hasan" w:date="2024-07-16T14:33:00Z" w16du:dateUtc="2024-07-16T08:33:00Z">
        <w:r w:rsidRPr="00661C24" w:rsidDel="00B47F68">
          <w:rPr>
            <w:rFonts w:ascii="Times New Roman" w:eastAsia="Times New Roman" w:hAnsi="Times New Roman" w:cs="Times New Roman"/>
            <w:color w:val="212121"/>
            <w:sz w:val="24"/>
            <w:szCs w:val="24"/>
            <w:highlight w:val="yellow"/>
          </w:rPr>
          <w:delText>12 weeks</w:delText>
        </w:r>
      </w:del>
      <w:ins w:id="192" w:author="Mohammad Nayeem Hasan" w:date="2024-07-16T14:33:00Z" w16du:dateUtc="2024-07-16T08:33:00Z">
        <w:r w:rsidR="00B47F68">
          <w:rPr>
            <w:rFonts w:ascii="Times New Roman" w:eastAsia="Times New Roman" w:hAnsi="Times New Roman" w:cs="Times New Roman"/>
            <w:color w:val="212121"/>
            <w:sz w:val="24"/>
            <w:szCs w:val="24"/>
            <w:highlight w:val="yellow"/>
          </w:rPr>
          <w:t xml:space="preserve"> months</w:t>
        </w:r>
      </w:ins>
      <w:r w:rsidRPr="00661C24">
        <w:rPr>
          <w:rFonts w:ascii="Times New Roman" w:eastAsia="Times New Roman" w:hAnsi="Times New Roman" w:cs="Times New Roman"/>
          <w:color w:val="212121"/>
          <w:sz w:val="24"/>
          <w:szCs w:val="24"/>
          <w:highlight w:val="yellow"/>
        </w:rPr>
        <w:t>),</w:t>
      </w:r>
      <w:r>
        <w:rPr>
          <w:rFonts w:ascii="Times New Roman" w:eastAsia="Times New Roman" w:hAnsi="Times New Roman" w:cs="Times New Roman"/>
          <w:color w:val="212121"/>
          <w:sz w:val="24"/>
          <w:szCs w:val="24"/>
          <w:highlight w:val="white"/>
        </w:rPr>
        <w:t xml:space="preserve"> while </w:t>
      </w:r>
      <w:r w:rsidRPr="00661C24">
        <w:rPr>
          <w:rFonts w:ascii="Times New Roman" w:eastAsia="Times New Roman" w:hAnsi="Times New Roman" w:cs="Times New Roman"/>
          <w:color w:val="212121"/>
          <w:sz w:val="24"/>
          <w:szCs w:val="24"/>
          <w:highlight w:val="yellow"/>
        </w:rPr>
        <w:t>24.</w:t>
      </w:r>
      <w:del w:id="193" w:author="Mohammad Nayeem Hasan" w:date="2024-07-16T12:50:00Z" w16du:dateUtc="2024-07-16T06:50:00Z">
        <w:r w:rsidRPr="00661C24" w:rsidDel="00CF4C9D">
          <w:rPr>
            <w:rFonts w:ascii="Times New Roman" w:eastAsia="Times New Roman" w:hAnsi="Times New Roman" w:cs="Times New Roman"/>
            <w:color w:val="212121"/>
            <w:sz w:val="24"/>
            <w:szCs w:val="24"/>
            <w:highlight w:val="yellow"/>
          </w:rPr>
          <w:delText>3</w:delText>
        </w:r>
      </w:del>
      <w:r w:rsidRPr="00661C24">
        <w:rPr>
          <w:rFonts w:ascii="Times New Roman" w:eastAsia="Times New Roman" w:hAnsi="Times New Roman" w:cs="Times New Roman"/>
          <w:color w:val="212121"/>
          <w:sz w:val="24"/>
          <w:szCs w:val="24"/>
          <w:highlight w:val="yellow"/>
        </w:rPr>
        <w:t>3% experienced provider delay (&gt;</w:t>
      </w:r>
      <w:ins w:id="194" w:author="Mohammad Nayeem Hasan" w:date="2024-07-16T14:35:00Z" w16du:dateUtc="2024-07-16T08:35:00Z">
        <w:r w:rsidR="0009113D">
          <w:rPr>
            <w:rFonts w:ascii="Times New Roman" w:eastAsia="Times New Roman" w:hAnsi="Times New Roman" w:cs="Times New Roman"/>
            <w:color w:val="212121"/>
            <w:sz w:val="24"/>
            <w:szCs w:val="24"/>
            <w:highlight w:val="yellow"/>
          </w:rPr>
          <w:t>1</w:t>
        </w:r>
      </w:ins>
      <w:del w:id="195" w:author="Mohammad Nayeem Hasan" w:date="2024-07-16T14:35:00Z" w16du:dateUtc="2024-07-16T08:35:00Z">
        <w:r w:rsidRPr="00661C24" w:rsidDel="0009113D">
          <w:rPr>
            <w:rFonts w:ascii="Times New Roman" w:eastAsia="Times New Roman" w:hAnsi="Times New Roman" w:cs="Times New Roman"/>
            <w:color w:val="212121"/>
            <w:sz w:val="24"/>
            <w:szCs w:val="24"/>
            <w:highlight w:val="yellow"/>
          </w:rPr>
          <w:delText>4 weeks</w:delText>
        </w:r>
      </w:del>
      <w:ins w:id="196" w:author="Mohammad Nayeem Hasan" w:date="2024-07-16T14:35:00Z" w16du:dateUtc="2024-07-16T08:35:00Z">
        <w:r w:rsidR="0009113D">
          <w:rPr>
            <w:rFonts w:ascii="Times New Roman" w:eastAsia="Times New Roman" w:hAnsi="Times New Roman" w:cs="Times New Roman"/>
            <w:color w:val="212121"/>
            <w:sz w:val="24"/>
            <w:szCs w:val="24"/>
            <w:highlight w:val="yellow"/>
          </w:rPr>
          <w:t xml:space="preserve"> months</w:t>
        </w:r>
      </w:ins>
      <w:r w:rsidRPr="00661C24">
        <w:rPr>
          <w:rFonts w:ascii="Times New Roman" w:eastAsia="Times New Roman" w:hAnsi="Times New Roman" w:cs="Times New Roman"/>
          <w:color w:val="212121"/>
          <w:sz w:val="24"/>
          <w:szCs w:val="24"/>
          <w:highlight w:val="yellow"/>
        </w:rPr>
        <w:t>). In total, 55.7</w:t>
      </w:r>
      <w:del w:id="197" w:author="Mohammad Nayeem Hasan" w:date="2024-07-16T12:50:00Z" w16du:dateUtc="2024-07-16T06:50:00Z">
        <w:r w:rsidRPr="00661C24" w:rsidDel="00CF4C9D">
          <w:rPr>
            <w:rFonts w:ascii="Times New Roman" w:eastAsia="Times New Roman" w:hAnsi="Times New Roman" w:cs="Times New Roman"/>
            <w:color w:val="212121"/>
            <w:sz w:val="24"/>
            <w:szCs w:val="24"/>
            <w:highlight w:val="yellow"/>
          </w:rPr>
          <w:delText>2</w:delText>
        </w:r>
      </w:del>
      <w:r w:rsidRPr="00661C24">
        <w:rPr>
          <w:rFonts w:ascii="Times New Roman" w:eastAsia="Times New Roman" w:hAnsi="Times New Roman" w:cs="Times New Roman"/>
          <w:color w:val="212121"/>
          <w:sz w:val="24"/>
          <w:szCs w:val="24"/>
          <w:highlight w:val="yellow"/>
        </w:rPr>
        <w:t xml:space="preserve">% of patients faced a total </w:t>
      </w:r>
      <w:del w:id="198" w:author="Mohammad Nayeem Hasan" w:date="2024-07-16T14:23:00Z" w16du:dateUtc="2024-07-16T08:23:00Z">
        <w:r w:rsidRPr="00661C24" w:rsidDel="006F2F23">
          <w:rPr>
            <w:rFonts w:ascii="Times New Roman" w:eastAsia="Times New Roman" w:hAnsi="Times New Roman" w:cs="Times New Roman"/>
            <w:color w:val="212121"/>
            <w:sz w:val="24"/>
            <w:szCs w:val="24"/>
            <w:highlight w:val="yellow"/>
          </w:rPr>
          <w:delText xml:space="preserve">diagnostic </w:delText>
        </w:r>
      </w:del>
      <w:r w:rsidRPr="00661C24">
        <w:rPr>
          <w:rFonts w:ascii="Times New Roman" w:eastAsia="Times New Roman" w:hAnsi="Times New Roman" w:cs="Times New Roman"/>
          <w:color w:val="212121"/>
          <w:sz w:val="24"/>
          <w:szCs w:val="24"/>
          <w:highlight w:val="yellow"/>
        </w:rPr>
        <w:t>delay (&gt;</w:t>
      </w:r>
      <w:ins w:id="199" w:author="Mohammad Nayeem Hasan" w:date="2024-07-16T14:33:00Z" w16du:dateUtc="2024-07-16T08:33:00Z">
        <w:r w:rsidR="00B47F68">
          <w:rPr>
            <w:rFonts w:ascii="Times New Roman" w:eastAsia="Times New Roman" w:hAnsi="Times New Roman" w:cs="Times New Roman"/>
            <w:color w:val="212121"/>
            <w:sz w:val="24"/>
            <w:szCs w:val="24"/>
            <w:highlight w:val="yellow"/>
          </w:rPr>
          <w:t>4</w:t>
        </w:r>
      </w:ins>
      <w:del w:id="200" w:author="Mohammad Nayeem Hasan" w:date="2024-07-16T14:33:00Z" w16du:dateUtc="2024-07-16T08:33:00Z">
        <w:r w:rsidRPr="00661C24" w:rsidDel="00B47F68">
          <w:rPr>
            <w:rFonts w:ascii="Times New Roman" w:eastAsia="Times New Roman" w:hAnsi="Times New Roman" w:cs="Times New Roman"/>
            <w:color w:val="212121"/>
            <w:sz w:val="24"/>
            <w:szCs w:val="24"/>
            <w:highlight w:val="yellow"/>
          </w:rPr>
          <w:delText>16</w:delText>
        </w:r>
      </w:del>
      <w:r w:rsidRPr="00661C24">
        <w:rPr>
          <w:rFonts w:ascii="Times New Roman" w:eastAsia="Times New Roman" w:hAnsi="Times New Roman" w:cs="Times New Roman"/>
          <w:color w:val="212121"/>
          <w:sz w:val="24"/>
          <w:szCs w:val="24"/>
          <w:highlight w:val="yellow"/>
        </w:rPr>
        <w:t xml:space="preserve"> </w:t>
      </w:r>
      <w:del w:id="201" w:author="Mohammad Nayeem Hasan" w:date="2024-07-16T14:33:00Z" w16du:dateUtc="2024-07-16T08:33:00Z">
        <w:r w:rsidRPr="00661C24" w:rsidDel="00B47F68">
          <w:rPr>
            <w:rFonts w:ascii="Times New Roman" w:eastAsia="Times New Roman" w:hAnsi="Times New Roman" w:cs="Times New Roman"/>
            <w:color w:val="212121"/>
            <w:sz w:val="24"/>
            <w:szCs w:val="24"/>
            <w:highlight w:val="yellow"/>
          </w:rPr>
          <w:delText>weeks</w:delText>
        </w:r>
      </w:del>
      <w:ins w:id="202" w:author="Mohammad Nayeem Hasan" w:date="2024-07-16T14:33:00Z" w16du:dateUtc="2024-07-16T08:33:00Z">
        <w:r w:rsidR="00B47F68">
          <w:rPr>
            <w:rFonts w:ascii="Times New Roman" w:eastAsia="Times New Roman" w:hAnsi="Times New Roman" w:cs="Times New Roman"/>
            <w:color w:val="212121"/>
            <w:sz w:val="24"/>
            <w:szCs w:val="24"/>
            <w:highlight w:val="yellow"/>
          </w:rPr>
          <w:t>months</w:t>
        </w:r>
      </w:ins>
      <w:r w:rsidRPr="00661C24">
        <w:rPr>
          <w:rFonts w:ascii="Times New Roman" w:eastAsia="Times New Roman" w:hAnsi="Times New Roman" w:cs="Times New Roman"/>
          <w:color w:val="212121"/>
          <w:sz w:val="24"/>
          <w:szCs w:val="24"/>
          <w:highlight w:val="yellow"/>
        </w:rPr>
        <w:t>).</w:t>
      </w:r>
      <w:r>
        <w:rPr>
          <w:rFonts w:ascii="Times New Roman" w:eastAsia="Times New Roman" w:hAnsi="Times New Roman" w:cs="Times New Roman"/>
          <w:color w:val="212121"/>
          <w:sz w:val="24"/>
          <w:szCs w:val="24"/>
          <w:highlight w:val="white"/>
        </w:rPr>
        <w:t xml:space="preserve"> The majority of patients visited for their first checkup at a medical facility when their </w:t>
      </w:r>
      <w:r w:rsidRPr="00661C24">
        <w:rPr>
          <w:rFonts w:ascii="Times New Roman" w:eastAsia="Times New Roman" w:hAnsi="Times New Roman" w:cs="Times New Roman"/>
          <w:color w:val="212121"/>
          <w:sz w:val="24"/>
          <w:szCs w:val="24"/>
          <w:highlight w:val="cyan"/>
        </w:rPr>
        <w:t>cancer was in stage II (48.8</w:t>
      </w:r>
      <w:del w:id="203" w:author="Mohammad Nayeem Hasan" w:date="2024-07-16T12:50:00Z" w16du:dateUtc="2024-07-16T06:50:00Z">
        <w:r w:rsidRPr="00661C24" w:rsidDel="00CF4C9D">
          <w:rPr>
            <w:rFonts w:ascii="Times New Roman" w:eastAsia="Times New Roman" w:hAnsi="Times New Roman" w:cs="Times New Roman"/>
            <w:color w:val="212121"/>
            <w:sz w:val="24"/>
            <w:szCs w:val="24"/>
            <w:highlight w:val="cyan"/>
          </w:rPr>
          <w:delText>2</w:delText>
        </w:r>
      </w:del>
      <w:r w:rsidRPr="00661C24">
        <w:rPr>
          <w:rFonts w:ascii="Times New Roman" w:eastAsia="Times New Roman" w:hAnsi="Times New Roman" w:cs="Times New Roman"/>
          <w:color w:val="212121"/>
          <w:sz w:val="24"/>
          <w:szCs w:val="24"/>
          <w:highlight w:val="cyan"/>
        </w:rPr>
        <w:t>%), followed by 44.</w:t>
      </w:r>
      <w:ins w:id="204" w:author="Mohammad Nayeem Hasan" w:date="2024-07-16T12:50:00Z" w16du:dateUtc="2024-07-16T06:50:00Z">
        <w:r w:rsidR="00CF4C9D">
          <w:rPr>
            <w:rFonts w:ascii="Times New Roman" w:eastAsia="Times New Roman" w:hAnsi="Times New Roman" w:cs="Times New Roman"/>
            <w:color w:val="212121"/>
            <w:sz w:val="24"/>
            <w:szCs w:val="24"/>
            <w:highlight w:val="cyan"/>
          </w:rPr>
          <w:t>1</w:t>
        </w:r>
      </w:ins>
      <w:del w:id="205" w:author="Mohammad Nayeem Hasan" w:date="2024-07-16T12:50:00Z" w16du:dateUtc="2024-07-16T06:50:00Z">
        <w:r w:rsidRPr="00661C24" w:rsidDel="00CF4C9D">
          <w:rPr>
            <w:rFonts w:ascii="Times New Roman" w:eastAsia="Times New Roman" w:hAnsi="Times New Roman" w:cs="Times New Roman"/>
            <w:color w:val="212121"/>
            <w:sz w:val="24"/>
            <w:szCs w:val="24"/>
            <w:highlight w:val="cyan"/>
          </w:rPr>
          <w:delText>09</w:delText>
        </w:r>
      </w:del>
      <w:r w:rsidRPr="00661C24">
        <w:rPr>
          <w:rFonts w:ascii="Times New Roman" w:eastAsia="Times New Roman" w:hAnsi="Times New Roman" w:cs="Times New Roman"/>
          <w:color w:val="212121"/>
          <w:sz w:val="24"/>
          <w:szCs w:val="24"/>
          <w:highlight w:val="cyan"/>
        </w:rPr>
        <w:t>% in stage III</w:t>
      </w:r>
      <w:r>
        <w:rPr>
          <w:rFonts w:ascii="Times New Roman" w:eastAsia="Times New Roman" w:hAnsi="Times New Roman" w:cs="Times New Roman"/>
          <w:color w:val="212121"/>
          <w:sz w:val="24"/>
          <w:szCs w:val="24"/>
          <w:highlight w:val="white"/>
        </w:rPr>
        <w:t>. A smaller percentage visited during stage I and stage IV, accounting for 3.9</w:t>
      </w:r>
      <w:del w:id="206" w:author="Mohammad Nayeem Hasan" w:date="2024-07-16T12:50:00Z" w16du:dateUtc="2024-07-16T06:50:00Z">
        <w:r w:rsidDel="00CF4C9D">
          <w:rPr>
            <w:rFonts w:ascii="Times New Roman" w:eastAsia="Times New Roman" w:hAnsi="Times New Roman" w:cs="Times New Roman"/>
            <w:color w:val="212121"/>
            <w:sz w:val="24"/>
            <w:szCs w:val="24"/>
            <w:highlight w:val="white"/>
          </w:rPr>
          <w:delText>4</w:delText>
        </w:r>
      </w:del>
      <w:r>
        <w:rPr>
          <w:rFonts w:ascii="Times New Roman" w:eastAsia="Times New Roman" w:hAnsi="Times New Roman" w:cs="Times New Roman"/>
          <w:color w:val="212121"/>
          <w:sz w:val="24"/>
          <w:szCs w:val="24"/>
          <w:highlight w:val="white"/>
        </w:rPr>
        <w:t>% and 3.</w:t>
      </w:r>
      <w:ins w:id="207" w:author="Mohammad Nayeem Hasan" w:date="2024-07-16T12:50:00Z" w16du:dateUtc="2024-07-16T06:50:00Z">
        <w:r w:rsidR="00CF4C9D">
          <w:rPr>
            <w:rFonts w:ascii="Times New Roman" w:eastAsia="Times New Roman" w:hAnsi="Times New Roman" w:cs="Times New Roman"/>
            <w:color w:val="212121"/>
            <w:sz w:val="24"/>
            <w:szCs w:val="24"/>
            <w:highlight w:val="white"/>
          </w:rPr>
          <w:t>2</w:t>
        </w:r>
      </w:ins>
      <w:del w:id="208" w:author="Mohammad Nayeem Hasan" w:date="2024-07-16T12:50:00Z" w16du:dateUtc="2024-07-16T06:50:00Z">
        <w:r w:rsidDel="00CF4C9D">
          <w:rPr>
            <w:rFonts w:ascii="Times New Roman" w:eastAsia="Times New Roman" w:hAnsi="Times New Roman" w:cs="Times New Roman"/>
            <w:color w:val="212121"/>
            <w:sz w:val="24"/>
            <w:szCs w:val="24"/>
            <w:highlight w:val="white"/>
          </w:rPr>
          <w:delText>15</w:delText>
        </w:r>
      </w:del>
      <w:r>
        <w:rPr>
          <w:rFonts w:ascii="Times New Roman" w:eastAsia="Times New Roman" w:hAnsi="Times New Roman" w:cs="Times New Roman"/>
          <w:color w:val="212121"/>
          <w:sz w:val="24"/>
          <w:szCs w:val="24"/>
          <w:highlight w:val="white"/>
        </w:rPr>
        <w:t>%, respectively.</w:t>
      </w:r>
    </w:p>
    <w:p w14:paraId="548818CD" w14:textId="42FCC335" w:rsidR="008063D1" w:rsidRDefault="00661C24">
      <w:pPr>
        <w:spacing w:before="240" w:after="240" w:line="360" w:lineRule="auto"/>
        <w:ind w:firstLine="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In our research, we </w:t>
      </w:r>
      <w:proofErr w:type="spellStart"/>
      <w:r>
        <w:rPr>
          <w:rFonts w:ascii="Times New Roman" w:eastAsia="Times New Roman" w:hAnsi="Times New Roman" w:cs="Times New Roman"/>
          <w:color w:val="212121"/>
          <w:sz w:val="24"/>
          <w:szCs w:val="24"/>
          <w:highlight w:val="white"/>
        </w:rPr>
        <w:t>analysed</w:t>
      </w:r>
      <w:proofErr w:type="spellEnd"/>
      <w:r>
        <w:rPr>
          <w:rFonts w:ascii="Times New Roman" w:eastAsia="Times New Roman" w:hAnsi="Times New Roman" w:cs="Times New Roman"/>
          <w:color w:val="212121"/>
          <w:sz w:val="24"/>
          <w:szCs w:val="24"/>
          <w:highlight w:val="white"/>
        </w:rPr>
        <w:t xml:space="preserve"> the mean and standard deviation values for cancer stages I, II, III, and IV, which were found to be </w:t>
      </w:r>
      <w:ins w:id="209" w:author="Mohammad Nayeem Hasan" w:date="2024-07-16T15:17:00Z" w16du:dateUtc="2024-07-16T09:17:00Z">
        <w:r w:rsidR="00BB6B36">
          <w:rPr>
            <w:rFonts w:ascii="Times New Roman" w:eastAsia="Times New Roman" w:hAnsi="Times New Roman" w:cs="Times New Roman"/>
            <w:color w:val="212121"/>
            <w:sz w:val="24"/>
            <w:szCs w:val="24"/>
            <w:highlight w:val="white"/>
          </w:rPr>
          <w:t>0.93</w:t>
        </w:r>
      </w:ins>
      <w:del w:id="210" w:author="Mohammad Nayeem Hasan" w:date="2024-07-16T15:17:00Z" w16du:dateUtc="2024-07-16T09:17:00Z">
        <w:r w:rsidDel="00BB6B36">
          <w:rPr>
            <w:rFonts w:ascii="Times New Roman" w:eastAsia="Times New Roman" w:hAnsi="Times New Roman" w:cs="Times New Roman"/>
            <w:color w:val="212121"/>
            <w:sz w:val="24"/>
            <w:szCs w:val="24"/>
            <w:highlight w:val="white"/>
          </w:rPr>
          <w:delText>3.73</w:delText>
        </w:r>
      </w:del>
      <w:r>
        <w:rPr>
          <w:rFonts w:ascii="Times New Roman" w:eastAsia="Times New Roman" w:hAnsi="Times New Roman" w:cs="Times New Roman"/>
          <w:color w:val="212121"/>
          <w:sz w:val="24"/>
          <w:szCs w:val="24"/>
          <w:highlight w:val="white"/>
        </w:rPr>
        <w:t xml:space="preserve"> (</w:t>
      </w:r>
      <w:ins w:id="211" w:author="Mohammad Nayeem Hasan" w:date="2024-07-16T15:17:00Z" w16du:dateUtc="2024-07-16T09:17:00Z">
        <w:r w:rsidR="00BB6B36">
          <w:rPr>
            <w:rFonts w:ascii="Times New Roman" w:eastAsia="Times New Roman" w:hAnsi="Times New Roman" w:cs="Times New Roman"/>
            <w:color w:val="212121"/>
            <w:sz w:val="24"/>
            <w:szCs w:val="24"/>
            <w:highlight w:val="white"/>
          </w:rPr>
          <w:t>1.89</w:t>
        </w:r>
      </w:ins>
      <w:del w:id="212" w:author="Mohammad Nayeem Hasan" w:date="2024-07-16T15:17:00Z" w16du:dateUtc="2024-07-16T09:17:00Z">
        <w:r w:rsidDel="00BB6B36">
          <w:rPr>
            <w:rFonts w:ascii="Times New Roman" w:eastAsia="Times New Roman" w:hAnsi="Times New Roman" w:cs="Times New Roman"/>
            <w:color w:val="212121"/>
            <w:sz w:val="24"/>
            <w:szCs w:val="24"/>
            <w:highlight w:val="white"/>
          </w:rPr>
          <w:delText>7.58</w:delText>
        </w:r>
      </w:del>
      <w:r>
        <w:rPr>
          <w:rFonts w:ascii="Times New Roman" w:eastAsia="Times New Roman" w:hAnsi="Times New Roman" w:cs="Times New Roman"/>
          <w:color w:val="212121"/>
          <w:sz w:val="24"/>
          <w:szCs w:val="24"/>
          <w:highlight w:val="white"/>
        </w:rPr>
        <w:t xml:space="preserve">), </w:t>
      </w:r>
      <w:ins w:id="213" w:author="Mohammad Nayeem Hasan" w:date="2024-07-16T15:17:00Z" w16du:dateUtc="2024-07-16T09:17:00Z">
        <w:r w:rsidR="00BB6B36">
          <w:rPr>
            <w:rFonts w:ascii="Times New Roman" w:eastAsia="Times New Roman" w:hAnsi="Times New Roman" w:cs="Times New Roman"/>
            <w:color w:val="212121"/>
            <w:sz w:val="24"/>
            <w:szCs w:val="24"/>
            <w:highlight w:val="white"/>
          </w:rPr>
          <w:t>5.23</w:t>
        </w:r>
      </w:ins>
      <w:del w:id="214" w:author="Mohammad Nayeem Hasan" w:date="2024-07-16T15:17:00Z" w16du:dateUtc="2024-07-16T09:17:00Z">
        <w:r w:rsidDel="00BB6B36">
          <w:rPr>
            <w:rFonts w:ascii="Times New Roman" w:eastAsia="Times New Roman" w:hAnsi="Times New Roman" w:cs="Times New Roman"/>
            <w:color w:val="212121"/>
            <w:sz w:val="24"/>
            <w:szCs w:val="24"/>
            <w:highlight w:val="white"/>
          </w:rPr>
          <w:delText>20.40</w:delText>
        </w:r>
      </w:del>
      <w:r>
        <w:rPr>
          <w:rFonts w:ascii="Times New Roman" w:eastAsia="Times New Roman" w:hAnsi="Times New Roman" w:cs="Times New Roman"/>
          <w:color w:val="212121"/>
          <w:sz w:val="24"/>
          <w:szCs w:val="24"/>
          <w:highlight w:val="white"/>
        </w:rPr>
        <w:t xml:space="preserve"> (</w:t>
      </w:r>
      <w:ins w:id="215" w:author="Mohammad Nayeem Hasan" w:date="2024-07-16T15:17:00Z" w16du:dateUtc="2024-07-16T09:17:00Z">
        <w:r w:rsidR="00BB6B36">
          <w:rPr>
            <w:rFonts w:ascii="Times New Roman" w:eastAsia="Times New Roman" w:hAnsi="Times New Roman" w:cs="Times New Roman"/>
            <w:color w:val="212121"/>
            <w:sz w:val="24"/>
            <w:szCs w:val="24"/>
            <w:highlight w:val="white"/>
          </w:rPr>
          <w:t>8.60</w:t>
        </w:r>
      </w:ins>
      <w:del w:id="216" w:author="Mohammad Nayeem Hasan" w:date="2024-07-16T15:17:00Z" w16du:dateUtc="2024-07-16T09:17:00Z">
        <w:r w:rsidDel="00BB6B36">
          <w:rPr>
            <w:rFonts w:ascii="Times New Roman" w:eastAsia="Times New Roman" w:hAnsi="Times New Roman" w:cs="Times New Roman"/>
            <w:color w:val="212121"/>
            <w:sz w:val="24"/>
            <w:szCs w:val="24"/>
            <w:highlight w:val="white"/>
          </w:rPr>
          <w:delText>34.14</w:delText>
        </w:r>
      </w:del>
      <w:r>
        <w:rPr>
          <w:rFonts w:ascii="Times New Roman" w:eastAsia="Times New Roman" w:hAnsi="Times New Roman" w:cs="Times New Roman"/>
          <w:color w:val="212121"/>
          <w:sz w:val="24"/>
          <w:szCs w:val="24"/>
          <w:highlight w:val="white"/>
        </w:rPr>
        <w:t xml:space="preserve">), </w:t>
      </w:r>
      <w:ins w:id="217" w:author="Mohammad Nayeem Hasan" w:date="2024-07-16T15:17:00Z" w16du:dateUtc="2024-07-16T09:17:00Z">
        <w:r w:rsidR="00BB6B36">
          <w:rPr>
            <w:rFonts w:ascii="Times New Roman" w:eastAsia="Times New Roman" w:hAnsi="Times New Roman" w:cs="Times New Roman"/>
            <w:color w:val="212121"/>
            <w:sz w:val="24"/>
            <w:szCs w:val="24"/>
            <w:highlight w:val="white"/>
          </w:rPr>
          <w:t>6.33</w:t>
        </w:r>
      </w:ins>
      <w:del w:id="218" w:author="Mohammad Nayeem Hasan" w:date="2024-07-16T15:17:00Z" w16du:dateUtc="2024-07-16T09:17:00Z">
        <w:r w:rsidDel="00BB6B36">
          <w:rPr>
            <w:rFonts w:ascii="Times New Roman" w:eastAsia="Times New Roman" w:hAnsi="Times New Roman" w:cs="Times New Roman"/>
            <w:color w:val="212121"/>
            <w:sz w:val="24"/>
            <w:szCs w:val="24"/>
            <w:highlight w:val="white"/>
          </w:rPr>
          <w:delText>25.32</w:delText>
        </w:r>
      </w:del>
      <w:r>
        <w:rPr>
          <w:rFonts w:ascii="Times New Roman" w:eastAsia="Times New Roman" w:hAnsi="Times New Roman" w:cs="Times New Roman"/>
          <w:color w:val="212121"/>
          <w:sz w:val="24"/>
          <w:szCs w:val="24"/>
          <w:highlight w:val="white"/>
        </w:rPr>
        <w:t xml:space="preserve"> (</w:t>
      </w:r>
      <w:ins w:id="219" w:author="Mohammad Nayeem Hasan" w:date="2024-07-16T15:17:00Z" w16du:dateUtc="2024-07-16T09:17:00Z">
        <w:r w:rsidR="00BB6B36">
          <w:rPr>
            <w:rFonts w:ascii="Times New Roman" w:eastAsia="Times New Roman" w:hAnsi="Times New Roman" w:cs="Times New Roman"/>
            <w:color w:val="212121"/>
            <w:sz w:val="24"/>
            <w:szCs w:val="24"/>
            <w:highlight w:val="white"/>
          </w:rPr>
          <w:t>10.22</w:t>
        </w:r>
      </w:ins>
      <w:del w:id="220" w:author="Mohammad Nayeem Hasan" w:date="2024-07-16T15:17:00Z" w16du:dateUtc="2024-07-16T09:17:00Z">
        <w:r w:rsidDel="00BB6B36">
          <w:rPr>
            <w:rFonts w:ascii="Times New Roman" w:eastAsia="Times New Roman" w:hAnsi="Times New Roman" w:cs="Times New Roman"/>
            <w:color w:val="212121"/>
            <w:sz w:val="24"/>
            <w:szCs w:val="24"/>
            <w:highlight w:val="white"/>
          </w:rPr>
          <w:delText>40.87</w:delText>
        </w:r>
      </w:del>
      <w:r>
        <w:rPr>
          <w:rFonts w:ascii="Times New Roman" w:eastAsia="Times New Roman" w:hAnsi="Times New Roman" w:cs="Times New Roman"/>
          <w:color w:val="212121"/>
          <w:sz w:val="24"/>
          <w:szCs w:val="24"/>
          <w:highlight w:val="white"/>
        </w:rPr>
        <w:t xml:space="preserve">), </w:t>
      </w:r>
      <w:ins w:id="221" w:author="Mohammad Nayeem Hasan" w:date="2024-07-16T15:18:00Z" w16du:dateUtc="2024-07-16T09:18:00Z">
        <w:r w:rsidR="00BB6B36">
          <w:rPr>
            <w:rFonts w:ascii="Times New Roman" w:eastAsia="Times New Roman" w:hAnsi="Times New Roman" w:cs="Times New Roman"/>
            <w:color w:val="212121"/>
            <w:sz w:val="24"/>
            <w:szCs w:val="24"/>
            <w:highlight w:val="white"/>
          </w:rPr>
          <w:t xml:space="preserve">and </w:t>
        </w:r>
      </w:ins>
      <w:ins w:id="222" w:author="Mohammad Nayeem Hasan" w:date="2024-07-16T15:17:00Z" w16du:dateUtc="2024-07-16T09:17:00Z">
        <w:r w:rsidR="00BB6B36">
          <w:rPr>
            <w:rFonts w:ascii="Times New Roman" w:eastAsia="Times New Roman" w:hAnsi="Times New Roman" w:cs="Times New Roman"/>
            <w:color w:val="212121"/>
            <w:sz w:val="24"/>
            <w:szCs w:val="24"/>
            <w:highlight w:val="white"/>
          </w:rPr>
          <w:t>3.2</w:t>
        </w:r>
      </w:ins>
      <w:ins w:id="223" w:author="Mohammad Nayeem Hasan" w:date="2024-07-16T15:18:00Z" w16du:dateUtc="2024-07-16T09:18:00Z">
        <w:r w:rsidR="00BB6B36">
          <w:rPr>
            <w:rFonts w:ascii="Times New Roman" w:eastAsia="Times New Roman" w:hAnsi="Times New Roman" w:cs="Times New Roman"/>
            <w:color w:val="212121"/>
            <w:sz w:val="24"/>
            <w:szCs w:val="24"/>
            <w:highlight w:val="white"/>
          </w:rPr>
          <w:t>1</w:t>
        </w:r>
      </w:ins>
      <w:del w:id="224" w:author="Mohammad Nayeem Hasan" w:date="2024-07-16T15:17:00Z" w16du:dateUtc="2024-07-16T09:17:00Z">
        <w:r w:rsidDel="00BB6B36">
          <w:rPr>
            <w:rFonts w:ascii="Times New Roman" w:eastAsia="Times New Roman" w:hAnsi="Times New Roman" w:cs="Times New Roman"/>
            <w:color w:val="212121"/>
            <w:sz w:val="24"/>
            <w:szCs w:val="24"/>
            <w:highlight w:val="white"/>
          </w:rPr>
          <w:delText>12.84</w:delText>
        </w:r>
      </w:del>
      <w:r>
        <w:rPr>
          <w:rFonts w:ascii="Times New Roman" w:eastAsia="Times New Roman" w:hAnsi="Times New Roman" w:cs="Times New Roman"/>
          <w:color w:val="212121"/>
          <w:sz w:val="24"/>
          <w:szCs w:val="24"/>
          <w:highlight w:val="white"/>
        </w:rPr>
        <w:t xml:space="preserve"> (</w:t>
      </w:r>
      <w:ins w:id="225" w:author="Mohammad Nayeem Hasan" w:date="2024-07-16T15:18:00Z" w16du:dateUtc="2024-07-16T09:18:00Z">
        <w:r w:rsidR="00BB6B36">
          <w:rPr>
            <w:rFonts w:ascii="Times New Roman" w:eastAsia="Times New Roman" w:hAnsi="Times New Roman" w:cs="Times New Roman"/>
            <w:color w:val="212121"/>
            <w:sz w:val="24"/>
            <w:szCs w:val="24"/>
            <w:highlight w:val="white"/>
          </w:rPr>
          <w:t>3.80</w:t>
        </w:r>
      </w:ins>
      <w:del w:id="226" w:author="Mohammad Nayeem Hasan" w:date="2024-07-16T15:18:00Z" w16du:dateUtc="2024-07-16T09:18:00Z">
        <w:r w:rsidDel="00BB6B36">
          <w:rPr>
            <w:rFonts w:ascii="Times New Roman" w:eastAsia="Times New Roman" w:hAnsi="Times New Roman" w:cs="Times New Roman"/>
            <w:color w:val="212121"/>
            <w:sz w:val="24"/>
            <w:szCs w:val="24"/>
            <w:highlight w:val="white"/>
          </w:rPr>
          <w:delText>15.19</w:delText>
        </w:r>
      </w:del>
      <w:r>
        <w:rPr>
          <w:rFonts w:ascii="Times New Roman" w:eastAsia="Times New Roman" w:hAnsi="Times New Roman" w:cs="Times New Roman"/>
          <w:color w:val="212121"/>
          <w:sz w:val="24"/>
          <w:szCs w:val="24"/>
          <w:highlight w:val="white"/>
        </w:rPr>
        <w:t>)</w:t>
      </w:r>
      <w:del w:id="227" w:author="Mohammad Nayeem Hasan" w:date="2024-07-16T15:18:00Z" w16du:dateUtc="2024-07-16T09:18:00Z">
        <w:r w:rsidDel="00BB6B36">
          <w:rPr>
            <w:rFonts w:ascii="Times New Roman" w:eastAsia="Times New Roman" w:hAnsi="Times New Roman" w:cs="Times New Roman"/>
            <w:color w:val="212121"/>
            <w:sz w:val="24"/>
            <w:szCs w:val="24"/>
            <w:highlight w:val="white"/>
          </w:rPr>
          <w:delText>, and 21.74 (36.39),</w:delText>
        </w:r>
      </w:del>
      <w:r>
        <w:rPr>
          <w:rFonts w:ascii="Times New Roman" w:eastAsia="Times New Roman" w:hAnsi="Times New Roman" w:cs="Times New Roman"/>
          <w:color w:val="212121"/>
          <w:sz w:val="24"/>
          <w:szCs w:val="24"/>
          <w:highlight w:val="white"/>
        </w:rPr>
        <w:t xml:space="preserve"> respectively</w:t>
      </w:r>
      <w:ins w:id="228" w:author="Mohammad Nayeem Hasan" w:date="2024-07-16T15:18:00Z" w16du:dateUtc="2024-07-16T09:18:00Z">
        <w:r w:rsidR="00BB6B36">
          <w:rPr>
            <w:rFonts w:ascii="Times New Roman" w:eastAsia="Times New Roman" w:hAnsi="Times New Roman" w:cs="Times New Roman"/>
            <w:color w:val="212121"/>
            <w:sz w:val="24"/>
            <w:szCs w:val="24"/>
            <w:highlight w:val="white"/>
          </w:rPr>
          <w:t xml:space="preserve"> for patient delay</w:t>
        </w:r>
      </w:ins>
      <w:r>
        <w:rPr>
          <w:rFonts w:ascii="Times New Roman" w:eastAsia="Times New Roman" w:hAnsi="Times New Roman" w:cs="Times New Roman"/>
          <w:color w:val="212121"/>
          <w:sz w:val="24"/>
          <w:szCs w:val="24"/>
          <w:highlight w:val="white"/>
        </w:rPr>
        <w:t xml:space="preserve">. Notably, the differences between these stage groups were </w:t>
      </w:r>
      <w:r w:rsidRPr="00661C24">
        <w:rPr>
          <w:rFonts w:ascii="Times New Roman" w:eastAsia="Times New Roman" w:hAnsi="Times New Roman" w:cs="Times New Roman"/>
          <w:color w:val="212121"/>
          <w:sz w:val="24"/>
          <w:szCs w:val="24"/>
          <w:highlight w:val="cyan"/>
        </w:rPr>
        <w:t>deemed statistically</w:t>
      </w:r>
      <w:r>
        <w:rPr>
          <w:rFonts w:ascii="Times New Roman" w:eastAsia="Times New Roman" w:hAnsi="Times New Roman" w:cs="Times New Roman"/>
          <w:color w:val="212121"/>
          <w:sz w:val="24"/>
          <w:szCs w:val="24"/>
          <w:highlight w:val="white"/>
        </w:rPr>
        <w:t xml:space="preserve"> significant </w:t>
      </w:r>
      <w:del w:id="229" w:author="Mohammad Nayeem Hasan" w:date="2024-07-16T15:17:00Z" w16du:dateUtc="2024-07-16T09:17:00Z">
        <w:r w:rsidDel="00BB6B36">
          <w:rPr>
            <w:rFonts w:ascii="Times New Roman" w:eastAsia="Times New Roman" w:hAnsi="Times New Roman" w:cs="Times New Roman"/>
            <w:color w:val="212121"/>
            <w:sz w:val="24"/>
            <w:szCs w:val="24"/>
            <w:highlight w:val="white"/>
          </w:rPr>
          <w:delText>in terms of</w:delText>
        </w:r>
      </w:del>
      <w:ins w:id="230" w:author="Mohammad Nayeem Hasan" w:date="2024-07-16T15:17:00Z" w16du:dateUtc="2024-07-16T09:17:00Z">
        <w:r w:rsidR="00BB6B36">
          <w:rPr>
            <w:rFonts w:ascii="Times New Roman" w:eastAsia="Times New Roman" w:hAnsi="Times New Roman" w:cs="Times New Roman"/>
            <w:color w:val="212121"/>
            <w:sz w:val="24"/>
            <w:szCs w:val="24"/>
            <w:highlight w:val="white"/>
          </w:rPr>
          <w:t>regarding</w:t>
        </w:r>
      </w:ins>
      <w:r>
        <w:rPr>
          <w:rFonts w:ascii="Times New Roman" w:eastAsia="Times New Roman" w:hAnsi="Times New Roman" w:cs="Times New Roman"/>
          <w:color w:val="212121"/>
          <w:sz w:val="24"/>
          <w:szCs w:val="24"/>
          <w:highlight w:val="white"/>
        </w:rPr>
        <w:t xml:space="preserve"> patient delay. Provider delay exhibited variation across cancer stages, with the highest mean observed in cancer stage I (</w:t>
      </w:r>
      <w:ins w:id="231" w:author="Mohammad Nayeem Hasan" w:date="2024-07-16T15:19:00Z" w16du:dateUtc="2024-07-16T09:19:00Z">
        <w:r w:rsidR="00BB6B36">
          <w:rPr>
            <w:rFonts w:ascii="Times New Roman" w:eastAsia="Times New Roman" w:hAnsi="Times New Roman" w:cs="Times New Roman"/>
            <w:color w:val="212121"/>
            <w:sz w:val="24"/>
            <w:szCs w:val="24"/>
            <w:highlight w:val="white"/>
          </w:rPr>
          <w:t>1.80</w:t>
        </w:r>
      </w:ins>
      <w:del w:id="232" w:author="Mohammad Nayeem Hasan" w:date="2024-07-16T15:19:00Z" w16du:dateUtc="2024-07-16T09:19:00Z">
        <w:r w:rsidDel="00BB6B36">
          <w:rPr>
            <w:rFonts w:ascii="Times New Roman" w:eastAsia="Times New Roman" w:hAnsi="Times New Roman" w:cs="Times New Roman"/>
            <w:color w:val="212121"/>
            <w:sz w:val="24"/>
            <w:szCs w:val="24"/>
            <w:highlight w:val="white"/>
          </w:rPr>
          <w:delText>7.19</w:delText>
        </w:r>
      </w:del>
      <w:r>
        <w:rPr>
          <w:rFonts w:ascii="Times New Roman" w:eastAsia="Times New Roman" w:hAnsi="Times New Roman" w:cs="Times New Roman"/>
          <w:color w:val="212121"/>
          <w:sz w:val="24"/>
          <w:szCs w:val="24"/>
          <w:highlight w:val="white"/>
        </w:rPr>
        <w:t>) and the lowest in cancer stage IV (</w:t>
      </w:r>
      <w:ins w:id="233" w:author="Mohammad Nayeem Hasan" w:date="2024-07-16T15:19:00Z" w16du:dateUtc="2024-07-16T09:19:00Z">
        <w:r w:rsidR="00BB6B36">
          <w:rPr>
            <w:rFonts w:ascii="Times New Roman" w:eastAsia="Times New Roman" w:hAnsi="Times New Roman" w:cs="Times New Roman"/>
            <w:color w:val="212121"/>
            <w:sz w:val="24"/>
            <w:szCs w:val="24"/>
            <w:highlight w:val="white"/>
          </w:rPr>
          <w:t>1.22</w:t>
        </w:r>
      </w:ins>
      <w:del w:id="234" w:author="Mohammad Nayeem Hasan" w:date="2024-07-16T15:19:00Z" w16du:dateUtc="2024-07-16T09:19:00Z">
        <w:r w:rsidDel="00BB6B36">
          <w:rPr>
            <w:rFonts w:ascii="Times New Roman" w:eastAsia="Times New Roman" w:hAnsi="Times New Roman" w:cs="Times New Roman"/>
            <w:color w:val="212121"/>
            <w:sz w:val="24"/>
            <w:szCs w:val="24"/>
            <w:highlight w:val="white"/>
          </w:rPr>
          <w:delText>4.88</w:delText>
        </w:r>
      </w:del>
      <w:r>
        <w:rPr>
          <w:rFonts w:ascii="Times New Roman" w:eastAsia="Times New Roman" w:hAnsi="Times New Roman" w:cs="Times New Roman"/>
          <w:color w:val="212121"/>
          <w:sz w:val="24"/>
          <w:szCs w:val="24"/>
          <w:highlight w:val="white"/>
        </w:rPr>
        <w:t xml:space="preserve">). </w:t>
      </w:r>
      <w:r w:rsidRPr="00661C24">
        <w:rPr>
          <w:rFonts w:ascii="Times New Roman" w:eastAsia="Times New Roman" w:hAnsi="Times New Roman" w:cs="Times New Roman"/>
          <w:color w:val="212121"/>
          <w:sz w:val="24"/>
          <w:szCs w:val="24"/>
          <w:highlight w:val="cyan"/>
        </w:rPr>
        <w:t>However, upon statistical analysis, the difference in mean provider delay was not found to be significant among the different cancer stage groups.</w:t>
      </w:r>
      <w:r>
        <w:rPr>
          <w:rFonts w:ascii="Times New Roman" w:eastAsia="Times New Roman" w:hAnsi="Times New Roman" w:cs="Times New Roman"/>
          <w:color w:val="212121"/>
          <w:sz w:val="24"/>
          <w:szCs w:val="24"/>
          <w:highlight w:val="white"/>
        </w:rPr>
        <w:t xml:space="preserve"> Regarding </w:t>
      </w:r>
      <w:ins w:id="235" w:author="Mohammad Nayeem Hasan" w:date="2024-07-16T15:41:00Z" w16du:dateUtc="2024-07-16T09:41:00Z">
        <w:r w:rsidR="00F13AD1">
          <w:rPr>
            <w:rFonts w:ascii="Times New Roman" w:eastAsia="Times New Roman" w:hAnsi="Times New Roman" w:cs="Times New Roman"/>
            <w:color w:val="212121"/>
            <w:sz w:val="24"/>
            <w:szCs w:val="24"/>
            <w:highlight w:val="white"/>
          </w:rPr>
          <w:t xml:space="preserve">the </w:t>
        </w:r>
      </w:ins>
      <w:r>
        <w:rPr>
          <w:rFonts w:ascii="Times New Roman" w:eastAsia="Times New Roman" w:hAnsi="Times New Roman" w:cs="Times New Roman"/>
          <w:color w:val="212121"/>
          <w:sz w:val="24"/>
          <w:szCs w:val="24"/>
          <w:highlight w:val="white"/>
        </w:rPr>
        <w:t>total d</w:t>
      </w:r>
      <w:del w:id="236" w:author="Mohammad Nayeem Hasan" w:date="2024-07-16T14:20:00Z" w16du:dateUtc="2024-07-16T08:20:00Z">
        <w:r w:rsidDel="006F2F23">
          <w:rPr>
            <w:rFonts w:ascii="Times New Roman" w:eastAsia="Times New Roman" w:hAnsi="Times New Roman" w:cs="Times New Roman"/>
            <w:color w:val="212121"/>
            <w:sz w:val="24"/>
            <w:szCs w:val="24"/>
            <w:highlight w:val="white"/>
          </w:rPr>
          <w:delText>iagnosis d</w:delText>
        </w:r>
      </w:del>
      <w:r>
        <w:rPr>
          <w:rFonts w:ascii="Times New Roman" w:eastAsia="Times New Roman" w:hAnsi="Times New Roman" w:cs="Times New Roman"/>
          <w:color w:val="212121"/>
          <w:sz w:val="24"/>
          <w:szCs w:val="24"/>
          <w:highlight w:val="white"/>
        </w:rPr>
        <w:t xml:space="preserve">elay, </w:t>
      </w:r>
      <w:r w:rsidRPr="00661C24">
        <w:rPr>
          <w:rFonts w:ascii="Times New Roman" w:eastAsia="Times New Roman" w:hAnsi="Times New Roman" w:cs="Times New Roman"/>
          <w:color w:val="212121"/>
          <w:sz w:val="24"/>
          <w:szCs w:val="24"/>
          <w:highlight w:val="yellow"/>
        </w:rPr>
        <w:t xml:space="preserve">cancer stage III showed the highest delay with a mean of </w:t>
      </w:r>
      <w:ins w:id="237" w:author="Mohammad Nayeem Hasan" w:date="2024-07-16T15:41:00Z" w16du:dateUtc="2024-07-16T09:41:00Z">
        <w:r w:rsidR="00F13AD1">
          <w:rPr>
            <w:rFonts w:ascii="Times New Roman" w:eastAsia="Times New Roman" w:hAnsi="Times New Roman" w:cs="Times New Roman"/>
            <w:color w:val="212121"/>
            <w:sz w:val="24"/>
            <w:szCs w:val="24"/>
            <w:highlight w:val="yellow"/>
          </w:rPr>
          <w:t>7.73</w:t>
        </w:r>
      </w:ins>
      <w:del w:id="238" w:author="Mohammad Nayeem Hasan" w:date="2024-07-16T15:41:00Z" w16du:dateUtc="2024-07-16T09:41:00Z">
        <w:r w:rsidRPr="00661C24" w:rsidDel="00F13AD1">
          <w:rPr>
            <w:rFonts w:ascii="Times New Roman" w:eastAsia="Times New Roman" w:hAnsi="Times New Roman" w:cs="Times New Roman"/>
            <w:color w:val="212121"/>
            <w:sz w:val="24"/>
            <w:szCs w:val="24"/>
            <w:highlight w:val="yellow"/>
          </w:rPr>
          <w:delText>30.90</w:delText>
        </w:r>
      </w:del>
      <w:r>
        <w:rPr>
          <w:rFonts w:ascii="Times New Roman" w:eastAsia="Times New Roman" w:hAnsi="Times New Roman" w:cs="Times New Roman"/>
          <w:color w:val="212121"/>
          <w:sz w:val="24"/>
          <w:szCs w:val="24"/>
          <w:highlight w:val="white"/>
        </w:rPr>
        <w:t xml:space="preserve">. Nevertheless, similar to provider delay, statistical analysis did not reveal significant differences in total </w:t>
      </w:r>
      <w:del w:id="239" w:author="Mohammad Nayeem Hasan" w:date="2024-07-16T14:20:00Z" w16du:dateUtc="2024-07-16T08:20: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delay across various cancer stage groups (Table 3). In our research findings, we observed varying percentages of patient delay across different cancer stages. The lowest proportion of patient delay, at 2.0</w:t>
      </w:r>
      <w:del w:id="240" w:author="Mohammad Nayeem Hasan" w:date="2024-07-16T12:53:00Z" w16du:dateUtc="2024-07-16T06:53:00Z">
        <w:r w:rsidDel="00CF4C9D">
          <w:rPr>
            <w:rFonts w:ascii="Times New Roman" w:eastAsia="Times New Roman" w:hAnsi="Times New Roman" w:cs="Times New Roman"/>
            <w:color w:val="212121"/>
            <w:sz w:val="24"/>
            <w:szCs w:val="24"/>
            <w:highlight w:val="white"/>
          </w:rPr>
          <w:delText>2</w:delText>
        </w:r>
      </w:del>
      <w:r>
        <w:rPr>
          <w:rFonts w:ascii="Times New Roman" w:eastAsia="Times New Roman" w:hAnsi="Times New Roman" w:cs="Times New Roman"/>
          <w:color w:val="212121"/>
          <w:sz w:val="24"/>
          <w:szCs w:val="24"/>
          <w:highlight w:val="white"/>
        </w:rPr>
        <w:t>%, was recorded in Stage I, while the highest, at 51.5</w:t>
      </w:r>
      <w:del w:id="241" w:author="Mohammad Nayeem Hasan" w:date="2024-07-16T12:53:00Z" w16du:dateUtc="2024-07-16T06:53:00Z">
        <w:r w:rsidDel="00CF4C9D">
          <w:rPr>
            <w:rFonts w:ascii="Times New Roman" w:eastAsia="Times New Roman" w:hAnsi="Times New Roman" w:cs="Times New Roman"/>
            <w:color w:val="212121"/>
            <w:sz w:val="24"/>
            <w:szCs w:val="24"/>
            <w:highlight w:val="white"/>
          </w:rPr>
          <w:delText>3</w:delText>
        </w:r>
      </w:del>
      <w:r>
        <w:rPr>
          <w:rFonts w:ascii="Times New Roman" w:eastAsia="Times New Roman" w:hAnsi="Times New Roman" w:cs="Times New Roman"/>
          <w:color w:val="212121"/>
          <w:sz w:val="24"/>
          <w:szCs w:val="24"/>
          <w:highlight w:val="white"/>
        </w:rPr>
        <w:t>%, occurred in Stage III. Regarding provider delay, the lowest percentage was noted in Stage I, accounting for 2.</w:t>
      </w:r>
      <w:ins w:id="242" w:author="Mohammad Nayeem Hasan" w:date="2024-07-16T12:53:00Z" w16du:dateUtc="2024-07-16T06:53:00Z">
        <w:r w:rsidR="00CF4C9D">
          <w:rPr>
            <w:rFonts w:ascii="Times New Roman" w:eastAsia="Times New Roman" w:hAnsi="Times New Roman" w:cs="Times New Roman"/>
            <w:color w:val="212121"/>
            <w:sz w:val="24"/>
            <w:szCs w:val="24"/>
            <w:highlight w:val="white"/>
          </w:rPr>
          <w:t>5</w:t>
        </w:r>
      </w:ins>
      <w:del w:id="243" w:author="Mohammad Nayeem Hasan" w:date="2024-07-16T12:53:00Z" w16du:dateUtc="2024-07-16T06:53:00Z">
        <w:r w:rsidDel="00CF4C9D">
          <w:rPr>
            <w:rFonts w:ascii="Times New Roman" w:eastAsia="Times New Roman" w:hAnsi="Times New Roman" w:cs="Times New Roman"/>
            <w:color w:val="212121"/>
            <w:sz w:val="24"/>
            <w:szCs w:val="24"/>
            <w:highlight w:val="white"/>
          </w:rPr>
          <w:delText>48</w:delText>
        </w:r>
      </w:del>
      <w:r>
        <w:rPr>
          <w:rFonts w:ascii="Times New Roman" w:eastAsia="Times New Roman" w:hAnsi="Times New Roman" w:cs="Times New Roman"/>
          <w:color w:val="212121"/>
          <w:sz w:val="24"/>
          <w:szCs w:val="24"/>
          <w:highlight w:val="white"/>
        </w:rPr>
        <w:t>%, while the highest was observed in Stage II, with 52.</w:t>
      </w:r>
      <w:ins w:id="244" w:author="Mohammad Nayeem Hasan" w:date="2024-07-16T12:53:00Z" w16du:dateUtc="2024-07-16T06:53:00Z">
        <w:r w:rsidR="00CF4C9D">
          <w:rPr>
            <w:rFonts w:ascii="Times New Roman" w:eastAsia="Times New Roman" w:hAnsi="Times New Roman" w:cs="Times New Roman"/>
            <w:color w:val="212121"/>
            <w:sz w:val="24"/>
            <w:szCs w:val="24"/>
            <w:highlight w:val="white"/>
          </w:rPr>
          <w:t>8</w:t>
        </w:r>
      </w:ins>
      <w:del w:id="245" w:author="Mohammad Nayeem Hasan" w:date="2024-07-16T12:53:00Z" w16du:dateUtc="2024-07-16T06:53:00Z">
        <w:r w:rsidDel="00CF4C9D">
          <w:rPr>
            <w:rFonts w:ascii="Times New Roman" w:eastAsia="Times New Roman" w:hAnsi="Times New Roman" w:cs="Times New Roman"/>
            <w:color w:val="212121"/>
            <w:sz w:val="24"/>
            <w:szCs w:val="24"/>
            <w:highlight w:val="white"/>
          </w:rPr>
          <w:delText>75</w:delText>
        </w:r>
      </w:del>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Analysing</w:t>
      </w:r>
      <w:proofErr w:type="spellEnd"/>
      <w:r>
        <w:rPr>
          <w:rFonts w:ascii="Times New Roman" w:eastAsia="Times New Roman" w:hAnsi="Times New Roman" w:cs="Times New Roman"/>
          <w:color w:val="212121"/>
          <w:sz w:val="24"/>
          <w:szCs w:val="24"/>
          <w:highlight w:val="white"/>
        </w:rPr>
        <w:t xml:space="preserve"> total </w:t>
      </w:r>
      <w:del w:id="246" w:author="Mohammad Nayeem Hasan" w:date="2024-07-16T14:20:00Z" w16du:dateUtc="2024-07-16T08:20: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delay, Stage II exhibited the highest delay percentage at 48.</w:t>
      </w:r>
      <w:ins w:id="247" w:author="Mohammad Nayeem Hasan" w:date="2024-07-16T12:53:00Z" w16du:dateUtc="2024-07-16T06:53:00Z">
        <w:r w:rsidR="00CF4C9D">
          <w:rPr>
            <w:rFonts w:ascii="Times New Roman" w:eastAsia="Times New Roman" w:hAnsi="Times New Roman" w:cs="Times New Roman"/>
            <w:color w:val="212121"/>
            <w:sz w:val="24"/>
            <w:szCs w:val="24"/>
            <w:highlight w:val="white"/>
          </w:rPr>
          <w:t>6</w:t>
        </w:r>
      </w:ins>
      <w:del w:id="248" w:author="Mohammad Nayeem Hasan" w:date="2024-07-16T12:53:00Z" w16du:dateUtc="2024-07-16T06:53:00Z">
        <w:r w:rsidDel="00CF4C9D">
          <w:rPr>
            <w:rFonts w:ascii="Times New Roman" w:eastAsia="Times New Roman" w:hAnsi="Times New Roman" w:cs="Times New Roman"/>
            <w:color w:val="212121"/>
            <w:sz w:val="24"/>
            <w:szCs w:val="24"/>
            <w:highlight w:val="white"/>
          </w:rPr>
          <w:delText>57</w:delText>
        </w:r>
      </w:del>
      <w:r>
        <w:rPr>
          <w:rFonts w:ascii="Times New Roman" w:eastAsia="Times New Roman" w:hAnsi="Times New Roman" w:cs="Times New Roman"/>
          <w:color w:val="212121"/>
          <w:sz w:val="24"/>
          <w:szCs w:val="24"/>
          <w:highlight w:val="white"/>
        </w:rPr>
        <w:t>%, whereas Stage I had the lowest delay percentage, registering at 1.4</w:t>
      </w:r>
      <w:del w:id="249" w:author="Mohammad Nayeem Hasan" w:date="2024-07-16T12:53:00Z" w16du:dateUtc="2024-07-16T06:53:00Z">
        <w:r w:rsidDel="00CF4C9D">
          <w:rPr>
            <w:rFonts w:ascii="Times New Roman" w:eastAsia="Times New Roman" w:hAnsi="Times New Roman" w:cs="Times New Roman"/>
            <w:color w:val="212121"/>
            <w:sz w:val="24"/>
            <w:szCs w:val="24"/>
            <w:highlight w:val="white"/>
          </w:rPr>
          <w:delText>3</w:delText>
        </w:r>
      </w:del>
      <w:r>
        <w:rPr>
          <w:rFonts w:ascii="Times New Roman" w:eastAsia="Times New Roman" w:hAnsi="Times New Roman" w:cs="Times New Roman"/>
          <w:color w:val="212121"/>
          <w:sz w:val="24"/>
          <w:szCs w:val="24"/>
          <w:highlight w:val="white"/>
        </w:rPr>
        <w:t>%. These statistics shed light on the distribution of delays across different cancer stages, providing valuable insights for further investigation and intervention strategies (Figure 1).</w:t>
      </w:r>
    </w:p>
    <w:p w14:paraId="042C5D33" w14:textId="5D683786" w:rsidR="008063D1" w:rsidRDefault="00661C24">
      <w:pPr>
        <w:spacing w:before="240" w:after="240" w:line="360" w:lineRule="auto"/>
        <w:ind w:firstLine="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physical presentations of the participants are depicted in Figure 2. The majority of patients experienced discomfort in the breast (52.</w:t>
      </w:r>
      <w:ins w:id="250" w:author="Mohammad Nayeem Hasan" w:date="2024-07-16T12:53:00Z" w16du:dateUtc="2024-07-16T06:53:00Z">
        <w:r w:rsidR="00CF4C9D">
          <w:rPr>
            <w:rFonts w:ascii="Times New Roman" w:eastAsia="Times New Roman" w:hAnsi="Times New Roman" w:cs="Times New Roman"/>
            <w:color w:val="212121"/>
            <w:sz w:val="24"/>
            <w:szCs w:val="24"/>
            <w:highlight w:val="white"/>
          </w:rPr>
          <w:t>1</w:t>
        </w:r>
      </w:ins>
      <w:del w:id="251" w:author="Mohammad Nayeem Hasan" w:date="2024-07-16T12:53:00Z" w16du:dateUtc="2024-07-16T06:53:00Z">
        <w:r w:rsidDel="00CF4C9D">
          <w:rPr>
            <w:rFonts w:ascii="Times New Roman" w:eastAsia="Times New Roman" w:hAnsi="Times New Roman" w:cs="Times New Roman"/>
            <w:color w:val="212121"/>
            <w:sz w:val="24"/>
            <w:szCs w:val="24"/>
            <w:highlight w:val="white"/>
          </w:rPr>
          <w:delText>06</w:delText>
        </w:r>
      </w:del>
      <w:r>
        <w:rPr>
          <w:rFonts w:ascii="Times New Roman" w:eastAsia="Times New Roman" w:hAnsi="Times New Roman" w:cs="Times New Roman"/>
          <w:color w:val="212121"/>
          <w:sz w:val="24"/>
          <w:szCs w:val="24"/>
          <w:highlight w:val="white"/>
        </w:rPr>
        <w:t>%), followed by a lump (45.</w:t>
      </w:r>
      <w:ins w:id="252" w:author="Mohammad Nayeem Hasan" w:date="2024-07-16T12:53:00Z" w16du:dateUtc="2024-07-16T06:53:00Z">
        <w:r w:rsidR="00CF4C9D">
          <w:rPr>
            <w:rFonts w:ascii="Times New Roman" w:eastAsia="Times New Roman" w:hAnsi="Times New Roman" w:cs="Times New Roman"/>
            <w:color w:val="212121"/>
            <w:sz w:val="24"/>
            <w:szCs w:val="24"/>
            <w:highlight w:val="white"/>
          </w:rPr>
          <w:t>9</w:t>
        </w:r>
      </w:ins>
      <w:del w:id="253" w:author="Mohammad Nayeem Hasan" w:date="2024-07-16T12:53:00Z" w16du:dateUtc="2024-07-16T06:53:00Z">
        <w:r w:rsidDel="00CF4C9D">
          <w:rPr>
            <w:rFonts w:ascii="Times New Roman" w:eastAsia="Times New Roman" w:hAnsi="Times New Roman" w:cs="Times New Roman"/>
            <w:color w:val="212121"/>
            <w:sz w:val="24"/>
            <w:szCs w:val="24"/>
            <w:highlight w:val="white"/>
          </w:rPr>
          <w:delText>86</w:delText>
        </w:r>
      </w:del>
      <w:r>
        <w:rPr>
          <w:rFonts w:ascii="Times New Roman" w:eastAsia="Times New Roman" w:hAnsi="Times New Roman" w:cs="Times New Roman"/>
          <w:color w:val="212121"/>
          <w:sz w:val="24"/>
          <w:szCs w:val="24"/>
          <w:highlight w:val="white"/>
        </w:rPr>
        <w:t>%), discomfort in the arm (34.8</w:t>
      </w:r>
      <w:del w:id="254" w:author="Mohammad Nayeem Hasan" w:date="2024-07-16T12:54:00Z" w16du:dateUtc="2024-07-16T06:54:00Z">
        <w:r w:rsidDel="00CF4C9D">
          <w:rPr>
            <w:rFonts w:ascii="Times New Roman" w:eastAsia="Times New Roman" w:hAnsi="Times New Roman" w:cs="Times New Roman"/>
            <w:color w:val="212121"/>
            <w:sz w:val="24"/>
            <w:szCs w:val="24"/>
            <w:highlight w:val="white"/>
          </w:rPr>
          <w:delText>1</w:delText>
        </w:r>
      </w:del>
      <w:r>
        <w:rPr>
          <w:rFonts w:ascii="Times New Roman" w:eastAsia="Times New Roman" w:hAnsi="Times New Roman" w:cs="Times New Roman"/>
          <w:color w:val="212121"/>
          <w:sz w:val="24"/>
          <w:szCs w:val="24"/>
          <w:highlight w:val="white"/>
        </w:rPr>
        <w:t>%), itching (33.8</w:t>
      </w:r>
      <w:del w:id="255" w:author="Mohammad Nayeem Hasan" w:date="2024-07-16T12:54:00Z" w16du:dateUtc="2024-07-16T06:54:00Z">
        <w:r w:rsidDel="00CF4C9D">
          <w:rPr>
            <w:rFonts w:ascii="Times New Roman" w:eastAsia="Times New Roman" w:hAnsi="Times New Roman" w:cs="Times New Roman"/>
            <w:color w:val="212121"/>
            <w:sz w:val="24"/>
            <w:szCs w:val="24"/>
            <w:highlight w:val="white"/>
          </w:rPr>
          <w:delText>2</w:delText>
        </w:r>
      </w:del>
      <w:r>
        <w:rPr>
          <w:rFonts w:ascii="Times New Roman" w:eastAsia="Times New Roman" w:hAnsi="Times New Roman" w:cs="Times New Roman"/>
          <w:color w:val="212121"/>
          <w:sz w:val="24"/>
          <w:szCs w:val="24"/>
          <w:highlight w:val="white"/>
        </w:rPr>
        <w:t>%), changes in breast shape (31.</w:t>
      </w:r>
      <w:ins w:id="256" w:author="Mohammad Nayeem Hasan" w:date="2024-07-16T12:54:00Z" w16du:dateUtc="2024-07-16T06:54:00Z">
        <w:r w:rsidR="00CF4C9D">
          <w:rPr>
            <w:rFonts w:ascii="Times New Roman" w:eastAsia="Times New Roman" w:hAnsi="Times New Roman" w:cs="Times New Roman"/>
            <w:color w:val="212121"/>
            <w:sz w:val="24"/>
            <w:szCs w:val="24"/>
            <w:highlight w:val="white"/>
          </w:rPr>
          <w:t>4</w:t>
        </w:r>
      </w:ins>
      <w:del w:id="257" w:author="Mohammad Nayeem Hasan" w:date="2024-07-16T12:54:00Z" w16du:dateUtc="2024-07-16T06:54:00Z">
        <w:r w:rsidDel="00CF4C9D">
          <w:rPr>
            <w:rFonts w:ascii="Times New Roman" w:eastAsia="Times New Roman" w:hAnsi="Times New Roman" w:cs="Times New Roman"/>
            <w:color w:val="212121"/>
            <w:sz w:val="24"/>
            <w:szCs w:val="24"/>
            <w:highlight w:val="white"/>
          </w:rPr>
          <w:delText>36</w:delText>
        </w:r>
      </w:del>
      <w:r>
        <w:rPr>
          <w:rFonts w:ascii="Times New Roman" w:eastAsia="Times New Roman" w:hAnsi="Times New Roman" w:cs="Times New Roman"/>
          <w:color w:val="212121"/>
          <w:sz w:val="24"/>
          <w:szCs w:val="24"/>
          <w:highlight w:val="white"/>
        </w:rPr>
        <w:t>%), skin changes (12.7</w:t>
      </w:r>
      <w:del w:id="258" w:author="Mohammad Nayeem Hasan" w:date="2024-07-16T12:54:00Z" w16du:dateUtc="2024-07-16T06:54:00Z">
        <w:r w:rsidDel="00CF4C9D">
          <w:rPr>
            <w:rFonts w:ascii="Times New Roman" w:eastAsia="Times New Roman" w:hAnsi="Times New Roman" w:cs="Times New Roman"/>
            <w:color w:val="212121"/>
            <w:sz w:val="24"/>
            <w:szCs w:val="24"/>
            <w:highlight w:val="white"/>
          </w:rPr>
          <w:delText>2</w:delText>
        </w:r>
      </w:del>
      <w:r>
        <w:rPr>
          <w:rFonts w:ascii="Times New Roman" w:eastAsia="Times New Roman" w:hAnsi="Times New Roman" w:cs="Times New Roman"/>
          <w:color w:val="212121"/>
          <w:sz w:val="24"/>
          <w:szCs w:val="24"/>
          <w:highlight w:val="white"/>
        </w:rPr>
        <w:t>%), nipple discharge (12.1</w:t>
      </w:r>
      <w:del w:id="259" w:author="Mohammad Nayeem Hasan" w:date="2024-07-16T12:54:00Z" w16du:dateUtc="2024-07-16T06:54:00Z">
        <w:r w:rsidDel="00CF4C9D">
          <w:rPr>
            <w:rFonts w:ascii="Times New Roman" w:eastAsia="Times New Roman" w:hAnsi="Times New Roman" w:cs="Times New Roman"/>
            <w:color w:val="212121"/>
            <w:sz w:val="24"/>
            <w:szCs w:val="24"/>
            <w:highlight w:val="white"/>
          </w:rPr>
          <w:delText>3</w:delText>
        </w:r>
      </w:del>
      <w:r>
        <w:rPr>
          <w:rFonts w:ascii="Times New Roman" w:eastAsia="Times New Roman" w:hAnsi="Times New Roman" w:cs="Times New Roman"/>
          <w:color w:val="212121"/>
          <w:sz w:val="24"/>
          <w:szCs w:val="24"/>
          <w:highlight w:val="white"/>
        </w:rPr>
        <w:t xml:space="preserve">%), and ulcer or sore skin (11.5%). According to the findings presented in Table </w:t>
      </w:r>
      <w:r>
        <w:rPr>
          <w:rFonts w:ascii="Times New Roman" w:eastAsia="Times New Roman" w:hAnsi="Times New Roman" w:cs="Times New Roman"/>
          <w:color w:val="212121"/>
          <w:sz w:val="24"/>
          <w:szCs w:val="24"/>
          <w:highlight w:val="white"/>
        </w:rPr>
        <w:lastRenderedPageBreak/>
        <w:t>4, the predominant reason for delaying seeking medical attention was the perception that the problem would disappear spontaneously (79.1</w:t>
      </w:r>
      <w:del w:id="260" w:author="Mohammad Nayeem Hasan" w:date="2024-07-16T12:54:00Z" w16du:dateUtc="2024-07-16T06:54:00Z">
        <w:r w:rsidDel="00CF4C9D">
          <w:rPr>
            <w:rFonts w:ascii="Times New Roman" w:eastAsia="Times New Roman" w:hAnsi="Times New Roman" w:cs="Times New Roman"/>
            <w:color w:val="212121"/>
            <w:sz w:val="24"/>
            <w:szCs w:val="24"/>
            <w:highlight w:val="white"/>
          </w:rPr>
          <w:delText>4</w:delText>
        </w:r>
      </w:del>
      <w:r>
        <w:rPr>
          <w:rFonts w:ascii="Times New Roman" w:eastAsia="Times New Roman" w:hAnsi="Times New Roman" w:cs="Times New Roman"/>
          <w:color w:val="212121"/>
          <w:sz w:val="24"/>
          <w:szCs w:val="24"/>
          <w:highlight w:val="white"/>
        </w:rPr>
        <w:t>%) of participants. Negligence or carelessness was similarly prevalent, with 75.5</w:t>
      </w:r>
      <w:del w:id="261" w:author="Mohammad Nayeem Hasan" w:date="2024-07-16T12:54:00Z" w16du:dateUtc="2024-07-16T06:54:00Z">
        <w:r w:rsidDel="00CF4C9D">
          <w:rPr>
            <w:rFonts w:ascii="Times New Roman" w:eastAsia="Times New Roman" w:hAnsi="Times New Roman" w:cs="Times New Roman"/>
            <w:color w:val="212121"/>
            <w:sz w:val="24"/>
            <w:szCs w:val="24"/>
            <w:highlight w:val="white"/>
          </w:rPr>
          <w:delText>4</w:delText>
        </w:r>
      </w:del>
      <w:r>
        <w:rPr>
          <w:rFonts w:ascii="Times New Roman" w:eastAsia="Times New Roman" w:hAnsi="Times New Roman" w:cs="Times New Roman"/>
          <w:color w:val="212121"/>
          <w:sz w:val="24"/>
          <w:szCs w:val="24"/>
          <w:highlight w:val="white"/>
        </w:rPr>
        <w:t>% of participants attributing their delay to this factor. Financial constraints were reported by 65.</w:t>
      </w:r>
      <w:ins w:id="262" w:author="Mohammad Nayeem Hasan" w:date="2024-07-16T12:54:00Z" w16du:dateUtc="2024-07-16T06:54:00Z">
        <w:r w:rsidR="00CF4C9D">
          <w:rPr>
            <w:rFonts w:ascii="Times New Roman" w:eastAsia="Times New Roman" w:hAnsi="Times New Roman" w:cs="Times New Roman"/>
            <w:color w:val="212121"/>
            <w:sz w:val="24"/>
            <w:szCs w:val="24"/>
            <w:highlight w:val="white"/>
          </w:rPr>
          <w:t>5</w:t>
        </w:r>
      </w:ins>
      <w:del w:id="263" w:author="Mohammad Nayeem Hasan" w:date="2024-07-16T12:54:00Z" w16du:dateUtc="2024-07-16T06:54:00Z">
        <w:r w:rsidDel="00CF4C9D">
          <w:rPr>
            <w:rFonts w:ascii="Times New Roman" w:eastAsia="Times New Roman" w:hAnsi="Times New Roman" w:cs="Times New Roman"/>
            <w:color w:val="212121"/>
            <w:sz w:val="24"/>
            <w:szCs w:val="24"/>
            <w:highlight w:val="white"/>
          </w:rPr>
          <w:delText>47</w:delText>
        </w:r>
      </w:del>
      <w:r>
        <w:rPr>
          <w:rFonts w:ascii="Times New Roman" w:eastAsia="Times New Roman" w:hAnsi="Times New Roman" w:cs="Times New Roman"/>
          <w:color w:val="212121"/>
          <w:sz w:val="24"/>
          <w:szCs w:val="24"/>
          <w:highlight w:val="white"/>
        </w:rPr>
        <w:t>% of participants, while competing life priorities, such as familial responsibilities, were mentioned by 54.</w:t>
      </w:r>
      <w:ins w:id="264" w:author="Mohammad Nayeem Hasan" w:date="2024-07-16T12:54:00Z" w16du:dateUtc="2024-07-16T06:54:00Z">
        <w:r w:rsidR="00CF4C9D">
          <w:rPr>
            <w:rFonts w:ascii="Times New Roman" w:eastAsia="Times New Roman" w:hAnsi="Times New Roman" w:cs="Times New Roman"/>
            <w:color w:val="212121"/>
            <w:sz w:val="24"/>
            <w:szCs w:val="24"/>
            <w:highlight w:val="white"/>
          </w:rPr>
          <w:t>7</w:t>
        </w:r>
      </w:ins>
      <w:del w:id="265" w:author="Mohammad Nayeem Hasan" w:date="2024-07-16T12:54:00Z" w16du:dateUtc="2024-07-16T06:54:00Z">
        <w:r w:rsidDel="00CF4C9D">
          <w:rPr>
            <w:rFonts w:ascii="Times New Roman" w:eastAsia="Times New Roman" w:hAnsi="Times New Roman" w:cs="Times New Roman"/>
            <w:color w:val="212121"/>
            <w:sz w:val="24"/>
            <w:szCs w:val="24"/>
            <w:highlight w:val="white"/>
          </w:rPr>
          <w:delText>68</w:delText>
        </w:r>
      </w:del>
      <w:r>
        <w:rPr>
          <w:rFonts w:ascii="Times New Roman" w:eastAsia="Times New Roman" w:hAnsi="Times New Roman" w:cs="Times New Roman"/>
          <w:color w:val="212121"/>
          <w:sz w:val="24"/>
          <w:szCs w:val="24"/>
          <w:highlight w:val="white"/>
        </w:rPr>
        <w:t>% of participants. Embarrassment about breast examinations was noted by 44.6</w:t>
      </w:r>
      <w:del w:id="266" w:author="Mohammad Nayeem Hasan" w:date="2024-07-16T12:54:00Z" w16du:dateUtc="2024-07-16T06:54:00Z">
        <w:r w:rsidDel="00CF4C9D">
          <w:rPr>
            <w:rFonts w:ascii="Times New Roman" w:eastAsia="Times New Roman" w:hAnsi="Times New Roman" w:cs="Times New Roman"/>
            <w:color w:val="212121"/>
            <w:sz w:val="24"/>
            <w:szCs w:val="24"/>
            <w:highlight w:val="white"/>
          </w:rPr>
          <w:delText>0</w:delText>
        </w:r>
      </w:del>
      <w:r>
        <w:rPr>
          <w:rFonts w:ascii="Times New Roman" w:eastAsia="Times New Roman" w:hAnsi="Times New Roman" w:cs="Times New Roman"/>
          <w:color w:val="212121"/>
          <w:sz w:val="24"/>
          <w:szCs w:val="24"/>
          <w:highlight w:val="white"/>
        </w:rPr>
        <w:t>% of participants, followed by being too busy with other commitments (41.0</w:t>
      </w:r>
      <w:del w:id="267" w:author="Mohammad Nayeem Hasan" w:date="2024-07-16T12:54:00Z" w16du:dateUtc="2024-07-16T06:54:00Z">
        <w:r w:rsidDel="00CF4C9D">
          <w:rPr>
            <w:rFonts w:ascii="Times New Roman" w:eastAsia="Times New Roman" w:hAnsi="Times New Roman" w:cs="Times New Roman"/>
            <w:color w:val="212121"/>
            <w:sz w:val="24"/>
            <w:szCs w:val="24"/>
            <w:highlight w:val="white"/>
          </w:rPr>
          <w:delText>1</w:delText>
        </w:r>
      </w:del>
      <w:r>
        <w:rPr>
          <w:rFonts w:ascii="Times New Roman" w:eastAsia="Times New Roman" w:hAnsi="Times New Roman" w:cs="Times New Roman"/>
          <w:color w:val="212121"/>
          <w:sz w:val="24"/>
          <w:szCs w:val="24"/>
          <w:highlight w:val="white"/>
        </w:rPr>
        <w:t>%) and fear of potential cancer diagnosis or treatment (38.1</w:t>
      </w:r>
      <w:del w:id="268" w:author="Mohammad Nayeem Hasan" w:date="2024-07-16T12:54:00Z" w16du:dateUtc="2024-07-16T06:54:00Z">
        <w:r w:rsidDel="00CF4C9D">
          <w:rPr>
            <w:rFonts w:ascii="Times New Roman" w:eastAsia="Times New Roman" w:hAnsi="Times New Roman" w:cs="Times New Roman"/>
            <w:color w:val="212121"/>
            <w:sz w:val="24"/>
            <w:szCs w:val="24"/>
            <w:highlight w:val="white"/>
          </w:rPr>
          <w:delText>3</w:delText>
        </w:r>
      </w:del>
      <w:r>
        <w:rPr>
          <w:rFonts w:ascii="Times New Roman" w:eastAsia="Times New Roman" w:hAnsi="Times New Roman" w:cs="Times New Roman"/>
          <w:color w:val="212121"/>
          <w:sz w:val="24"/>
          <w:szCs w:val="24"/>
          <w:highlight w:val="white"/>
        </w:rPr>
        <w:t>%). Additional factors contributing to patient delay included difficulties in arranging transportation to medical facilities (27.3</w:t>
      </w:r>
      <w:del w:id="269" w:author="Mohammad Nayeem Hasan" w:date="2024-07-16T12:54:00Z" w16du:dateUtc="2024-07-16T06:54:00Z">
        <w:r w:rsidDel="00CF4C9D">
          <w:rPr>
            <w:rFonts w:ascii="Times New Roman" w:eastAsia="Times New Roman" w:hAnsi="Times New Roman" w:cs="Times New Roman"/>
            <w:color w:val="212121"/>
            <w:sz w:val="24"/>
            <w:szCs w:val="24"/>
            <w:highlight w:val="white"/>
          </w:rPr>
          <w:delText>4</w:delText>
        </w:r>
      </w:del>
      <w:r>
        <w:rPr>
          <w:rFonts w:ascii="Times New Roman" w:eastAsia="Times New Roman" w:hAnsi="Times New Roman" w:cs="Times New Roman"/>
          <w:color w:val="212121"/>
          <w:sz w:val="24"/>
          <w:szCs w:val="24"/>
          <w:highlight w:val="white"/>
        </w:rPr>
        <w:t>%) and a lack of information about available healthcare resources (24.</w:t>
      </w:r>
      <w:ins w:id="270" w:author="Mohammad Nayeem Hasan" w:date="2024-07-16T12:54:00Z" w16du:dateUtc="2024-07-16T06:54:00Z">
        <w:r w:rsidR="00CF4C9D">
          <w:rPr>
            <w:rFonts w:ascii="Times New Roman" w:eastAsia="Times New Roman" w:hAnsi="Times New Roman" w:cs="Times New Roman"/>
            <w:color w:val="212121"/>
            <w:sz w:val="24"/>
            <w:szCs w:val="24"/>
            <w:highlight w:val="white"/>
          </w:rPr>
          <w:t>5</w:t>
        </w:r>
      </w:ins>
      <w:del w:id="271" w:author="Mohammad Nayeem Hasan" w:date="2024-07-16T12:54:00Z" w16du:dateUtc="2024-07-16T06:54:00Z">
        <w:r w:rsidDel="00CF4C9D">
          <w:rPr>
            <w:rFonts w:ascii="Times New Roman" w:eastAsia="Times New Roman" w:hAnsi="Times New Roman" w:cs="Times New Roman"/>
            <w:color w:val="212121"/>
            <w:sz w:val="24"/>
            <w:szCs w:val="24"/>
            <w:highlight w:val="white"/>
          </w:rPr>
          <w:delText>46</w:delText>
        </w:r>
      </w:del>
      <w:r>
        <w:rPr>
          <w:rFonts w:ascii="Times New Roman" w:eastAsia="Times New Roman" w:hAnsi="Times New Roman" w:cs="Times New Roman"/>
          <w:color w:val="212121"/>
          <w:sz w:val="24"/>
          <w:szCs w:val="24"/>
          <w:highlight w:val="white"/>
        </w:rPr>
        <w:t>%). Moreover, 21.</w:t>
      </w:r>
      <w:ins w:id="272" w:author="Mohammad Nayeem Hasan" w:date="2024-07-16T12:54:00Z" w16du:dateUtc="2024-07-16T06:54:00Z">
        <w:r w:rsidR="00CF4C9D">
          <w:rPr>
            <w:rFonts w:ascii="Times New Roman" w:eastAsia="Times New Roman" w:hAnsi="Times New Roman" w:cs="Times New Roman"/>
            <w:color w:val="212121"/>
            <w:sz w:val="24"/>
            <w:szCs w:val="24"/>
            <w:highlight w:val="white"/>
          </w:rPr>
          <w:t>6</w:t>
        </w:r>
      </w:ins>
      <w:del w:id="273" w:author="Mohammad Nayeem Hasan" w:date="2024-07-16T12:54:00Z" w16du:dateUtc="2024-07-16T06:54:00Z">
        <w:r w:rsidDel="00CF4C9D">
          <w:rPr>
            <w:rFonts w:ascii="Times New Roman" w:eastAsia="Times New Roman" w:hAnsi="Times New Roman" w:cs="Times New Roman"/>
            <w:color w:val="212121"/>
            <w:sz w:val="24"/>
            <w:szCs w:val="24"/>
            <w:highlight w:val="white"/>
          </w:rPr>
          <w:delText>58</w:delText>
        </w:r>
      </w:del>
      <w:r>
        <w:rPr>
          <w:rFonts w:ascii="Times New Roman" w:eastAsia="Times New Roman" w:hAnsi="Times New Roman" w:cs="Times New Roman"/>
          <w:color w:val="212121"/>
          <w:sz w:val="24"/>
          <w:szCs w:val="24"/>
          <w:highlight w:val="white"/>
        </w:rPr>
        <w:t>% of participants encountered delays in securing appointments with healthcare providers, and 20.1</w:t>
      </w:r>
      <w:del w:id="274" w:author="Mohammad Nayeem Hasan" w:date="2024-07-16T12:54:00Z" w16du:dateUtc="2024-07-16T06:54:00Z">
        <w:r w:rsidDel="00CF4C9D">
          <w:rPr>
            <w:rFonts w:ascii="Times New Roman" w:eastAsia="Times New Roman" w:hAnsi="Times New Roman" w:cs="Times New Roman"/>
            <w:color w:val="212121"/>
            <w:sz w:val="24"/>
            <w:szCs w:val="24"/>
            <w:highlight w:val="white"/>
          </w:rPr>
          <w:delText>4</w:delText>
        </w:r>
      </w:del>
      <w:r>
        <w:rPr>
          <w:rFonts w:ascii="Times New Roman" w:eastAsia="Times New Roman" w:hAnsi="Times New Roman" w:cs="Times New Roman"/>
          <w:color w:val="212121"/>
          <w:sz w:val="24"/>
          <w:szCs w:val="24"/>
          <w:highlight w:val="white"/>
        </w:rPr>
        <w:t>% cited miscellaneous reasons not captured by the options provided above.</w:t>
      </w:r>
    </w:p>
    <w:p w14:paraId="35001025" w14:textId="74FD207A" w:rsidR="008063D1" w:rsidRDefault="00661C24">
      <w:pPr>
        <w:spacing w:before="240" w:after="240" w:line="360" w:lineRule="auto"/>
        <w:ind w:firstLine="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Appointment delay contributes significantly to patient delay, particularly among individuals with a previous family history of breast cancer, where it reaches its peak at 13.3</w:t>
      </w:r>
      <w:del w:id="275" w:author="Mohammad Nayeem Hasan" w:date="2024-07-16T14:05:00Z" w16du:dateUtc="2024-07-16T08:05:00Z">
        <w:r w:rsidDel="0041701F">
          <w:rPr>
            <w:rFonts w:ascii="Times New Roman" w:eastAsia="Times New Roman" w:hAnsi="Times New Roman" w:cs="Times New Roman"/>
            <w:color w:val="212121"/>
            <w:sz w:val="24"/>
            <w:szCs w:val="24"/>
            <w:highlight w:val="white"/>
          </w:rPr>
          <w:delText>3</w:delText>
        </w:r>
      </w:del>
      <w:r>
        <w:rPr>
          <w:rFonts w:ascii="Times New Roman" w:eastAsia="Times New Roman" w:hAnsi="Times New Roman" w:cs="Times New Roman"/>
          <w:color w:val="212121"/>
          <w:sz w:val="24"/>
          <w:szCs w:val="24"/>
          <w:highlight w:val="white"/>
        </w:rPr>
        <w:t>%. Conversely, the lowest patient delay rate, at 8.</w:t>
      </w:r>
      <w:ins w:id="276" w:author="Mohammad Nayeem Hasan" w:date="2024-07-16T14:05:00Z" w16du:dateUtc="2024-07-16T08:05:00Z">
        <w:r w:rsidR="0041701F">
          <w:rPr>
            <w:rFonts w:ascii="Times New Roman" w:eastAsia="Times New Roman" w:hAnsi="Times New Roman" w:cs="Times New Roman"/>
            <w:color w:val="212121"/>
            <w:sz w:val="24"/>
            <w:szCs w:val="24"/>
            <w:highlight w:val="white"/>
          </w:rPr>
          <w:t>1</w:t>
        </w:r>
      </w:ins>
      <w:del w:id="277" w:author="Mohammad Nayeem Hasan" w:date="2024-07-16T14:05:00Z" w16du:dateUtc="2024-07-16T08:05:00Z">
        <w:r w:rsidDel="0041701F">
          <w:rPr>
            <w:rFonts w:ascii="Times New Roman" w:eastAsia="Times New Roman" w:hAnsi="Times New Roman" w:cs="Times New Roman"/>
            <w:color w:val="212121"/>
            <w:sz w:val="24"/>
            <w:szCs w:val="24"/>
            <w:highlight w:val="white"/>
          </w:rPr>
          <w:delText>06</w:delText>
        </w:r>
      </w:del>
      <w:r>
        <w:rPr>
          <w:rFonts w:ascii="Times New Roman" w:eastAsia="Times New Roman" w:hAnsi="Times New Roman" w:cs="Times New Roman"/>
          <w:color w:val="212121"/>
          <w:sz w:val="24"/>
          <w:szCs w:val="24"/>
          <w:highlight w:val="white"/>
        </w:rPr>
        <w:t xml:space="preserve">%, is observed among those who experience embarrassment regarding breast examinations and also with a previous family history of breast cancer. Moreover, factors such as having a family history of breast cancer </w:t>
      </w:r>
      <w:del w:id="278" w:author="Mohammad Nayeem Hasan" w:date="2024-07-16T15:41:00Z" w16du:dateUtc="2024-07-16T09:41:00Z">
        <w:r w:rsidDel="00F13AD1">
          <w:rPr>
            <w:rFonts w:ascii="Times New Roman" w:eastAsia="Times New Roman" w:hAnsi="Times New Roman" w:cs="Times New Roman"/>
            <w:color w:val="212121"/>
            <w:sz w:val="24"/>
            <w:szCs w:val="24"/>
            <w:highlight w:val="white"/>
          </w:rPr>
          <w:delText xml:space="preserve">with </w:delText>
        </w:r>
      </w:del>
      <w:r>
        <w:rPr>
          <w:rFonts w:ascii="Times New Roman" w:eastAsia="Times New Roman" w:hAnsi="Times New Roman" w:cs="Times New Roman"/>
          <w:color w:val="212121"/>
          <w:sz w:val="24"/>
          <w:szCs w:val="24"/>
          <w:highlight w:val="white"/>
        </w:rPr>
        <w:t>being too busy, and lacking information emerge as predominant reasons for patient delay, with rates reaching their highest at 11.1</w:t>
      </w:r>
      <w:del w:id="279" w:author="Mohammad Nayeem Hasan" w:date="2024-07-16T14:05:00Z" w16du:dateUtc="2024-07-16T08:05:00Z">
        <w:r w:rsidDel="0041701F">
          <w:rPr>
            <w:rFonts w:ascii="Times New Roman" w:eastAsia="Times New Roman" w:hAnsi="Times New Roman" w:cs="Times New Roman"/>
            <w:color w:val="212121"/>
            <w:sz w:val="24"/>
            <w:szCs w:val="24"/>
            <w:highlight w:val="white"/>
          </w:rPr>
          <w:delText>1</w:delText>
        </w:r>
      </w:del>
      <w:r>
        <w:rPr>
          <w:rFonts w:ascii="Times New Roman" w:eastAsia="Times New Roman" w:hAnsi="Times New Roman" w:cs="Times New Roman"/>
          <w:color w:val="212121"/>
          <w:sz w:val="24"/>
          <w:szCs w:val="24"/>
          <w:highlight w:val="white"/>
        </w:rPr>
        <w:t>% and 11.</w:t>
      </w:r>
      <w:ins w:id="280" w:author="Mohammad Nayeem Hasan" w:date="2024-07-16T14:06:00Z" w16du:dateUtc="2024-07-16T08:06:00Z">
        <w:r w:rsidR="0041701F">
          <w:rPr>
            <w:rFonts w:ascii="Times New Roman" w:eastAsia="Times New Roman" w:hAnsi="Times New Roman" w:cs="Times New Roman"/>
            <w:color w:val="212121"/>
            <w:sz w:val="24"/>
            <w:szCs w:val="24"/>
            <w:highlight w:val="white"/>
          </w:rPr>
          <w:t>8</w:t>
        </w:r>
      </w:ins>
      <w:del w:id="281" w:author="Mohammad Nayeem Hasan" w:date="2024-07-16T14:05:00Z" w16du:dateUtc="2024-07-16T08:05:00Z">
        <w:r w:rsidDel="0041701F">
          <w:rPr>
            <w:rFonts w:ascii="Times New Roman" w:eastAsia="Times New Roman" w:hAnsi="Times New Roman" w:cs="Times New Roman"/>
            <w:color w:val="212121"/>
            <w:sz w:val="24"/>
            <w:szCs w:val="24"/>
            <w:highlight w:val="white"/>
          </w:rPr>
          <w:delText>76</w:delText>
        </w:r>
      </w:del>
      <w:r>
        <w:rPr>
          <w:rFonts w:ascii="Times New Roman" w:eastAsia="Times New Roman" w:hAnsi="Times New Roman" w:cs="Times New Roman"/>
          <w:color w:val="212121"/>
          <w:sz w:val="24"/>
          <w:szCs w:val="24"/>
          <w:highlight w:val="white"/>
        </w:rPr>
        <w:t>% among participants. Additionally, competing life priorities, such as taking care of family, and the fear associated with cancer diagnosis and/or treatment, also emerge as dominant factors contributing to patient delay, particularly evident among individuals with a family history of breast cancer.</w:t>
      </w:r>
    </w:p>
    <w:p w14:paraId="5E783222" w14:textId="77777777" w:rsidR="008063D1" w:rsidRDefault="00661C24">
      <w:pPr>
        <w:spacing w:before="240" w:after="240" w:line="36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Different types of delay and its associated factors</w:t>
      </w:r>
    </w:p>
    <w:p w14:paraId="44282243" w14:textId="514C20EF" w:rsidR="008063D1" w:rsidRPr="00661C24" w:rsidRDefault="00661C24">
      <w:pPr>
        <w:spacing w:before="240" w:after="240" w:line="360" w:lineRule="auto"/>
        <w:jc w:val="both"/>
        <w:rPr>
          <w:rFonts w:ascii="Times New Roman" w:eastAsia="Times New Roman" w:hAnsi="Times New Roman" w:cs="Times New Roman"/>
          <w:color w:val="212121"/>
          <w:sz w:val="24"/>
          <w:szCs w:val="24"/>
          <w:highlight w:val="yellow"/>
        </w:rPr>
      </w:pPr>
      <w:r>
        <w:rPr>
          <w:rFonts w:ascii="Times New Roman" w:eastAsia="Times New Roman" w:hAnsi="Times New Roman" w:cs="Times New Roman"/>
          <w:color w:val="212121"/>
          <w:sz w:val="24"/>
          <w:szCs w:val="24"/>
          <w:highlight w:val="white"/>
        </w:rPr>
        <w:t>Table 5 presents the prevalence and risk factors associated with patient delay, as determined through crosstabs, chi-square tests, and the logistic regression model. Notably, among the various risk factors assessed, the patient's household monthly income, access to portable electronic devices, and presence of breast pain symptoms as significant factors associated with patient delay. The socio-economic profile of patients experiencing patient delay revealed higher prevalence rates among those who were illiterate (47.</w:t>
      </w:r>
      <w:ins w:id="282" w:author="Mohammad Nayeem Hasan" w:date="2024-07-16T14:06:00Z" w16du:dateUtc="2024-07-16T08:06:00Z">
        <w:r w:rsidR="0041701F">
          <w:rPr>
            <w:rFonts w:ascii="Times New Roman" w:eastAsia="Times New Roman" w:hAnsi="Times New Roman" w:cs="Times New Roman"/>
            <w:color w:val="212121"/>
            <w:sz w:val="24"/>
            <w:szCs w:val="24"/>
            <w:highlight w:val="white"/>
          </w:rPr>
          <w:t>6</w:t>
        </w:r>
      </w:ins>
      <w:del w:id="283" w:author="Mohammad Nayeem Hasan" w:date="2024-07-16T14:06:00Z" w16du:dateUtc="2024-07-16T08:06:00Z">
        <w:r w:rsidDel="0041701F">
          <w:rPr>
            <w:rFonts w:ascii="Times New Roman" w:eastAsia="Times New Roman" w:hAnsi="Times New Roman" w:cs="Times New Roman"/>
            <w:color w:val="212121"/>
            <w:sz w:val="24"/>
            <w:szCs w:val="24"/>
            <w:highlight w:val="white"/>
          </w:rPr>
          <w:delText>59</w:delText>
        </w:r>
      </w:del>
      <w:r>
        <w:rPr>
          <w:rFonts w:ascii="Times New Roman" w:eastAsia="Times New Roman" w:hAnsi="Times New Roman" w:cs="Times New Roman"/>
          <w:color w:val="212121"/>
          <w:sz w:val="24"/>
          <w:szCs w:val="24"/>
          <w:highlight w:val="white"/>
        </w:rPr>
        <w:t>%), had a household monthly income below 5,000 BDT (50.4</w:t>
      </w:r>
      <w:del w:id="284" w:author="Mohammad Nayeem Hasan" w:date="2024-07-16T14:06:00Z" w16du:dateUtc="2024-07-16T08:06:00Z">
        <w:r w:rsidDel="0041701F">
          <w:rPr>
            <w:rFonts w:ascii="Times New Roman" w:eastAsia="Times New Roman" w:hAnsi="Times New Roman" w:cs="Times New Roman"/>
            <w:color w:val="212121"/>
            <w:sz w:val="24"/>
            <w:szCs w:val="24"/>
            <w:highlight w:val="white"/>
          </w:rPr>
          <w:delText>4</w:delText>
        </w:r>
      </w:del>
      <w:r>
        <w:rPr>
          <w:rFonts w:ascii="Times New Roman" w:eastAsia="Times New Roman" w:hAnsi="Times New Roman" w:cs="Times New Roman"/>
          <w:color w:val="212121"/>
          <w:sz w:val="24"/>
          <w:szCs w:val="24"/>
          <w:highlight w:val="white"/>
        </w:rPr>
        <w:t>%), lacked access to portable electronic devices (60.0</w:t>
      </w:r>
      <w:del w:id="285" w:author="Mohammad Nayeem Hasan" w:date="2024-07-16T14:06:00Z" w16du:dateUtc="2024-07-16T08:06:00Z">
        <w:r w:rsidDel="0041701F">
          <w:rPr>
            <w:rFonts w:ascii="Times New Roman" w:eastAsia="Times New Roman" w:hAnsi="Times New Roman" w:cs="Times New Roman"/>
            <w:color w:val="212121"/>
            <w:sz w:val="24"/>
            <w:szCs w:val="24"/>
            <w:highlight w:val="white"/>
          </w:rPr>
          <w:delText>0</w:delText>
        </w:r>
      </w:del>
      <w:r>
        <w:rPr>
          <w:rFonts w:ascii="Times New Roman" w:eastAsia="Times New Roman" w:hAnsi="Times New Roman" w:cs="Times New Roman"/>
          <w:color w:val="212121"/>
          <w:sz w:val="24"/>
          <w:szCs w:val="24"/>
          <w:highlight w:val="white"/>
        </w:rPr>
        <w:t>%), and did not have access to mass media (43.9</w:t>
      </w:r>
      <w:del w:id="286" w:author="Mohammad Nayeem Hasan" w:date="2024-07-16T14:06:00Z" w16du:dateUtc="2024-07-16T08:06:00Z">
        <w:r w:rsidDel="0041701F">
          <w:rPr>
            <w:rFonts w:ascii="Times New Roman" w:eastAsia="Times New Roman" w:hAnsi="Times New Roman" w:cs="Times New Roman"/>
            <w:color w:val="212121"/>
            <w:sz w:val="24"/>
            <w:szCs w:val="24"/>
            <w:highlight w:val="white"/>
          </w:rPr>
          <w:delText>4</w:delText>
        </w:r>
      </w:del>
      <w:r>
        <w:rPr>
          <w:rFonts w:ascii="Times New Roman" w:eastAsia="Times New Roman" w:hAnsi="Times New Roman" w:cs="Times New Roman"/>
          <w:color w:val="212121"/>
          <w:sz w:val="24"/>
          <w:szCs w:val="24"/>
          <w:highlight w:val="white"/>
        </w:rPr>
        <w:t xml:space="preserve">%) compared those who were not delayed. Moreover, among patients with no history of breast pain, the prevalence of patient delay was notably </w:t>
      </w:r>
      <w:r>
        <w:rPr>
          <w:rFonts w:ascii="Times New Roman" w:eastAsia="Times New Roman" w:hAnsi="Times New Roman" w:cs="Times New Roman"/>
          <w:color w:val="212121"/>
          <w:sz w:val="24"/>
          <w:szCs w:val="24"/>
          <w:highlight w:val="white"/>
        </w:rPr>
        <w:lastRenderedPageBreak/>
        <w:t>elevated at 44.1</w:t>
      </w:r>
      <w:del w:id="287" w:author="Mohammad Nayeem Hasan" w:date="2024-07-16T14:06:00Z" w16du:dateUtc="2024-07-16T08:06:00Z">
        <w:r w:rsidDel="0041701F">
          <w:rPr>
            <w:rFonts w:ascii="Times New Roman" w:eastAsia="Times New Roman" w:hAnsi="Times New Roman" w:cs="Times New Roman"/>
            <w:color w:val="212121"/>
            <w:sz w:val="24"/>
            <w:szCs w:val="24"/>
            <w:highlight w:val="white"/>
          </w:rPr>
          <w:delText>3</w:delText>
        </w:r>
      </w:del>
      <w:r>
        <w:rPr>
          <w:rFonts w:ascii="Times New Roman" w:eastAsia="Times New Roman" w:hAnsi="Times New Roman" w:cs="Times New Roman"/>
          <w:color w:val="212121"/>
          <w:sz w:val="24"/>
          <w:szCs w:val="24"/>
          <w:highlight w:val="white"/>
        </w:rPr>
        <w:t xml:space="preserve">% compared to those who were not delayed. In the adjusted analysis, the patient's education level, family income, and presence of breast pain demonstrated associations with patient delay. Upon further examination using adjusted logistic regression modelling, it was observed that the odds of patient delay were nearly twice as high (Adjusted Odds Ratio [AOR]: 1.96, 95% Confidence Interval [CI]: 1.04-3.74) among illiterate patients compared to those with secondary or higher education levels. Additionally, </w:t>
      </w:r>
      <w:r w:rsidRPr="00661C24">
        <w:rPr>
          <w:rFonts w:ascii="Times New Roman" w:eastAsia="Times New Roman" w:hAnsi="Times New Roman" w:cs="Times New Roman"/>
          <w:color w:val="212121"/>
          <w:sz w:val="24"/>
          <w:szCs w:val="24"/>
          <w:highlight w:val="yellow"/>
        </w:rPr>
        <w:t>patients with a monthly family income ranging from 5,000 to 10,000 BDT exhibited 1.45 times (AOR: 1.45, 95% CI: 1.22-1.90) higher odds of experiencing patient delay compared to those with incomes exceeding 20,000 BDT. On the contrary, patients experiencing breast pain exhibited 45% (AOR: 0.55, 95% CI: 0.32-0.94) lower odds of experiencing patient delay compared to those who did not report breast pain.</w:t>
      </w:r>
    </w:p>
    <w:p w14:paraId="52B72AFF" w14:textId="1E5F015B" w:rsidR="008063D1" w:rsidRDefault="00661C24">
      <w:pPr>
        <w:spacing w:before="240" w:after="240" w:line="360" w:lineRule="auto"/>
        <w:ind w:firstLine="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Table 6 outlines the significant factors influencing provider delay, with geographic location, area of residence, and the presence of nipple discharge symptoms emerging as notable contributors. The socio-economic analysis of patients experiencing provider delay revealed higher prevalence rates among those originating from the Rangpur division (64.</w:t>
      </w:r>
      <w:ins w:id="288" w:author="Mohammad Nayeem Hasan" w:date="2024-07-16T14:16:00Z" w16du:dateUtc="2024-07-16T08:16:00Z">
        <w:r w:rsidR="006F2F23">
          <w:rPr>
            <w:rFonts w:ascii="Times New Roman" w:eastAsia="Times New Roman" w:hAnsi="Times New Roman" w:cs="Times New Roman"/>
            <w:color w:val="212121"/>
            <w:sz w:val="24"/>
            <w:szCs w:val="24"/>
            <w:highlight w:val="white"/>
          </w:rPr>
          <w:t>3</w:t>
        </w:r>
      </w:ins>
      <w:del w:id="289" w:author="Mohammad Nayeem Hasan" w:date="2024-07-16T14:16:00Z" w16du:dateUtc="2024-07-16T08:16:00Z">
        <w:r w:rsidDel="006F2F23">
          <w:rPr>
            <w:rFonts w:ascii="Times New Roman" w:eastAsia="Times New Roman" w:hAnsi="Times New Roman" w:cs="Times New Roman"/>
            <w:color w:val="212121"/>
            <w:sz w:val="24"/>
            <w:szCs w:val="24"/>
            <w:highlight w:val="white"/>
          </w:rPr>
          <w:delText>29</w:delText>
        </w:r>
      </w:del>
      <w:r>
        <w:rPr>
          <w:rFonts w:ascii="Times New Roman" w:eastAsia="Times New Roman" w:hAnsi="Times New Roman" w:cs="Times New Roman"/>
          <w:color w:val="212121"/>
          <w:sz w:val="24"/>
          <w:szCs w:val="24"/>
          <w:highlight w:val="white"/>
        </w:rPr>
        <w:t>%) and rural areas (29.5</w:t>
      </w:r>
      <w:del w:id="290" w:author="Mohammad Nayeem Hasan" w:date="2024-07-16T14:16:00Z" w16du:dateUtc="2024-07-16T08:16:00Z">
        <w:r w:rsidDel="006F2F23">
          <w:rPr>
            <w:rFonts w:ascii="Times New Roman" w:eastAsia="Times New Roman" w:hAnsi="Times New Roman" w:cs="Times New Roman"/>
            <w:color w:val="212121"/>
            <w:sz w:val="24"/>
            <w:szCs w:val="24"/>
            <w:highlight w:val="white"/>
          </w:rPr>
          <w:delText>1</w:delText>
        </w:r>
      </w:del>
      <w:r>
        <w:rPr>
          <w:rFonts w:ascii="Times New Roman" w:eastAsia="Times New Roman" w:hAnsi="Times New Roman" w:cs="Times New Roman"/>
          <w:color w:val="212121"/>
          <w:sz w:val="24"/>
          <w:szCs w:val="24"/>
          <w:highlight w:val="white"/>
        </w:rPr>
        <w:t>%) compared to their non-delayed counterparts. Furthermore, among patients presenting with nipple discharge symptoms, the prevalence of provider delay notably increased to 45.0</w:t>
      </w:r>
      <w:del w:id="291" w:author="Mohammad Nayeem Hasan" w:date="2024-07-16T14:16:00Z" w16du:dateUtc="2024-07-16T08:16:00Z">
        <w:r w:rsidDel="006F2F23">
          <w:rPr>
            <w:rFonts w:ascii="Times New Roman" w:eastAsia="Times New Roman" w:hAnsi="Times New Roman" w:cs="Times New Roman"/>
            <w:color w:val="212121"/>
            <w:sz w:val="24"/>
            <w:szCs w:val="24"/>
            <w:highlight w:val="white"/>
          </w:rPr>
          <w:delText>0</w:delText>
        </w:r>
      </w:del>
      <w:r>
        <w:rPr>
          <w:rFonts w:ascii="Times New Roman" w:eastAsia="Times New Roman" w:hAnsi="Times New Roman" w:cs="Times New Roman"/>
          <w:color w:val="212121"/>
          <w:sz w:val="24"/>
          <w:szCs w:val="24"/>
          <w:highlight w:val="white"/>
        </w:rPr>
        <w:t xml:space="preserve">% compared to those without delay. In the adjusted analysis, the patient's geographic location, area of residence, and the symptoms of nipple discharge demonstrated associations with provider delay. Further examination via adjusted logistic regression modelling revealed that patients from the Rangpur division exhibited over 4 times (AOR: 4.60, 95% CI: 1.11-7.52) higher odds of experiencing provider delay compared to those from the Barisal division. </w:t>
      </w:r>
      <w:r>
        <w:rPr>
          <w:rFonts w:ascii="Times New Roman" w:eastAsia="Times New Roman" w:hAnsi="Times New Roman" w:cs="Times New Roman"/>
          <w:color w:val="212121"/>
          <w:sz w:val="24"/>
          <w:szCs w:val="24"/>
          <w:highlight w:val="yellow"/>
        </w:rPr>
        <w:t>Additionally, patients residing in rural areas demonstrated 3.07 times (AOR: 3.07, 95% CI: 1.49-6.98) higher odds of experiencing provider delay compared to their urban counterparts.</w:t>
      </w:r>
      <w:r>
        <w:rPr>
          <w:rFonts w:ascii="Times New Roman" w:eastAsia="Times New Roman" w:hAnsi="Times New Roman" w:cs="Times New Roman"/>
          <w:color w:val="212121"/>
          <w:sz w:val="24"/>
          <w:szCs w:val="24"/>
          <w:highlight w:val="white"/>
        </w:rPr>
        <w:t xml:space="preserve"> Conversely, patients presenting with nipple discharge demonstrated 2.92 times (AOR: 2.92, 95% CI: 1.04-8.06) higher likelihood of experiencing provider delay compared to those without nipple discharge symptoms.</w:t>
      </w:r>
    </w:p>
    <w:p w14:paraId="57F95D7D" w14:textId="25BD4732" w:rsidR="008063D1" w:rsidRDefault="00661C24">
      <w:pPr>
        <w:spacing w:before="240" w:after="240" w:line="360" w:lineRule="auto"/>
        <w:ind w:firstLine="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Table 7 elucidates the significant factors </w:t>
      </w:r>
      <w:r w:rsidRPr="00661C24">
        <w:rPr>
          <w:rFonts w:ascii="Times New Roman" w:eastAsia="Times New Roman" w:hAnsi="Times New Roman" w:cs="Times New Roman"/>
          <w:color w:val="212121"/>
          <w:sz w:val="24"/>
          <w:szCs w:val="24"/>
          <w:highlight w:val="yellow"/>
        </w:rPr>
        <w:t xml:space="preserve">influencing total </w:t>
      </w:r>
      <w:del w:id="292" w:author="Mohammad Nayeem Hasan" w:date="2024-07-16T14:20:00Z" w16du:dateUtc="2024-07-16T08:20:00Z">
        <w:r w:rsidRPr="00661C24" w:rsidDel="006F2F23">
          <w:rPr>
            <w:rFonts w:ascii="Times New Roman" w:eastAsia="Times New Roman" w:hAnsi="Times New Roman" w:cs="Times New Roman"/>
            <w:color w:val="212121"/>
            <w:sz w:val="24"/>
            <w:szCs w:val="24"/>
            <w:highlight w:val="yellow"/>
          </w:rPr>
          <w:delText xml:space="preserve">diagnosis </w:delText>
        </w:r>
      </w:del>
      <w:r w:rsidRPr="00661C24">
        <w:rPr>
          <w:rFonts w:ascii="Times New Roman" w:eastAsia="Times New Roman" w:hAnsi="Times New Roman" w:cs="Times New Roman"/>
          <w:color w:val="212121"/>
          <w:sz w:val="24"/>
          <w:szCs w:val="24"/>
          <w:highlight w:val="yellow"/>
        </w:rPr>
        <w:t>delay</w:t>
      </w:r>
      <w:r>
        <w:rPr>
          <w:rFonts w:ascii="Times New Roman" w:eastAsia="Times New Roman" w:hAnsi="Times New Roman" w:cs="Times New Roman"/>
          <w:color w:val="212121"/>
          <w:sz w:val="24"/>
          <w:szCs w:val="24"/>
          <w:highlight w:val="white"/>
        </w:rPr>
        <w:t xml:space="preserve">, encompassing geographic location, area of residence, current marital status, patient education level, family monthly income, access to portable electronic devices, access to mass media, and the presence of breast pain, nipple discharge, and bone pain as notable contributors. The socio-economic analysis of patients experiencing total </w:t>
      </w:r>
      <w:del w:id="293" w:author="Mohammad Nayeem Hasan" w:date="2024-07-16T14:20:00Z" w16du:dateUtc="2024-07-16T08:20: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 xml:space="preserve">delay revealed the highest prevalence rates among those originating </w:t>
      </w:r>
      <w:r>
        <w:rPr>
          <w:rFonts w:ascii="Times New Roman" w:eastAsia="Times New Roman" w:hAnsi="Times New Roman" w:cs="Times New Roman"/>
          <w:color w:val="212121"/>
          <w:sz w:val="24"/>
          <w:szCs w:val="24"/>
          <w:highlight w:val="white"/>
        </w:rPr>
        <w:lastRenderedPageBreak/>
        <w:t>from the Rangpur division (92.</w:t>
      </w:r>
      <w:ins w:id="294" w:author="Mohammad Nayeem Hasan" w:date="2024-07-16T14:07:00Z" w16du:dateUtc="2024-07-16T08:07:00Z">
        <w:r w:rsidR="0041701F">
          <w:rPr>
            <w:rFonts w:ascii="Times New Roman" w:eastAsia="Times New Roman" w:hAnsi="Times New Roman" w:cs="Times New Roman"/>
            <w:color w:val="212121"/>
            <w:sz w:val="24"/>
            <w:szCs w:val="24"/>
            <w:highlight w:val="white"/>
          </w:rPr>
          <w:t>9</w:t>
        </w:r>
      </w:ins>
      <w:del w:id="295" w:author="Mohammad Nayeem Hasan" w:date="2024-07-16T14:07:00Z" w16du:dateUtc="2024-07-16T08:07:00Z">
        <w:r w:rsidDel="0041701F">
          <w:rPr>
            <w:rFonts w:ascii="Times New Roman" w:eastAsia="Times New Roman" w:hAnsi="Times New Roman" w:cs="Times New Roman"/>
            <w:color w:val="212121"/>
            <w:sz w:val="24"/>
            <w:szCs w:val="24"/>
            <w:highlight w:val="white"/>
          </w:rPr>
          <w:delText>86</w:delText>
        </w:r>
      </w:del>
      <w:r>
        <w:rPr>
          <w:rFonts w:ascii="Times New Roman" w:eastAsia="Times New Roman" w:hAnsi="Times New Roman" w:cs="Times New Roman"/>
          <w:color w:val="212121"/>
          <w:sz w:val="24"/>
          <w:szCs w:val="24"/>
          <w:highlight w:val="white"/>
        </w:rPr>
        <w:t>%), residing in rural areas (60.</w:t>
      </w:r>
      <w:ins w:id="296" w:author="Mohammad Nayeem Hasan" w:date="2024-07-16T14:07:00Z" w16du:dateUtc="2024-07-16T08:07:00Z">
        <w:r w:rsidR="0041701F">
          <w:rPr>
            <w:rFonts w:ascii="Times New Roman" w:eastAsia="Times New Roman" w:hAnsi="Times New Roman" w:cs="Times New Roman"/>
            <w:color w:val="212121"/>
            <w:sz w:val="24"/>
            <w:szCs w:val="24"/>
            <w:highlight w:val="white"/>
          </w:rPr>
          <w:t>5</w:t>
        </w:r>
      </w:ins>
      <w:del w:id="297" w:author="Mohammad Nayeem Hasan" w:date="2024-07-16T14:07:00Z" w16du:dateUtc="2024-07-16T08:07:00Z">
        <w:r w:rsidDel="0041701F">
          <w:rPr>
            <w:rFonts w:ascii="Times New Roman" w:eastAsia="Times New Roman" w:hAnsi="Times New Roman" w:cs="Times New Roman"/>
            <w:color w:val="212121"/>
            <w:sz w:val="24"/>
            <w:szCs w:val="24"/>
            <w:highlight w:val="white"/>
          </w:rPr>
          <w:delText>48</w:delText>
        </w:r>
      </w:del>
      <w:r>
        <w:rPr>
          <w:rFonts w:ascii="Times New Roman" w:eastAsia="Times New Roman" w:hAnsi="Times New Roman" w:cs="Times New Roman"/>
          <w:color w:val="212121"/>
          <w:sz w:val="24"/>
          <w:szCs w:val="24"/>
          <w:highlight w:val="white"/>
        </w:rPr>
        <w:t>%), being unmarried (64.9</w:t>
      </w:r>
      <w:del w:id="298" w:author="Mohammad Nayeem Hasan" w:date="2024-07-16T14:07:00Z" w16du:dateUtc="2024-07-16T08:07:00Z">
        <w:r w:rsidDel="0041701F">
          <w:rPr>
            <w:rFonts w:ascii="Times New Roman" w:eastAsia="Times New Roman" w:hAnsi="Times New Roman" w:cs="Times New Roman"/>
            <w:color w:val="212121"/>
            <w:sz w:val="24"/>
            <w:szCs w:val="24"/>
            <w:highlight w:val="white"/>
          </w:rPr>
          <w:delText>1</w:delText>
        </w:r>
      </w:del>
      <w:r>
        <w:rPr>
          <w:rFonts w:ascii="Times New Roman" w:eastAsia="Times New Roman" w:hAnsi="Times New Roman" w:cs="Times New Roman"/>
          <w:color w:val="212121"/>
          <w:sz w:val="24"/>
          <w:szCs w:val="24"/>
          <w:highlight w:val="white"/>
        </w:rPr>
        <w:t>%), and having an education level of illiterate (6</w:t>
      </w:r>
      <w:ins w:id="299" w:author="Mohammad Nayeem Hasan" w:date="2024-07-16T14:07:00Z" w16du:dateUtc="2024-07-16T08:07:00Z">
        <w:r w:rsidR="0041701F">
          <w:rPr>
            <w:rFonts w:ascii="Times New Roman" w:eastAsia="Times New Roman" w:hAnsi="Times New Roman" w:cs="Times New Roman"/>
            <w:color w:val="212121"/>
            <w:sz w:val="24"/>
            <w:szCs w:val="24"/>
            <w:highlight w:val="white"/>
          </w:rPr>
          <w:t>1.0</w:t>
        </w:r>
      </w:ins>
      <w:del w:id="300" w:author="Mohammad Nayeem Hasan" w:date="2024-07-16T14:07:00Z" w16du:dateUtc="2024-07-16T08:07:00Z">
        <w:r w:rsidDel="0041701F">
          <w:rPr>
            <w:rFonts w:ascii="Times New Roman" w:eastAsia="Times New Roman" w:hAnsi="Times New Roman" w:cs="Times New Roman"/>
            <w:color w:val="212121"/>
            <w:sz w:val="24"/>
            <w:szCs w:val="24"/>
            <w:highlight w:val="white"/>
          </w:rPr>
          <w:delText>0.96</w:delText>
        </w:r>
      </w:del>
      <w:r>
        <w:rPr>
          <w:rFonts w:ascii="Times New Roman" w:eastAsia="Times New Roman" w:hAnsi="Times New Roman" w:cs="Times New Roman"/>
          <w:color w:val="212121"/>
          <w:sz w:val="24"/>
          <w:szCs w:val="24"/>
          <w:highlight w:val="white"/>
        </w:rPr>
        <w:t>%). Additionally, patients with lower family monthly incomes (64.6</w:t>
      </w:r>
      <w:del w:id="301" w:author="Mohammad Nayeem Hasan" w:date="2024-07-16T14:07:00Z" w16du:dateUtc="2024-07-16T08:07:00Z">
        <w:r w:rsidDel="0041701F">
          <w:rPr>
            <w:rFonts w:ascii="Times New Roman" w:eastAsia="Times New Roman" w:hAnsi="Times New Roman" w:cs="Times New Roman"/>
            <w:color w:val="212121"/>
            <w:sz w:val="24"/>
            <w:szCs w:val="24"/>
            <w:highlight w:val="white"/>
          </w:rPr>
          <w:delText>0</w:delText>
        </w:r>
      </w:del>
      <w:r>
        <w:rPr>
          <w:rFonts w:ascii="Times New Roman" w:eastAsia="Times New Roman" w:hAnsi="Times New Roman" w:cs="Times New Roman"/>
          <w:color w:val="212121"/>
          <w:sz w:val="24"/>
          <w:szCs w:val="24"/>
          <w:highlight w:val="white"/>
        </w:rPr>
        <w:t>%), no access to portable electronic devices (68.0</w:t>
      </w:r>
      <w:del w:id="302" w:author="Mohammad Nayeem Hasan" w:date="2024-07-16T14:07:00Z" w16du:dateUtc="2024-07-16T08:07:00Z">
        <w:r w:rsidDel="0041701F">
          <w:rPr>
            <w:rFonts w:ascii="Times New Roman" w:eastAsia="Times New Roman" w:hAnsi="Times New Roman" w:cs="Times New Roman"/>
            <w:color w:val="212121"/>
            <w:sz w:val="24"/>
            <w:szCs w:val="24"/>
            <w:highlight w:val="white"/>
          </w:rPr>
          <w:delText>0</w:delText>
        </w:r>
      </w:del>
      <w:r>
        <w:rPr>
          <w:rFonts w:ascii="Times New Roman" w:eastAsia="Times New Roman" w:hAnsi="Times New Roman" w:cs="Times New Roman"/>
          <w:color w:val="212121"/>
          <w:sz w:val="24"/>
          <w:szCs w:val="24"/>
          <w:highlight w:val="white"/>
        </w:rPr>
        <w:t>%), and no access to mass media (55.</w:t>
      </w:r>
      <w:ins w:id="303" w:author="Mohammad Nayeem Hasan" w:date="2024-07-16T14:07:00Z" w16du:dateUtc="2024-07-16T08:07:00Z">
        <w:r w:rsidR="0041701F">
          <w:rPr>
            <w:rFonts w:ascii="Times New Roman" w:eastAsia="Times New Roman" w:hAnsi="Times New Roman" w:cs="Times New Roman"/>
            <w:color w:val="212121"/>
            <w:sz w:val="24"/>
            <w:szCs w:val="24"/>
            <w:highlight w:val="white"/>
          </w:rPr>
          <w:t>8</w:t>
        </w:r>
      </w:ins>
      <w:del w:id="304" w:author="Mohammad Nayeem Hasan" w:date="2024-07-16T14:07:00Z" w16du:dateUtc="2024-07-16T08:07:00Z">
        <w:r w:rsidDel="0041701F">
          <w:rPr>
            <w:rFonts w:ascii="Times New Roman" w:eastAsia="Times New Roman" w:hAnsi="Times New Roman" w:cs="Times New Roman"/>
            <w:color w:val="212121"/>
            <w:sz w:val="24"/>
            <w:szCs w:val="24"/>
            <w:highlight w:val="white"/>
          </w:rPr>
          <w:delText>78</w:delText>
        </w:r>
      </w:del>
      <w:r>
        <w:rPr>
          <w:rFonts w:ascii="Times New Roman" w:eastAsia="Times New Roman" w:hAnsi="Times New Roman" w:cs="Times New Roman"/>
          <w:color w:val="212121"/>
          <w:sz w:val="24"/>
          <w:szCs w:val="24"/>
          <w:highlight w:val="white"/>
        </w:rPr>
        <w:t xml:space="preserve">%) exhibited higher prevalence rates compared to their non-delayed counterparts. Furthermore, among patients experiencing total </w:t>
      </w:r>
      <w:del w:id="305" w:author="Mohammad Nayeem Hasan" w:date="2024-07-16T14:20:00Z" w16du:dateUtc="2024-07-16T08:20: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delay, the prevalence of breast pain, nipple discharge, and bone pain were notably elevated at 50.0</w:t>
      </w:r>
      <w:del w:id="306" w:author="Mohammad Nayeem Hasan" w:date="2024-07-16T14:07:00Z" w16du:dateUtc="2024-07-16T08:07:00Z">
        <w:r w:rsidDel="0041701F">
          <w:rPr>
            <w:rFonts w:ascii="Times New Roman" w:eastAsia="Times New Roman" w:hAnsi="Times New Roman" w:cs="Times New Roman"/>
            <w:color w:val="212121"/>
            <w:sz w:val="24"/>
            <w:szCs w:val="24"/>
            <w:highlight w:val="white"/>
          </w:rPr>
          <w:delText>0</w:delText>
        </w:r>
      </w:del>
      <w:r>
        <w:rPr>
          <w:rFonts w:ascii="Times New Roman" w:eastAsia="Times New Roman" w:hAnsi="Times New Roman" w:cs="Times New Roman"/>
          <w:color w:val="212121"/>
          <w:sz w:val="24"/>
          <w:szCs w:val="24"/>
          <w:highlight w:val="white"/>
        </w:rPr>
        <w:t>%, 70.0</w:t>
      </w:r>
      <w:del w:id="307" w:author="Mohammad Nayeem Hasan" w:date="2024-07-16T14:07:00Z" w16du:dateUtc="2024-07-16T08:07:00Z">
        <w:r w:rsidDel="0041701F">
          <w:rPr>
            <w:rFonts w:ascii="Times New Roman" w:eastAsia="Times New Roman" w:hAnsi="Times New Roman" w:cs="Times New Roman"/>
            <w:color w:val="212121"/>
            <w:sz w:val="24"/>
            <w:szCs w:val="24"/>
            <w:highlight w:val="white"/>
          </w:rPr>
          <w:delText>0</w:delText>
        </w:r>
      </w:del>
      <w:r>
        <w:rPr>
          <w:rFonts w:ascii="Times New Roman" w:eastAsia="Times New Roman" w:hAnsi="Times New Roman" w:cs="Times New Roman"/>
          <w:color w:val="212121"/>
          <w:sz w:val="24"/>
          <w:szCs w:val="24"/>
          <w:highlight w:val="white"/>
        </w:rPr>
        <w:t>%, and 41.</w:t>
      </w:r>
      <w:ins w:id="308" w:author="Mohammad Nayeem Hasan" w:date="2024-07-16T14:07:00Z" w16du:dateUtc="2024-07-16T08:07:00Z">
        <w:r w:rsidR="0041701F">
          <w:rPr>
            <w:rFonts w:ascii="Times New Roman" w:eastAsia="Times New Roman" w:hAnsi="Times New Roman" w:cs="Times New Roman"/>
            <w:color w:val="212121"/>
            <w:sz w:val="24"/>
            <w:szCs w:val="24"/>
            <w:highlight w:val="white"/>
          </w:rPr>
          <w:t>7</w:t>
        </w:r>
      </w:ins>
      <w:del w:id="309" w:author="Mohammad Nayeem Hasan" w:date="2024-07-16T14:07:00Z" w16du:dateUtc="2024-07-16T08:07:00Z">
        <w:r w:rsidDel="0041701F">
          <w:rPr>
            <w:rFonts w:ascii="Times New Roman" w:eastAsia="Times New Roman" w:hAnsi="Times New Roman" w:cs="Times New Roman"/>
            <w:color w:val="212121"/>
            <w:sz w:val="24"/>
            <w:szCs w:val="24"/>
            <w:highlight w:val="white"/>
          </w:rPr>
          <w:delText>67</w:delText>
        </w:r>
      </w:del>
      <w:r>
        <w:rPr>
          <w:rFonts w:ascii="Times New Roman" w:eastAsia="Times New Roman" w:hAnsi="Times New Roman" w:cs="Times New Roman"/>
          <w:color w:val="212121"/>
          <w:sz w:val="24"/>
          <w:szCs w:val="24"/>
          <w:highlight w:val="white"/>
        </w:rPr>
        <w:t>%, respectively, compared to those without delay.</w:t>
      </w:r>
    </w:p>
    <w:p w14:paraId="148470FC" w14:textId="454CD730" w:rsidR="008063D1" w:rsidRDefault="00661C24">
      <w:pPr>
        <w:spacing w:before="240" w:after="240" w:line="360" w:lineRule="auto"/>
        <w:ind w:firstLine="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In adjusted analysis, the patient's geographic location, area of residence, current marital status, patient education level, access to mass media, and the presence of breast pain, nipple discharge, and bone pain demonstrated associations with total </w:t>
      </w:r>
      <w:del w:id="310" w:author="Mohammad Nayeem Hasan" w:date="2024-07-16T14:20:00Z" w16du:dateUtc="2024-07-16T08:20: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 xml:space="preserve">delay. Further examination via adjusted logistic regression </w:t>
      </w:r>
      <w:del w:id="311" w:author="Mohammad Nayeem Hasan" w:date="2024-07-16T15:42:00Z" w16du:dateUtc="2024-07-16T09:42:00Z">
        <w:r w:rsidDel="00D618D5">
          <w:rPr>
            <w:rFonts w:ascii="Times New Roman" w:eastAsia="Times New Roman" w:hAnsi="Times New Roman" w:cs="Times New Roman"/>
            <w:color w:val="212121"/>
            <w:sz w:val="24"/>
            <w:szCs w:val="24"/>
            <w:highlight w:val="white"/>
          </w:rPr>
          <w:delText xml:space="preserve">modeling </w:delText>
        </w:r>
      </w:del>
      <w:ins w:id="312" w:author="Mohammad Nayeem Hasan" w:date="2024-07-16T15:42:00Z" w16du:dateUtc="2024-07-16T09:42:00Z">
        <w:r w:rsidR="00D618D5">
          <w:rPr>
            <w:rFonts w:ascii="Times New Roman" w:eastAsia="Times New Roman" w:hAnsi="Times New Roman" w:cs="Times New Roman"/>
            <w:color w:val="212121"/>
            <w:sz w:val="24"/>
            <w:szCs w:val="24"/>
            <w:highlight w:val="white"/>
          </w:rPr>
          <w:t>modelling</w:t>
        </w:r>
        <w:r w:rsidR="00D618D5">
          <w:rPr>
            <w:rFonts w:ascii="Times New Roman" w:eastAsia="Times New Roman" w:hAnsi="Times New Roman" w:cs="Times New Roman"/>
            <w:color w:val="212121"/>
            <w:sz w:val="24"/>
            <w:szCs w:val="24"/>
            <w:highlight w:val="white"/>
          </w:rPr>
          <w:t xml:space="preserve"> </w:t>
        </w:r>
      </w:ins>
      <w:r>
        <w:rPr>
          <w:rFonts w:ascii="Times New Roman" w:eastAsia="Times New Roman" w:hAnsi="Times New Roman" w:cs="Times New Roman"/>
          <w:color w:val="212121"/>
          <w:sz w:val="24"/>
          <w:szCs w:val="24"/>
          <w:highlight w:val="white"/>
        </w:rPr>
        <w:t xml:space="preserve">revealed that patients from the Rangpur division exhibited over 6 times (AOR: 6.07, 95% CI: 1.76-8.02) higher odds of experiencing total </w:t>
      </w:r>
      <w:del w:id="313" w:author="Mohammad Nayeem Hasan" w:date="2024-07-16T14:20:00Z" w16du:dateUtc="2024-07-16T08:20: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 xml:space="preserve">delay compared to those from the Barisal division. Additionally, </w:t>
      </w:r>
      <w:r>
        <w:rPr>
          <w:rFonts w:ascii="Times New Roman" w:eastAsia="Times New Roman" w:hAnsi="Times New Roman" w:cs="Times New Roman"/>
          <w:color w:val="212121"/>
          <w:sz w:val="24"/>
          <w:szCs w:val="24"/>
          <w:highlight w:val="yellow"/>
        </w:rPr>
        <w:t xml:space="preserve">patients residing in rural areas demonstrated 2.04 times (AOR: 2.04, 95% CI: 1.17-3.61) higher odds of experiencing total </w:t>
      </w:r>
      <w:del w:id="314" w:author="Mohammad Nayeem Hasan" w:date="2024-07-16T14:21:00Z" w16du:dateUtc="2024-07-16T08:21:00Z">
        <w:r w:rsidDel="006F2F23">
          <w:rPr>
            <w:rFonts w:ascii="Times New Roman" w:eastAsia="Times New Roman" w:hAnsi="Times New Roman" w:cs="Times New Roman"/>
            <w:color w:val="212121"/>
            <w:sz w:val="24"/>
            <w:szCs w:val="24"/>
            <w:highlight w:val="yellow"/>
          </w:rPr>
          <w:delText xml:space="preserve">diagnosis </w:delText>
        </w:r>
      </w:del>
      <w:r>
        <w:rPr>
          <w:rFonts w:ascii="Times New Roman" w:eastAsia="Times New Roman" w:hAnsi="Times New Roman" w:cs="Times New Roman"/>
          <w:color w:val="212121"/>
          <w:sz w:val="24"/>
          <w:szCs w:val="24"/>
          <w:highlight w:val="yellow"/>
        </w:rPr>
        <w:t>delay compared to their urban counterparts.</w:t>
      </w:r>
      <w:r>
        <w:rPr>
          <w:rFonts w:ascii="Times New Roman" w:eastAsia="Times New Roman" w:hAnsi="Times New Roman" w:cs="Times New Roman"/>
          <w:color w:val="212121"/>
          <w:sz w:val="24"/>
          <w:szCs w:val="24"/>
          <w:highlight w:val="white"/>
        </w:rPr>
        <w:t xml:space="preserve"> Unmarried patients </w:t>
      </w:r>
      <w:r>
        <w:rPr>
          <w:rFonts w:ascii="Times New Roman" w:eastAsia="Times New Roman" w:hAnsi="Times New Roman" w:cs="Times New Roman"/>
          <w:color w:val="212121"/>
          <w:sz w:val="24"/>
          <w:szCs w:val="24"/>
          <w:highlight w:val="cyan"/>
        </w:rPr>
        <w:t xml:space="preserve">demonstrated 1.46 times (AOR: 1.46, 95% CI: 1.14-2.94) higher odds of experiencing total </w:t>
      </w:r>
      <w:del w:id="315" w:author="Mohammad Nayeem Hasan" w:date="2024-07-16T14:21:00Z" w16du:dateUtc="2024-07-16T08:21:00Z">
        <w:r w:rsidDel="006F2F23">
          <w:rPr>
            <w:rFonts w:ascii="Times New Roman" w:eastAsia="Times New Roman" w:hAnsi="Times New Roman" w:cs="Times New Roman"/>
            <w:color w:val="212121"/>
            <w:sz w:val="24"/>
            <w:szCs w:val="24"/>
            <w:highlight w:val="cyan"/>
          </w:rPr>
          <w:delText xml:space="preserve">diagnosis </w:delText>
        </w:r>
      </w:del>
      <w:r>
        <w:rPr>
          <w:rFonts w:ascii="Times New Roman" w:eastAsia="Times New Roman" w:hAnsi="Times New Roman" w:cs="Times New Roman"/>
          <w:color w:val="212121"/>
          <w:sz w:val="24"/>
          <w:szCs w:val="24"/>
          <w:highlight w:val="cyan"/>
        </w:rPr>
        <w:t>delay compared to their married counterparts.</w:t>
      </w:r>
      <w:r>
        <w:rPr>
          <w:rFonts w:ascii="Times New Roman" w:eastAsia="Times New Roman" w:hAnsi="Times New Roman" w:cs="Times New Roman"/>
          <w:color w:val="212121"/>
          <w:sz w:val="24"/>
          <w:szCs w:val="24"/>
          <w:highlight w:val="white"/>
        </w:rPr>
        <w:t xml:space="preserve"> Illiterate and primary-educated patients demonstrated higher odds of experiencing total </w:t>
      </w:r>
      <w:del w:id="316" w:author="Mohammad Nayeem Hasan" w:date="2024-07-16T14:21:00Z" w16du:dateUtc="2024-07-16T08:21: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 xml:space="preserve">delay compared to secondary or higher-educated patients, with 1.59 times (AOR: 1.59, 95% CI: 1.18-3.05) and 1.51 times (AOR: 1.51, 95% CI: 1.17-2.95), respectively. </w:t>
      </w:r>
      <w:r>
        <w:rPr>
          <w:rFonts w:ascii="Times New Roman" w:eastAsia="Times New Roman" w:hAnsi="Times New Roman" w:cs="Times New Roman"/>
          <w:color w:val="212121"/>
          <w:sz w:val="24"/>
          <w:szCs w:val="24"/>
          <w:highlight w:val="yellow"/>
        </w:rPr>
        <w:t xml:space="preserve">Patients with access to portable electronic devices had 2% lower odds of experiencing total </w:t>
      </w:r>
      <w:del w:id="317" w:author="Mohammad Nayeem Hasan" w:date="2024-07-16T14:21:00Z" w16du:dateUtc="2024-07-16T08:21:00Z">
        <w:r w:rsidDel="006F2F23">
          <w:rPr>
            <w:rFonts w:ascii="Times New Roman" w:eastAsia="Times New Roman" w:hAnsi="Times New Roman" w:cs="Times New Roman"/>
            <w:color w:val="212121"/>
            <w:sz w:val="24"/>
            <w:szCs w:val="24"/>
            <w:highlight w:val="yellow"/>
          </w:rPr>
          <w:delText xml:space="preserve">diagnosis </w:delText>
        </w:r>
      </w:del>
      <w:r>
        <w:rPr>
          <w:rFonts w:ascii="Times New Roman" w:eastAsia="Times New Roman" w:hAnsi="Times New Roman" w:cs="Times New Roman"/>
          <w:color w:val="212121"/>
          <w:sz w:val="24"/>
          <w:szCs w:val="24"/>
          <w:highlight w:val="yellow"/>
        </w:rPr>
        <w:t>delay compared to their counterparts (AOR: 1.55, 95% CI: 1.18-2.52).</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cyan"/>
        </w:rPr>
        <w:t xml:space="preserve">Patients presenting with breast pain (AOR: 1.60, 95% CI: 1.34-2.05), nipple discharge (AOR: 2.19, 95% CI: 1.75-7.52), and bone pain (AOR: 1.37, 95% CI: 1.09-2.30) demonstrated higher odds of experiencing total </w:t>
      </w:r>
      <w:del w:id="318" w:author="Mohammad Nayeem Hasan" w:date="2024-07-16T14:21:00Z" w16du:dateUtc="2024-07-16T08:21:00Z">
        <w:r w:rsidDel="006F2F23">
          <w:rPr>
            <w:rFonts w:ascii="Times New Roman" w:eastAsia="Times New Roman" w:hAnsi="Times New Roman" w:cs="Times New Roman"/>
            <w:color w:val="212121"/>
            <w:sz w:val="24"/>
            <w:szCs w:val="24"/>
            <w:highlight w:val="cyan"/>
          </w:rPr>
          <w:delText xml:space="preserve">diagnosis </w:delText>
        </w:r>
      </w:del>
      <w:r>
        <w:rPr>
          <w:rFonts w:ascii="Times New Roman" w:eastAsia="Times New Roman" w:hAnsi="Times New Roman" w:cs="Times New Roman"/>
          <w:color w:val="212121"/>
          <w:sz w:val="24"/>
          <w:szCs w:val="24"/>
          <w:highlight w:val="cyan"/>
        </w:rPr>
        <w:t>delay compared to their counterparts (Table 7)</w:t>
      </w:r>
      <w:r>
        <w:rPr>
          <w:rFonts w:ascii="Times New Roman" w:eastAsia="Times New Roman" w:hAnsi="Times New Roman" w:cs="Times New Roman"/>
          <w:color w:val="212121"/>
          <w:sz w:val="24"/>
          <w:szCs w:val="24"/>
          <w:highlight w:val="white"/>
        </w:rPr>
        <w:t>.</w:t>
      </w:r>
    </w:p>
    <w:p w14:paraId="37EF2E97" w14:textId="4C779D97" w:rsidR="008063D1" w:rsidDel="0041701F" w:rsidRDefault="00661C24">
      <w:pPr>
        <w:pStyle w:val="Heading1"/>
        <w:keepNext w:val="0"/>
        <w:keepLines w:val="0"/>
        <w:spacing w:before="480" w:after="240" w:line="360" w:lineRule="auto"/>
        <w:ind w:firstLine="20"/>
        <w:jc w:val="both"/>
        <w:rPr>
          <w:del w:id="319" w:author="Mohammad Nayeem Hasan" w:date="2024-07-16T14:08:00Z" w16du:dateUtc="2024-07-16T08:08:00Z"/>
          <w:rFonts w:ascii="Times New Roman" w:eastAsia="Times New Roman" w:hAnsi="Times New Roman" w:cs="Times New Roman"/>
          <w:color w:val="212121"/>
          <w:sz w:val="24"/>
          <w:szCs w:val="24"/>
          <w:highlight w:val="white"/>
        </w:rPr>
      </w:pPr>
      <w:bookmarkStart w:id="320" w:name="_8y03nl7d9eme" w:colFirst="0" w:colLast="0"/>
      <w:bookmarkEnd w:id="320"/>
      <w:del w:id="321" w:author="Mohammad Nayeem Hasan" w:date="2024-07-16T14:08:00Z" w16du:dateUtc="2024-07-16T08:08:00Z">
        <w:r w:rsidDel="0041701F">
          <w:rPr>
            <w:rFonts w:ascii="Times New Roman" w:eastAsia="Times New Roman" w:hAnsi="Times New Roman" w:cs="Times New Roman"/>
            <w:color w:val="212121"/>
            <w:sz w:val="24"/>
            <w:szCs w:val="24"/>
            <w:highlight w:val="white"/>
          </w:rPr>
          <w:delText>The three models employed in this study successfully passed the Hosmer and Lemeshow goodness-of-fit test, indicating a good fit. The classification accuracy was also acceptable, with AUC values of 62.4</w:delText>
        </w:r>
      </w:del>
      <w:del w:id="322" w:author="Mohammad Nayeem Hasan" w:date="2024-07-16T14:07:00Z" w16du:dateUtc="2024-07-16T08:07:00Z">
        <w:r w:rsidDel="0041701F">
          <w:rPr>
            <w:rFonts w:ascii="Times New Roman" w:eastAsia="Times New Roman" w:hAnsi="Times New Roman" w:cs="Times New Roman"/>
            <w:color w:val="212121"/>
            <w:sz w:val="24"/>
            <w:szCs w:val="24"/>
            <w:highlight w:val="white"/>
          </w:rPr>
          <w:delText>3</w:delText>
        </w:r>
      </w:del>
      <w:del w:id="323" w:author="Mohammad Nayeem Hasan" w:date="2024-07-16T14:08:00Z" w16du:dateUtc="2024-07-16T08:08:00Z">
        <w:r w:rsidDel="0041701F">
          <w:rPr>
            <w:rFonts w:ascii="Times New Roman" w:eastAsia="Times New Roman" w:hAnsi="Times New Roman" w:cs="Times New Roman"/>
            <w:color w:val="212121"/>
            <w:sz w:val="24"/>
            <w:szCs w:val="24"/>
            <w:highlight w:val="white"/>
          </w:rPr>
          <w:delText>%, 58.92%, and 68.8</w:delText>
        </w:r>
      </w:del>
      <w:del w:id="324" w:author="Mohammad Nayeem Hasan" w:date="2024-07-16T14:07:00Z" w16du:dateUtc="2024-07-16T08:07:00Z">
        <w:r w:rsidDel="0041701F">
          <w:rPr>
            <w:rFonts w:ascii="Times New Roman" w:eastAsia="Times New Roman" w:hAnsi="Times New Roman" w:cs="Times New Roman"/>
            <w:color w:val="212121"/>
            <w:sz w:val="24"/>
            <w:szCs w:val="24"/>
            <w:highlight w:val="white"/>
          </w:rPr>
          <w:delText>7</w:delText>
        </w:r>
      </w:del>
      <w:del w:id="325" w:author="Mohammad Nayeem Hasan" w:date="2024-07-16T14:08:00Z" w16du:dateUtc="2024-07-16T08:08:00Z">
        <w:r w:rsidDel="0041701F">
          <w:rPr>
            <w:rFonts w:ascii="Times New Roman" w:eastAsia="Times New Roman" w:hAnsi="Times New Roman" w:cs="Times New Roman"/>
            <w:color w:val="212121"/>
            <w:sz w:val="24"/>
            <w:szCs w:val="24"/>
            <w:highlight w:val="white"/>
          </w:rPr>
          <w:delText>% for Model 1, Model 2, and Model 3, respectively (Tables 8 and Figure 3). Notably, among the three models, Model 3 exhibited higher accuracy compared to the other two variables.</w:delText>
        </w:r>
      </w:del>
    </w:p>
    <w:p w14:paraId="6DDB35CA" w14:textId="77777777" w:rsidR="008063D1" w:rsidRDefault="00661C24">
      <w:pPr>
        <w:pStyle w:val="Heading1"/>
        <w:keepNext w:val="0"/>
        <w:keepLines w:val="0"/>
        <w:spacing w:before="480" w:after="240" w:line="360" w:lineRule="auto"/>
        <w:jc w:val="both"/>
        <w:rPr>
          <w:rFonts w:ascii="Times New Roman" w:eastAsia="Times New Roman" w:hAnsi="Times New Roman" w:cs="Times New Roman"/>
          <w:b/>
          <w:color w:val="4A86E8"/>
          <w:sz w:val="28"/>
          <w:szCs w:val="28"/>
          <w:highlight w:val="white"/>
        </w:rPr>
      </w:pPr>
      <w:bookmarkStart w:id="326" w:name="_pyl1fdx0g622" w:colFirst="0" w:colLast="0"/>
      <w:bookmarkEnd w:id="326"/>
      <w:r>
        <w:rPr>
          <w:rFonts w:ascii="Times New Roman" w:eastAsia="Times New Roman" w:hAnsi="Times New Roman" w:cs="Times New Roman"/>
          <w:b/>
          <w:color w:val="4A86E8"/>
          <w:sz w:val="28"/>
          <w:szCs w:val="28"/>
          <w:highlight w:val="white"/>
        </w:rPr>
        <w:t>Discussion</w:t>
      </w:r>
    </w:p>
    <w:p w14:paraId="0DAB658C" w14:textId="11AAD24E" w:rsidR="008063D1" w:rsidRDefault="00661C24" w:rsidP="00B46AA1">
      <w:pPr>
        <w:spacing w:before="240" w:after="240" w:line="360" w:lineRule="auto"/>
        <w:jc w:val="both"/>
        <w:rPr>
          <w:rFonts w:ascii="Times New Roman" w:eastAsia="Times New Roman" w:hAnsi="Times New Roman" w:cs="Times New Roman"/>
          <w:sz w:val="24"/>
          <w:szCs w:val="24"/>
        </w:rPr>
      </w:pPr>
      <w:r w:rsidRPr="00661C24">
        <w:rPr>
          <w:rFonts w:ascii="Times New Roman" w:eastAsia="Times New Roman" w:hAnsi="Times New Roman" w:cs="Times New Roman"/>
          <w:sz w:val="24"/>
          <w:szCs w:val="24"/>
          <w:highlight w:val="yellow"/>
        </w:rPr>
        <w:t>Breast cancer has emerged as a significant threat in Bangladesh due to its high fatality rate.</w:t>
      </w:r>
      <w:r>
        <w:rPr>
          <w:rFonts w:ascii="Times New Roman" w:eastAsia="Times New Roman" w:hAnsi="Times New Roman" w:cs="Times New Roman"/>
          <w:sz w:val="24"/>
          <w:szCs w:val="24"/>
        </w:rPr>
        <w:t xml:space="preserve"> Timely diagnosis is crucial to mitigate mortality and enhance survival rates nationally. Our research represents the first comprehensive exploration in Bangladesh of the factors contributing to delays in breast cancer diagnosis, and the impact of these delays on cancer staging. This study provides invaluable insights for policymakers, shedding light on the underlying causes of diagnostic delays and offering avenues for intervention to reduce them. </w:t>
      </w:r>
      <w:r>
        <w:rPr>
          <w:rFonts w:ascii="Times New Roman" w:eastAsia="Times New Roman" w:hAnsi="Times New Roman" w:cs="Times New Roman"/>
          <w:sz w:val="24"/>
          <w:szCs w:val="24"/>
        </w:rPr>
        <w:lastRenderedPageBreak/>
        <w:t xml:space="preserve">Our investigation delineated the total </w:t>
      </w:r>
      <w:del w:id="327" w:author="Mohammad Nayeem Hasan" w:date="2024-07-16T14:21:00Z" w16du:dateUtc="2024-07-16T08:21:00Z">
        <w:r w:rsidDel="006F2F23">
          <w:rPr>
            <w:rFonts w:ascii="Times New Roman" w:eastAsia="Times New Roman" w:hAnsi="Times New Roman" w:cs="Times New Roman"/>
            <w:sz w:val="24"/>
            <w:szCs w:val="24"/>
          </w:rPr>
          <w:delText xml:space="preserve">diagnostic </w:delText>
        </w:r>
      </w:del>
      <w:r>
        <w:rPr>
          <w:rFonts w:ascii="Times New Roman" w:eastAsia="Times New Roman" w:hAnsi="Times New Roman" w:cs="Times New Roman"/>
          <w:sz w:val="24"/>
          <w:szCs w:val="24"/>
        </w:rPr>
        <w:t>delay into two distinct components: patient delay and provider delay. Patient delay denotes the interval from the initial symptom recognition to the first consultation with a healthcare professional, while provider delay encompasses the period between the initial contact with a healthcare provider and the initiation of diagnosis and treatment. Both patient and provider delays are pivotal factors contributing to diagnostic delays in both developing and low- and middle-income countries (LMICs), especially considering the limitations in universal health coverage (UHC) services in these regions (</w:t>
      </w:r>
      <w:r>
        <w:rPr>
          <w:rFonts w:ascii="Times New Roman" w:eastAsia="Times New Roman" w:hAnsi="Times New Roman" w:cs="Times New Roman"/>
          <w:color w:val="303030"/>
          <w:sz w:val="24"/>
          <w:szCs w:val="24"/>
          <w:highlight w:val="white"/>
        </w:rPr>
        <w:t>Foerster M. et al.,2021).</w:t>
      </w:r>
      <w:r w:rsidRPr="00661C24">
        <w:rPr>
          <w:rFonts w:ascii="Times New Roman" w:eastAsia="Times New Roman" w:hAnsi="Times New Roman" w:cs="Times New Roman"/>
          <w:sz w:val="24"/>
          <w:szCs w:val="24"/>
          <w:highlight w:val="yellow"/>
        </w:rPr>
        <w:t xml:space="preserve">Our findings indicate that patient delay exerts a predominant influence on total </w:t>
      </w:r>
      <w:del w:id="328" w:author="Mohammad Nayeem Hasan" w:date="2024-07-16T14:21:00Z" w16du:dateUtc="2024-07-16T08:21:00Z">
        <w:r w:rsidRPr="00661C24" w:rsidDel="006F2F23">
          <w:rPr>
            <w:rFonts w:ascii="Times New Roman" w:eastAsia="Times New Roman" w:hAnsi="Times New Roman" w:cs="Times New Roman"/>
            <w:sz w:val="24"/>
            <w:szCs w:val="24"/>
            <w:highlight w:val="yellow"/>
          </w:rPr>
          <w:delText xml:space="preserve">diagnostic </w:delText>
        </w:r>
      </w:del>
      <w:r w:rsidRPr="00661C24">
        <w:rPr>
          <w:rFonts w:ascii="Times New Roman" w:eastAsia="Times New Roman" w:hAnsi="Times New Roman" w:cs="Times New Roman"/>
          <w:sz w:val="24"/>
          <w:szCs w:val="24"/>
          <w:highlight w:val="yellow"/>
        </w:rPr>
        <w:t>delay, although determining a specific factor responsible for the total delay is elusive, as it represents a composite of various contributing factors.</w:t>
      </w:r>
      <w:r>
        <w:rPr>
          <w:rFonts w:ascii="Times New Roman" w:eastAsia="Times New Roman" w:hAnsi="Times New Roman" w:cs="Times New Roman"/>
          <w:sz w:val="24"/>
          <w:szCs w:val="24"/>
        </w:rPr>
        <w:t xml:space="preserve"> Notably, in our study, a total </w:t>
      </w:r>
      <w:del w:id="329" w:author="Mohammad Nayeem Hasan" w:date="2024-07-16T14:21:00Z" w16du:dateUtc="2024-07-16T08:21:00Z">
        <w:r w:rsidDel="006F2F23">
          <w:rPr>
            <w:rFonts w:ascii="Times New Roman" w:eastAsia="Times New Roman" w:hAnsi="Times New Roman" w:cs="Times New Roman"/>
            <w:sz w:val="24"/>
            <w:szCs w:val="24"/>
          </w:rPr>
          <w:delText xml:space="preserve">diagnostic </w:delText>
        </w:r>
      </w:del>
      <w:r>
        <w:rPr>
          <w:rFonts w:ascii="Times New Roman" w:eastAsia="Times New Roman" w:hAnsi="Times New Roman" w:cs="Times New Roman"/>
          <w:sz w:val="24"/>
          <w:szCs w:val="24"/>
        </w:rPr>
        <w:t xml:space="preserve">delay typically exceeded </w:t>
      </w:r>
      <w:ins w:id="330" w:author="Mohammad Nayeem Hasan" w:date="2024-07-16T14:33:00Z" w16du:dateUtc="2024-07-16T08:33:00Z">
        <w:r w:rsidR="00B47F68">
          <w:rPr>
            <w:rFonts w:ascii="Times New Roman" w:eastAsia="Times New Roman" w:hAnsi="Times New Roman" w:cs="Times New Roman"/>
            <w:sz w:val="24"/>
            <w:szCs w:val="24"/>
          </w:rPr>
          <w:t>four months</w:t>
        </w:r>
      </w:ins>
      <w:del w:id="331" w:author="Mohammad Nayeem Hasan" w:date="2024-07-16T14:33:00Z" w16du:dateUtc="2024-07-16T08:33:00Z">
        <w:r w:rsidDel="00B47F68">
          <w:rPr>
            <w:rFonts w:ascii="Times New Roman" w:eastAsia="Times New Roman" w:hAnsi="Times New Roman" w:cs="Times New Roman"/>
            <w:sz w:val="24"/>
            <w:szCs w:val="24"/>
          </w:rPr>
          <w:delText>sixteen (16) weeks</w:delText>
        </w:r>
      </w:del>
      <w:r>
        <w:rPr>
          <w:rFonts w:ascii="Times New Roman" w:eastAsia="Times New Roman" w:hAnsi="Times New Roman" w:cs="Times New Roman"/>
          <w:sz w:val="24"/>
          <w:szCs w:val="24"/>
        </w:rPr>
        <w:t xml:space="preserve">, with approximately 190 out of 355 patients experiencing delays surpassing this threshold. </w:t>
      </w:r>
      <w:r w:rsidRPr="00661C24">
        <w:rPr>
          <w:rFonts w:ascii="Times New Roman" w:eastAsia="Times New Roman" w:hAnsi="Times New Roman" w:cs="Times New Roman"/>
          <w:sz w:val="24"/>
          <w:szCs w:val="24"/>
          <w:highlight w:val="yellow"/>
        </w:rPr>
        <w:t>Comparatively, in the United States, the total delay averaged 4.9 weeks (Fedewa SA, Edge SB, Stewart AK, et al., 2011), while in India, it extended to 29.4 weeks (Jassem et al.,2014)</w:t>
      </w:r>
      <w:r>
        <w:rPr>
          <w:rFonts w:ascii="Times New Roman" w:eastAsia="Times New Roman" w:hAnsi="Times New Roman" w:cs="Times New Roman"/>
          <w:sz w:val="24"/>
          <w:szCs w:val="24"/>
        </w:rPr>
        <w:t xml:space="preserve">. Strikingly, our research </w:t>
      </w:r>
      <w:r w:rsidRPr="00661C24">
        <w:rPr>
          <w:rFonts w:ascii="Times New Roman" w:eastAsia="Times New Roman" w:hAnsi="Times New Roman" w:cs="Times New Roman"/>
          <w:sz w:val="24"/>
          <w:szCs w:val="24"/>
          <w:highlight w:val="cyan"/>
        </w:rPr>
        <w:t>revealed a total delay of 27.38 weeks, surpassing the delays observed in both developed</w:t>
      </w:r>
      <w:r>
        <w:rPr>
          <w:rFonts w:ascii="Times New Roman" w:eastAsia="Times New Roman" w:hAnsi="Times New Roman" w:cs="Times New Roman"/>
          <w:sz w:val="24"/>
          <w:szCs w:val="24"/>
        </w:rPr>
        <w:t xml:space="preserve"> and developing nations, as documented in studies </w:t>
      </w:r>
      <w:r w:rsidRPr="00B46AA1">
        <w:rPr>
          <w:rFonts w:ascii="Times New Roman" w:eastAsia="Times New Roman" w:hAnsi="Times New Roman" w:cs="Times New Roman"/>
          <w:b/>
          <w:sz w:val="24"/>
          <w:szCs w:val="24"/>
          <w:highlight w:val="yellow"/>
        </w:rPr>
        <w:t>conducted in Morocco</w:t>
      </w:r>
      <w:r w:rsidRPr="00B46AA1">
        <w:rPr>
          <w:rFonts w:ascii="Times New Roman" w:eastAsia="Times New Roman" w:hAnsi="Times New Roman" w:cs="Times New Roman"/>
          <w:sz w:val="24"/>
          <w:szCs w:val="24"/>
          <w:highlight w:val="yellow"/>
        </w:rPr>
        <w:t>.</w:t>
      </w:r>
    </w:p>
    <w:p w14:paraId="0363535A" w14:textId="77777777" w:rsidR="008063D1" w:rsidRDefault="00661C24" w:rsidP="00B46AA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814C9C" w14:textId="77777777" w:rsidR="008063D1" w:rsidRDefault="00661C24" w:rsidP="00B46AA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predominant reason for delaying seeking medical attention was found in the perception that the problem would disappear spontaneously. This suggests a lack of clear understanding among women regarding the </w:t>
      </w:r>
      <w:ins w:id="332" w:author="User" w:date="2024-04-13T16:16:00Z">
        <w:r>
          <w:rPr>
            <w:rFonts w:ascii="Times New Roman" w:eastAsia="Times New Roman" w:hAnsi="Times New Roman" w:cs="Times New Roman"/>
            <w:sz w:val="24"/>
            <w:szCs w:val="24"/>
          </w:rPr>
          <w:t xml:space="preserve">early </w:t>
        </w:r>
      </w:ins>
      <w:r>
        <w:rPr>
          <w:rFonts w:ascii="Times New Roman" w:eastAsia="Times New Roman" w:hAnsi="Times New Roman" w:cs="Times New Roman"/>
          <w:sz w:val="24"/>
          <w:szCs w:val="24"/>
        </w:rPr>
        <w:t>signs and symptoms of the disease, resulting in delayed diagnosis. Negligence and carelessness were also commonly observed among participants. The absence of knowledge concerning the warning signs of breast cancer can be perilous, potentially leading to the advancement of the disease and even mortality. This correlation aligns with studies conducted in Tunisia (</w:t>
      </w:r>
      <w:proofErr w:type="spellStart"/>
      <w:r>
        <w:rPr>
          <w:rFonts w:ascii="Times New Roman" w:eastAsia="Times New Roman" w:hAnsi="Times New Roman" w:cs="Times New Roman"/>
          <w:sz w:val="24"/>
          <w:szCs w:val="24"/>
        </w:rPr>
        <w:t>Landolsi</w:t>
      </w:r>
      <w:proofErr w:type="spellEnd"/>
      <w:r>
        <w:rPr>
          <w:rFonts w:ascii="Times New Roman" w:eastAsia="Times New Roman" w:hAnsi="Times New Roman" w:cs="Times New Roman"/>
          <w:sz w:val="24"/>
          <w:szCs w:val="24"/>
        </w:rPr>
        <w:t xml:space="preserve"> A1 et al., 2010) and Libya (</w:t>
      </w:r>
      <w:proofErr w:type="spellStart"/>
      <w:r>
        <w:rPr>
          <w:rFonts w:ascii="Times New Roman" w:eastAsia="Times New Roman" w:hAnsi="Times New Roman" w:cs="Times New Roman"/>
          <w:sz w:val="24"/>
          <w:szCs w:val="24"/>
        </w:rPr>
        <w:t>Ermiah</w:t>
      </w:r>
      <w:proofErr w:type="spellEnd"/>
      <w:r>
        <w:rPr>
          <w:rFonts w:ascii="Times New Roman" w:eastAsia="Times New Roman" w:hAnsi="Times New Roman" w:cs="Times New Roman"/>
          <w:sz w:val="24"/>
          <w:szCs w:val="24"/>
        </w:rPr>
        <w:t xml:space="preserve"> E et al., 2012). Additionally, </w:t>
      </w:r>
      <w:proofErr w:type="spellStart"/>
      <w:r>
        <w:rPr>
          <w:rFonts w:ascii="Times New Roman" w:eastAsia="Times New Roman" w:hAnsi="Times New Roman" w:cs="Times New Roman"/>
          <w:b/>
          <w:sz w:val="24"/>
          <w:szCs w:val="24"/>
        </w:rPr>
        <w:t>Ezeom</w:t>
      </w:r>
      <w:proofErr w:type="spellEnd"/>
      <w:r>
        <w:rPr>
          <w:rFonts w:ascii="Times New Roman" w:eastAsia="Times New Roman" w:hAnsi="Times New Roman" w:cs="Times New Roman"/>
          <w:b/>
          <w:sz w:val="24"/>
          <w:szCs w:val="24"/>
        </w:rPr>
        <w:t xml:space="preserve"> et al. </w:t>
      </w:r>
      <w:r>
        <w:rPr>
          <w:rFonts w:ascii="Times New Roman" w:eastAsia="Times New Roman" w:hAnsi="Times New Roman" w:cs="Times New Roman"/>
          <w:sz w:val="24"/>
          <w:szCs w:val="24"/>
        </w:rPr>
        <w:t xml:space="preserve">reported that approximately </w:t>
      </w:r>
      <w:r w:rsidRPr="00044A8B">
        <w:rPr>
          <w:rFonts w:ascii="Times New Roman" w:eastAsia="Times New Roman" w:hAnsi="Times New Roman" w:cs="Times New Roman"/>
          <w:sz w:val="24"/>
          <w:szCs w:val="24"/>
          <w:highlight w:val="cyan"/>
        </w:rPr>
        <w:t>27.8% of participants delayed seeking medical attention because they anticipated their symptoms would dissipate over time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Ezeom</w:t>
      </w:r>
      <w:proofErr w:type="spellEnd"/>
      <w:r>
        <w:rPr>
          <w:rFonts w:ascii="Times New Roman" w:eastAsia="Times New Roman" w:hAnsi="Times New Roman" w:cs="Times New Roman"/>
          <w:sz w:val="24"/>
          <w:szCs w:val="24"/>
        </w:rPr>
        <w:t xml:space="preserve">, 2010). Another study by </w:t>
      </w:r>
      <w:proofErr w:type="spellStart"/>
      <w:r>
        <w:rPr>
          <w:rFonts w:ascii="Times New Roman" w:eastAsia="Times New Roman" w:hAnsi="Times New Roman" w:cs="Times New Roman"/>
          <w:sz w:val="24"/>
          <w:szCs w:val="24"/>
        </w:rPr>
        <w:t>Ermiah</w:t>
      </w:r>
      <w:proofErr w:type="spellEnd"/>
      <w:r>
        <w:rPr>
          <w:rFonts w:ascii="Times New Roman" w:eastAsia="Times New Roman" w:hAnsi="Times New Roman" w:cs="Times New Roman"/>
          <w:sz w:val="24"/>
          <w:szCs w:val="24"/>
        </w:rPr>
        <w:t xml:space="preserve"> et al. found that patients often regarded their symptoms as insignificant. Therefore, the interpretation of symptoms is crucial, as it directly impacts early or late diagnosis (</w:t>
      </w:r>
      <w:proofErr w:type="spellStart"/>
      <w:r>
        <w:rPr>
          <w:rFonts w:ascii="Times New Roman" w:eastAsia="Times New Roman" w:hAnsi="Times New Roman" w:cs="Times New Roman"/>
          <w:sz w:val="24"/>
          <w:szCs w:val="24"/>
        </w:rPr>
        <w:t>Ermiah</w:t>
      </w:r>
      <w:proofErr w:type="spellEnd"/>
      <w:r>
        <w:rPr>
          <w:rFonts w:ascii="Times New Roman" w:eastAsia="Times New Roman" w:hAnsi="Times New Roman" w:cs="Times New Roman"/>
          <w:sz w:val="24"/>
          <w:szCs w:val="24"/>
        </w:rPr>
        <w:t xml:space="preserve"> E et al., 2012). If participants can accurately interpret their signs and symptoms, they can better understand the severity of warning signs and seek healthcare early (Donkor A., 2015). Competing life priorities, such as familial responsibilities, significantly contributed to delays among participants in our study. The findings are consistent with prior </w:t>
      </w:r>
      <w:r>
        <w:rPr>
          <w:rFonts w:ascii="Times New Roman" w:eastAsia="Times New Roman" w:hAnsi="Times New Roman" w:cs="Times New Roman"/>
          <w:sz w:val="24"/>
          <w:szCs w:val="24"/>
        </w:rPr>
        <w:lastRenderedPageBreak/>
        <w:t>research conducted in Nigeria, wherein women refrained from seeking healthcare due to their extensive familial and domestic responsibilities, despite being aware of symptoms indicating breast abnormalities (</w:t>
      </w:r>
      <w:proofErr w:type="spellStart"/>
      <w:r>
        <w:rPr>
          <w:rFonts w:ascii="Times New Roman" w:eastAsia="Times New Roman" w:hAnsi="Times New Roman" w:cs="Times New Roman"/>
          <w:sz w:val="24"/>
          <w:szCs w:val="24"/>
        </w:rPr>
        <w:t>Ezeome</w:t>
      </w:r>
      <w:proofErr w:type="spellEnd"/>
      <w:r>
        <w:rPr>
          <w:rFonts w:ascii="Times New Roman" w:eastAsia="Times New Roman" w:hAnsi="Times New Roman" w:cs="Times New Roman"/>
          <w:sz w:val="24"/>
          <w:szCs w:val="24"/>
        </w:rPr>
        <w:t xml:space="preserve"> ER, 2010). </w:t>
      </w:r>
      <w:r w:rsidRPr="00044A8B">
        <w:rPr>
          <w:rFonts w:ascii="Times New Roman" w:eastAsia="Times New Roman" w:hAnsi="Times New Roman" w:cs="Times New Roman"/>
          <w:sz w:val="24"/>
          <w:szCs w:val="24"/>
          <w:highlight w:val="yellow"/>
        </w:rPr>
        <w:t>This study identified the fear of a potential cancer diagnosis or treatment as a notable factor contributing to delays</w:t>
      </w:r>
      <w:r>
        <w:rPr>
          <w:rFonts w:ascii="Times New Roman" w:eastAsia="Times New Roman" w:hAnsi="Times New Roman" w:cs="Times New Roman"/>
          <w:sz w:val="24"/>
          <w:szCs w:val="24"/>
        </w:rPr>
        <w:t>. This apprehension regarding cancer diagnosis or treatment may stem from a familial history of breast cancer. Notably, in developing nations, fear of diagnosis was found to be more prevalent among individuals with a family history of breast cancer (</w:t>
      </w:r>
      <w:proofErr w:type="spellStart"/>
      <w:r>
        <w:rPr>
          <w:rFonts w:ascii="Times New Roman" w:eastAsia="Times New Roman" w:hAnsi="Times New Roman" w:cs="Times New Roman"/>
          <w:sz w:val="24"/>
          <w:szCs w:val="24"/>
        </w:rPr>
        <w:t>Ukwenya</w:t>
      </w:r>
      <w:proofErr w:type="spellEnd"/>
      <w:r>
        <w:rPr>
          <w:rFonts w:ascii="Times New Roman" w:eastAsia="Times New Roman" w:hAnsi="Times New Roman" w:cs="Times New Roman"/>
          <w:sz w:val="24"/>
          <w:szCs w:val="24"/>
        </w:rPr>
        <w:t xml:space="preserve"> AY et al., 2008; </w:t>
      </w:r>
      <w:proofErr w:type="spellStart"/>
      <w:r>
        <w:rPr>
          <w:rFonts w:ascii="Times New Roman" w:eastAsia="Times New Roman" w:hAnsi="Times New Roman" w:cs="Times New Roman"/>
          <w:sz w:val="24"/>
          <w:szCs w:val="24"/>
        </w:rPr>
        <w:t>Landolsi</w:t>
      </w:r>
      <w:proofErr w:type="spellEnd"/>
      <w:r>
        <w:rPr>
          <w:rFonts w:ascii="Times New Roman" w:eastAsia="Times New Roman" w:hAnsi="Times New Roman" w:cs="Times New Roman"/>
          <w:sz w:val="24"/>
          <w:szCs w:val="24"/>
        </w:rPr>
        <w:t xml:space="preserve"> A1 et al., 2010; </w:t>
      </w:r>
      <w:proofErr w:type="spellStart"/>
      <w:r>
        <w:rPr>
          <w:rFonts w:ascii="Times New Roman" w:eastAsia="Times New Roman" w:hAnsi="Times New Roman" w:cs="Times New Roman"/>
          <w:sz w:val="24"/>
          <w:szCs w:val="24"/>
        </w:rPr>
        <w:t>Ermiah</w:t>
      </w:r>
      <w:proofErr w:type="spellEnd"/>
      <w:r>
        <w:rPr>
          <w:rFonts w:ascii="Times New Roman" w:eastAsia="Times New Roman" w:hAnsi="Times New Roman" w:cs="Times New Roman"/>
          <w:sz w:val="24"/>
          <w:szCs w:val="24"/>
        </w:rPr>
        <w:t xml:space="preserve"> E et al., 2012). However, in our investigation, </w:t>
      </w:r>
      <w:r w:rsidRPr="00044A8B">
        <w:rPr>
          <w:rFonts w:ascii="Times New Roman" w:eastAsia="Times New Roman" w:hAnsi="Times New Roman" w:cs="Times New Roman"/>
          <w:sz w:val="24"/>
          <w:szCs w:val="24"/>
          <w:highlight w:val="yellow"/>
        </w:rPr>
        <w:t>fear was not identified as significantly prevalent among patients with a familial history.</w:t>
      </w:r>
      <w:r>
        <w:rPr>
          <w:rFonts w:ascii="Times New Roman" w:eastAsia="Times New Roman" w:hAnsi="Times New Roman" w:cs="Times New Roman"/>
          <w:sz w:val="24"/>
          <w:szCs w:val="24"/>
        </w:rPr>
        <w:t xml:space="preserve"> Additionally, negative perceptions regarding the toxicity of cancer treatments, such as chemotherapy, could contribute to fears surrounding treatment (</w:t>
      </w:r>
      <w:proofErr w:type="spellStart"/>
      <w:r>
        <w:rPr>
          <w:rFonts w:ascii="Times New Roman" w:eastAsia="Times New Roman" w:hAnsi="Times New Roman" w:cs="Times New Roman"/>
          <w:sz w:val="24"/>
          <w:szCs w:val="24"/>
        </w:rPr>
        <w:t>Maghous</w:t>
      </w:r>
      <w:proofErr w:type="spellEnd"/>
      <w:r>
        <w:rPr>
          <w:rFonts w:ascii="Times New Roman" w:eastAsia="Times New Roman" w:hAnsi="Times New Roman" w:cs="Times New Roman"/>
          <w:sz w:val="24"/>
          <w:szCs w:val="24"/>
        </w:rPr>
        <w:t xml:space="preserve"> A. et al., 2016). Another study indicated that some women perceive cancer as incurable, leading them to believe that seeking diagnosis or treatment would be futile (Andersen RS et al., 2009). Delayed diagnosis due to fear of diagnosis was also observed in Kenya, with 19.9% of cases affected (Otieno ES et al., 2010). </w:t>
      </w:r>
      <w:r w:rsidRPr="00044A8B">
        <w:rPr>
          <w:rFonts w:ascii="Times New Roman" w:eastAsia="Times New Roman" w:hAnsi="Times New Roman" w:cs="Times New Roman"/>
          <w:sz w:val="24"/>
          <w:szCs w:val="24"/>
          <w:highlight w:val="yellow"/>
        </w:rPr>
        <w:t>In our study, approximately 38.1</w:t>
      </w:r>
      <w:del w:id="333" w:author="Mohammad Nayeem Hasan" w:date="2024-07-16T14:08:00Z" w16du:dateUtc="2024-07-16T08:08:00Z">
        <w:r w:rsidRPr="00044A8B" w:rsidDel="0041701F">
          <w:rPr>
            <w:rFonts w:ascii="Times New Roman" w:eastAsia="Times New Roman" w:hAnsi="Times New Roman" w:cs="Times New Roman"/>
            <w:sz w:val="24"/>
            <w:szCs w:val="24"/>
            <w:highlight w:val="yellow"/>
          </w:rPr>
          <w:delText>3</w:delText>
        </w:r>
      </w:del>
      <w:r w:rsidRPr="00044A8B">
        <w:rPr>
          <w:rFonts w:ascii="Times New Roman" w:eastAsia="Times New Roman" w:hAnsi="Times New Roman" w:cs="Times New Roman"/>
          <w:sz w:val="24"/>
          <w:szCs w:val="24"/>
          <w:highlight w:val="yellow"/>
        </w:rPr>
        <w:t>% of patients experienced delays due to fear of diagnosis, whereas in the United Kingdom, only around 4.9% of delays were attributed to this factor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Nosarti</w:t>
      </w:r>
      <w:proofErr w:type="spellEnd"/>
      <w:r>
        <w:rPr>
          <w:rFonts w:ascii="Times New Roman" w:eastAsia="Times New Roman" w:hAnsi="Times New Roman" w:cs="Times New Roman"/>
          <w:sz w:val="24"/>
          <w:szCs w:val="24"/>
        </w:rPr>
        <w:t xml:space="preserve"> C et al., 2000). The alleviation of fear surrounding diagnosis can be facilitated through the dissemination of positive information regarding cancer survivorship, with potential for governmental initiatives to launch campaigns addressing this issue. However, reluctance among cancer survivors to share their experiences arises from feelings of shame or discomfort, as noted in the study by Donkor in 2015 (Donkor A., 2015). Furthermore, embarrassment related to breast examination emerged as a significant factor contributing to patient delay. In Bangladesh, societal norms, encapsulated by the concept of 'Purdah', foster a sense of modesty among women, potentially leading to discomfort regarding breast examinations and discussion about reproductive health matters, as documented by Amin (Amin, 1997). The propensity of study participants to pursue breast care was influenced by considerations such as family time constraints, household responsibilities, and the preference for female healthcare providers (Ginsburg et al., 2016). Interestingly, </w:t>
      </w:r>
      <w:r w:rsidRPr="00044A8B">
        <w:rPr>
          <w:rFonts w:ascii="Times New Roman" w:eastAsia="Times New Roman" w:hAnsi="Times New Roman" w:cs="Times New Roman"/>
          <w:sz w:val="24"/>
          <w:szCs w:val="24"/>
          <w:highlight w:val="yellow"/>
        </w:rPr>
        <w:t xml:space="preserve">South Asian women, including those from Bangladesh, residing in developed nations exhibited similar healthcare-seeking </w:t>
      </w:r>
      <w:proofErr w:type="spellStart"/>
      <w:r w:rsidRPr="00044A8B">
        <w:rPr>
          <w:rFonts w:ascii="Times New Roman" w:eastAsia="Times New Roman" w:hAnsi="Times New Roman" w:cs="Times New Roman"/>
          <w:sz w:val="24"/>
          <w:szCs w:val="24"/>
          <w:highlight w:val="yellow"/>
        </w:rPr>
        <w:t>behaviours</w:t>
      </w:r>
      <w:proofErr w:type="spellEnd"/>
      <w:r w:rsidRPr="00044A8B">
        <w:rPr>
          <w:rFonts w:ascii="Times New Roman" w:eastAsia="Times New Roman" w:hAnsi="Times New Roman" w:cs="Times New Roman"/>
          <w:sz w:val="24"/>
          <w:szCs w:val="24"/>
          <w:highlight w:val="yellow"/>
        </w:rPr>
        <w:t>, as evidenced by several studies (Ahmed et al., 2011; Ginsburg, 2013; Amin, 1997).</w:t>
      </w:r>
      <w:r>
        <w:rPr>
          <w:rFonts w:ascii="Times New Roman" w:eastAsia="Times New Roman" w:hAnsi="Times New Roman" w:cs="Times New Roman"/>
          <w:sz w:val="24"/>
          <w:szCs w:val="24"/>
        </w:rPr>
        <w:t xml:space="preserve"> Nevertheless, some participants in our study reported delaying diagnosis due to competing commitments. Factors contributing to delayed diagnosis also encompassed challenges related to transportation to medical facilities, limited awareness regarding available healthcare resources, and difficulties in securing appointments with healthcare providers. In Bangladesh, the inadequacy of the transportation system contributes </w:t>
      </w:r>
      <w:r>
        <w:rPr>
          <w:rFonts w:ascii="Times New Roman" w:eastAsia="Times New Roman" w:hAnsi="Times New Roman" w:cs="Times New Roman"/>
          <w:sz w:val="24"/>
          <w:szCs w:val="24"/>
        </w:rPr>
        <w:lastRenderedPageBreak/>
        <w:t xml:space="preserve">significantly to the people’s reluctance to access medical facilities, resulting in considerable hardship and increased transportation expenses. This reluctance is further compounded by challenges in accessing healthcare </w:t>
      </w:r>
      <w:proofErr w:type="spellStart"/>
      <w:r>
        <w:rPr>
          <w:rFonts w:ascii="Times New Roman" w:eastAsia="Times New Roman" w:hAnsi="Times New Roman" w:cs="Times New Roman"/>
          <w:sz w:val="24"/>
          <w:szCs w:val="24"/>
        </w:rPr>
        <w:t>centres</w:t>
      </w:r>
      <w:proofErr w:type="spellEnd"/>
      <w:r>
        <w:rPr>
          <w:rFonts w:ascii="Times New Roman" w:eastAsia="Times New Roman" w:hAnsi="Times New Roman" w:cs="Times New Roman"/>
          <w:sz w:val="24"/>
          <w:szCs w:val="24"/>
        </w:rPr>
        <w:t>, as evidenced by a study in Egypt where a majority of women cited the inconvenient location of cancer healthcare facilities as a reason for delayed diagnosis (Stapleton JM et al., 2011). Additionally, the study in Egypt also highlighted the impact of poor road infrastructure and transportation systems on delayed diagnosis (Stapleton JM et al., 2011). Notably, most of the participants of our study hailed from rural areas. Individuals from rural areas encounter greater transportation difficulties compared to their urban counterparts (</w:t>
      </w:r>
      <w:proofErr w:type="spellStart"/>
      <w:r>
        <w:rPr>
          <w:rFonts w:ascii="Times New Roman" w:eastAsia="Times New Roman" w:hAnsi="Times New Roman" w:cs="Times New Roman"/>
          <w:sz w:val="24"/>
          <w:szCs w:val="24"/>
        </w:rPr>
        <w:t>Buor</w:t>
      </w:r>
      <w:proofErr w:type="spellEnd"/>
      <w:r>
        <w:rPr>
          <w:rFonts w:ascii="Times New Roman" w:eastAsia="Times New Roman" w:hAnsi="Times New Roman" w:cs="Times New Roman"/>
          <w:sz w:val="24"/>
          <w:szCs w:val="24"/>
        </w:rPr>
        <w:t xml:space="preserve"> D., 2003; Noor AM et al., 2003). Moreover, rural populations typically have lower levels of education and face challenges in accessing sufficient information about healthcare services and resources. In contrast, urban residents are likely to possess more accurate information regarding breast cancer and available healthcare options (</w:t>
      </w:r>
      <w:proofErr w:type="spellStart"/>
      <w:r>
        <w:rPr>
          <w:rFonts w:ascii="Times New Roman" w:eastAsia="Times New Roman" w:hAnsi="Times New Roman" w:cs="Times New Roman"/>
          <w:sz w:val="24"/>
          <w:szCs w:val="24"/>
        </w:rPr>
        <w:t>Akuoko</w:t>
      </w:r>
      <w:proofErr w:type="spellEnd"/>
      <w:r>
        <w:rPr>
          <w:rFonts w:ascii="Times New Roman" w:eastAsia="Times New Roman" w:hAnsi="Times New Roman" w:cs="Times New Roman"/>
          <w:sz w:val="24"/>
          <w:szCs w:val="24"/>
        </w:rPr>
        <w:t xml:space="preserve"> et al., 2017).</w:t>
      </w:r>
    </w:p>
    <w:p w14:paraId="3F64B6E4" w14:textId="77777777" w:rsidR="008063D1" w:rsidRDefault="00661C24" w:rsidP="00B46AA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socio-economic factors identified in our study as contributors to patient delay include education level, monthly income, access to portable electronic devices, access to mass media, and the presence of breast pain. Research, including a systematic review encompassing Low- and Middle-Income Countries (LMICs), has consistently highlighted the impact of socioeconomic disadvantage on delays in both diagnosis and treatment (</w:t>
      </w:r>
      <w:proofErr w:type="spellStart"/>
      <w:r>
        <w:rPr>
          <w:rFonts w:ascii="Times New Roman" w:eastAsia="Times New Roman" w:hAnsi="Times New Roman" w:cs="Times New Roman"/>
          <w:color w:val="1F1F1F"/>
          <w:sz w:val="24"/>
          <w:szCs w:val="24"/>
          <w:highlight w:val="white"/>
        </w:rPr>
        <w:t>Glymour</w:t>
      </w:r>
      <w:proofErr w:type="spellEnd"/>
      <w:r>
        <w:rPr>
          <w:rFonts w:ascii="Times New Roman" w:eastAsia="Times New Roman" w:hAnsi="Times New Roman" w:cs="Times New Roman"/>
          <w:color w:val="1F1F1F"/>
          <w:sz w:val="24"/>
          <w:szCs w:val="24"/>
          <w:highlight w:val="white"/>
        </w:rPr>
        <w:t xml:space="preserve"> M.M. et al.,2014; Adler, 2010</w:t>
      </w:r>
      <w:r>
        <w:rPr>
          <w:rFonts w:ascii="Times New Roman" w:eastAsia="Times New Roman" w:hAnsi="Times New Roman" w:cs="Times New Roman"/>
          <w:sz w:val="24"/>
          <w:szCs w:val="24"/>
        </w:rPr>
        <w:t xml:space="preserve">). This association underscores the profound influence of socioeconomic status on health outcomes. In our investigation, we observed that individuals from economically disadvantaged backgrounds, </w:t>
      </w:r>
      <w:proofErr w:type="spellStart"/>
      <w:r>
        <w:rPr>
          <w:rFonts w:ascii="Times New Roman" w:eastAsia="Times New Roman" w:hAnsi="Times New Roman" w:cs="Times New Roman"/>
          <w:sz w:val="24"/>
          <w:szCs w:val="24"/>
        </w:rPr>
        <w:t>characterised</w:t>
      </w:r>
      <w:proofErr w:type="spellEnd"/>
      <w:r>
        <w:rPr>
          <w:rFonts w:ascii="Times New Roman" w:eastAsia="Times New Roman" w:hAnsi="Times New Roman" w:cs="Times New Roman"/>
          <w:sz w:val="24"/>
          <w:szCs w:val="24"/>
        </w:rPr>
        <w:t xml:space="preserve"> by factors such as limited family income, lower levels of educational attainment, and social disadvantages, are more prone to experiencing delays in seeking healthcare. Specifically, our findings revealed that patients with a monthly family income ranging from 5,000 to 10,000 BDT exhibited 1.45 times higher odds of experiencing patient delay compared to those with incomes exceeding 20,000 BDT. Moreover, individuals with low socioeconomic status often encounter barriers to accessing expected healthcare services (</w:t>
      </w:r>
      <w:r>
        <w:rPr>
          <w:rFonts w:ascii="Times New Roman" w:eastAsia="Times New Roman" w:hAnsi="Times New Roman" w:cs="Times New Roman"/>
          <w:color w:val="1F1F1F"/>
          <w:sz w:val="24"/>
          <w:szCs w:val="24"/>
          <w:highlight w:val="white"/>
        </w:rPr>
        <w:t>dos Santos Figueiredo et al., 2018</w:t>
      </w:r>
      <w:r>
        <w:rPr>
          <w:rFonts w:ascii="Times New Roman" w:eastAsia="Times New Roman" w:hAnsi="Times New Roman" w:cs="Times New Roman"/>
          <w:sz w:val="24"/>
          <w:szCs w:val="24"/>
        </w:rPr>
        <w:t xml:space="preserve">). Notably, even individuals with limited income tend to resort to seeking healthcare from traditional healers (Pal S.K., 2002; Tovey P. et al., 2005). Furthermore, our study underscored the significance of a patient's education level in contributing to delays in diagnosis. Specifically, patients lacking literacy skills were found to delay diagnosis at twice the rate of those with secondary or higher educational levels. Consistent with these findings, several studies have indicated that higher levels of education and knowledge are associated with decreased diagnosis delay (Sharma K et </w:t>
      </w:r>
      <w:r>
        <w:rPr>
          <w:rFonts w:ascii="Times New Roman" w:eastAsia="Times New Roman" w:hAnsi="Times New Roman" w:cs="Times New Roman"/>
          <w:sz w:val="24"/>
          <w:szCs w:val="24"/>
        </w:rPr>
        <w:lastRenderedPageBreak/>
        <w:t xml:space="preserve">al., 2012; </w:t>
      </w:r>
      <w:proofErr w:type="spellStart"/>
      <w:r>
        <w:rPr>
          <w:rFonts w:ascii="Times New Roman" w:eastAsia="Times New Roman" w:hAnsi="Times New Roman" w:cs="Times New Roman"/>
          <w:sz w:val="24"/>
          <w:szCs w:val="24"/>
        </w:rPr>
        <w:t>Facione</w:t>
      </w:r>
      <w:proofErr w:type="spellEnd"/>
      <w:r>
        <w:rPr>
          <w:rFonts w:ascii="Times New Roman" w:eastAsia="Times New Roman" w:hAnsi="Times New Roman" w:cs="Times New Roman"/>
          <w:sz w:val="24"/>
          <w:szCs w:val="24"/>
        </w:rPr>
        <w:t xml:space="preserve"> NC et al., 2002; Montella M et al., 2001). Educated women exhibit a propensity to pursue medical attention upon encountering abnormalities, including conducting breast self-examinations, in contrast to their illiterate counterparts (Jassem J, et al., 2013). Our study observed a prevalence of secondary education among spouses, yet we did not identify a robust correlation between the level of spouse education and patient delay. </w:t>
      </w:r>
      <w:r w:rsidRPr="00044A8B">
        <w:rPr>
          <w:rFonts w:ascii="Times New Roman" w:eastAsia="Times New Roman" w:hAnsi="Times New Roman" w:cs="Times New Roman"/>
          <w:sz w:val="24"/>
          <w:szCs w:val="24"/>
          <w:highlight w:val="yellow"/>
        </w:rPr>
        <w:t>A majority of patients in our cohort initially presented with lump symptoms; however, the presence of lump symptoms did not significantly correlate with patient delay</w:t>
      </w:r>
      <w:r>
        <w:rPr>
          <w:rFonts w:ascii="Times New Roman" w:eastAsia="Times New Roman" w:hAnsi="Times New Roman" w:cs="Times New Roman"/>
          <w:sz w:val="24"/>
          <w:szCs w:val="24"/>
        </w:rPr>
        <w:t>. Conversely</w:t>
      </w:r>
      <w:r w:rsidRPr="00044A8B">
        <w:rPr>
          <w:rFonts w:ascii="Times New Roman" w:eastAsia="Times New Roman" w:hAnsi="Times New Roman" w:cs="Times New Roman"/>
          <w:sz w:val="24"/>
          <w:szCs w:val="24"/>
          <w:highlight w:val="cyan"/>
        </w:rPr>
        <w:t>, individuals reporting breast pain experienced shorter delays compared to those without such symptoms, a trend consistent with findings from a study conducted in Morocco (</w:t>
      </w:r>
      <w:proofErr w:type="spellStart"/>
      <w:r w:rsidRPr="00044A8B">
        <w:rPr>
          <w:rFonts w:ascii="Times New Roman" w:eastAsia="Times New Roman" w:hAnsi="Times New Roman" w:cs="Times New Roman"/>
          <w:sz w:val="24"/>
          <w:szCs w:val="24"/>
          <w:highlight w:val="cyan"/>
        </w:rPr>
        <w:t>Maghous</w:t>
      </w:r>
      <w:proofErr w:type="spellEnd"/>
      <w:r w:rsidRPr="00044A8B">
        <w:rPr>
          <w:rFonts w:ascii="Times New Roman" w:eastAsia="Times New Roman" w:hAnsi="Times New Roman" w:cs="Times New Roman"/>
          <w:sz w:val="24"/>
          <w:szCs w:val="24"/>
          <w:highlight w:val="cyan"/>
        </w:rPr>
        <w:t xml:space="preserve"> A. et al., 2016).</w:t>
      </w:r>
      <w:r>
        <w:rPr>
          <w:rFonts w:ascii="Times New Roman" w:eastAsia="Times New Roman" w:hAnsi="Times New Roman" w:cs="Times New Roman"/>
          <w:sz w:val="24"/>
          <w:szCs w:val="24"/>
        </w:rPr>
        <w:t xml:space="preserve"> Specifically, women, particularly those with low educational attainment, often lack awareness of the signs and symptoms of breast cancer, leading them to perceive lumps as inconsequential and thus delay seeking medical assistance. This observation contrasts with findings from other studies (Jassem J, et al., 2013; Ramirez AJ et al., 1999; Montella M et al., 2001). Studies conducted in Nigeria and Kenya reported that patients delayed seeking diagnosis or treatment because the observed lump symptoms were painless (</w:t>
      </w:r>
      <w:proofErr w:type="spellStart"/>
      <w:r>
        <w:rPr>
          <w:rFonts w:ascii="Times New Roman" w:eastAsia="Times New Roman" w:hAnsi="Times New Roman" w:cs="Times New Roman"/>
          <w:sz w:val="24"/>
          <w:szCs w:val="24"/>
        </w:rPr>
        <w:t>Ezeome</w:t>
      </w:r>
      <w:proofErr w:type="spellEnd"/>
      <w:r>
        <w:rPr>
          <w:rFonts w:ascii="Times New Roman" w:eastAsia="Times New Roman" w:hAnsi="Times New Roman" w:cs="Times New Roman"/>
          <w:sz w:val="24"/>
          <w:szCs w:val="24"/>
        </w:rPr>
        <w:t xml:space="preserve"> ER, 2010; Otieno ES et al., 2010). Conversely, European women demonstrate heightened awareness of signs and symptoms, prompting them to promptly seek medical attention (Donkor A., 2015). Nonetheless, inadequate knowledge of the disease remains a significant factor contributing to delayed diagnosis in developed countries (</w:t>
      </w:r>
      <w:proofErr w:type="spellStart"/>
      <w:r>
        <w:rPr>
          <w:rFonts w:ascii="Times New Roman" w:eastAsia="Times New Roman" w:hAnsi="Times New Roman" w:cs="Times New Roman"/>
          <w:sz w:val="24"/>
          <w:szCs w:val="24"/>
        </w:rPr>
        <w:t>Akuoko</w:t>
      </w:r>
      <w:proofErr w:type="spellEnd"/>
      <w:r>
        <w:rPr>
          <w:rFonts w:ascii="Times New Roman" w:eastAsia="Times New Roman" w:hAnsi="Times New Roman" w:cs="Times New Roman"/>
          <w:sz w:val="24"/>
          <w:szCs w:val="24"/>
        </w:rPr>
        <w:t>, 2017). Lack of access to portable electronic devices and mass media were notable contributors to patient delay in our study. Women primarily receive information from television, clinics, and healthcare professionals (</w:t>
      </w:r>
      <w:proofErr w:type="spellStart"/>
      <w:r>
        <w:rPr>
          <w:rFonts w:ascii="Times New Roman" w:eastAsia="Times New Roman" w:hAnsi="Times New Roman" w:cs="Times New Roman"/>
          <w:sz w:val="24"/>
          <w:szCs w:val="24"/>
        </w:rPr>
        <w:t>Okobia</w:t>
      </w:r>
      <w:proofErr w:type="spellEnd"/>
      <w:r>
        <w:rPr>
          <w:rFonts w:ascii="Times New Roman" w:eastAsia="Times New Roman" w:hAnsi="Times New Roman" w:cs="Times New Roman"/>
          <w:sz w:val="24"/>
          <w:szCs w:val="24"/>
        </w:rPr>
        <w:t xml:space="preserve"> MN et al., 2006; Maree JE et al., 2010). Mass media serves as a crucial conduit for disseminating information; individuals lacking access to mass media demonstrate lower awareness compared to their counterparts with access.</w:t>
      </w:r>
    </w:p>
    <w:p w14:paraId="15C927D7" w14:textId="77777777" w:rsidR="008063D1" w:rsidRDefault="00661C24" w:rsidP="00B46AA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this study identified geographic location, area of residence, and the presence of nipple discharge symptoms as notable contributors to provider delay. Geographic location and area of residence contribute to provider delay due to various salient factors. Specifically, participants from the Rangpur division and rural areas experienced greater delays in diagnosis compared to others. Typically, individuals residing in rural or remote regions face lower access to healthcare compared to their urban counterparts. This is primarily due to limited healthcare resources, extended waiting times for diagnosis and treatment, consultations with physicians, and a scarcity of physicians, all of which compound the challenge of healthcare accessibility. In Bangladesh, the country grapples with a shortage of healthcare human resources to </w:t>
      </w:r>
      <w:r>
        <w:rPr>
          <w:rFonts w:ascii="Times New Roman" w:eastAsia="Times New Roman" w:hAnsi="Times New Roman" w:cs="Times New Roman"/>
          <w:sz w:val="24"/>
          <w:szCs w:val="24"/>
        </w:rPr>
        <w:lastRenderedPageBreak/>
        <w:t xml:space="preserve">adequately serve its sizable population (Hossain et al., 2014). It is also reported that there are approximately two nurses and only five physicians available per 10,000 people </w:t>
      </w:r>
      <w:r>
        <w:rPr>
          <w:rFonts w:ascii="Times New Roman" w:eastAsia="Times New Roman" w:hAnsi="Times New Roman" w:cs="Times New Roman"/>
          <w:b/>
          <w:sz w:val="24"/>
          <w:szCs w:val="24"/>
        </w:rPr>
        <w:t>(Hossain et al., 2014</w:t>
      </w:r>
      <w:del w:id="334" w:author="Mohammad Nayeem Hasan" w:date="2024-07-16T14:17:00Z" w16du:dateUtc="2024-07-16T08:17:00Z">
        <w:r w:rsidDel="006F2F23">
          <w:rPr>
            <w:rFonts w:ascii="Times New Roman" w:eastAsia="Times New Roman" w:hAnsi="Times New Roman" w:cs="Times New Roman"/>
            <w:b/>
            <w:sz w:val="24"/>
            <w:szCs w:val="24"/>
          </w:rPr>
          <w:delText xml:space="preserve"> </w:delText>
        </w:r>
      </w:del>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systematic review examining factors influencing breast cancer diagnosis in Asian developing countries posited that provider delay stems from two primary components: deficiencies in primary healthcare and the referral process (</w:t>
      </w:r>
      <w:proofErr w:type="spellStart"/>
      <w:r>
        <w:rPr>
          <w:rFonts w:ascii="Times New Roman" w:eastAsia="Times New Roman" w:hAnsi="Times New Roman" w:cs="Times New Roman"/>
          <w:sz w:val="24"/>
          <w:szCs w:val="24"/>
        </w:rPr>
        <w:t>Sobri</w:t>
      </w:r>
      <w:proofErr w:type="spellEnd"/>
      <w:r>
        <w:rPr>
          <w:rFonts w:ascii="Times New Roman" w:eastAsia="Times New Roman" w:hAnsi="Times New Roman" w:cs="Times New Roman"/>
          <w:sz w:val="24"/>
          <w:szCs w:val="24"/>
        </w:rPr>
        <w:t xml:space="preserve"> et al., 2021). Another factor contributing to provider delay identified in our study is the presence of nipple discharge. Patients presenting with nipple discharge experienced delays in provider action. This delay may occur when physicians misconstrue nipple discharge as a benign symptom or lack awareness of potential warning signs of breast cancer. Notably, a large portion of Bangladesh's population resides in rural areas, while secondary, tertiary, and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xml:space="preserve"> hospitals are primarily situated in urban areas (Das P. et al., 2013). Consequently, primary healthcare facilities serve as the main point of access for rural and remote residents. However, patients seeking healthcare at primary facilities rather than going to cancer hospitals directly, consistently experience delayed diagnosis (Subedi R. et al., 2024). Similar findings were reported in a study conducted in Turkey (</w:t>
      </w:r>
      <w:proofErr w:type="spellStart"/>
      <w:r>
        <w:rPr>
          <w:rFonts w:ascii="Times New Roman" w:eastAsia="Times New Roman" w:hAnsi="Times New Roman" w:cs="Times New Roman"/>
          <w:sz w:val="24"/>
          <w:szCs w:val="24"/>
        </w:rPr>
        <w:t>Ozmen</w:t>
      </w:r>
      <w:proofErr w:type="spellEnd"/>
      <w:r>
        <w:rPr>
          <w:rFonts w:ascii="Times New Roman" w:eastAsia="Times New Roman" w:hAnsi="Times New Roman" w:cs="Times New Roman"/>
          <w:sz w:val="24"/>
          <w:szCs w:val="24"/>
        </w:rPr>
        <w:t xml:space="preserve"> et al., 2015). In low and middle-income countries (LMICs), primary healthcare facilities typically consist of general practitioners, newly graduated doctors, and other healthcare personnel such as nurses and paramedics, many of whom may lack adequate training in breast cancer diagnosis and awareness of warning signs and symptoms (</w:t>
      </w:r>
      <w:r>
        <w:rPr>
          <w:rFonts w:ascii="Times New Roman" w:eastAsia="Times New Roman" w:hAnsi="Times New Roman" w:cs="Times New Roman"/>
          <w:color w:val="303030"/>
          <w:sz w:val="24"/>
          <w:szCs w:val="24"/>
          <w:highlight w:val="white"/>
        </w:rPr>
        <w:t>Unger-Saldaña K., 2014</w:t>
      </w:r>
      <w:r>
        <w:rPr>
          <w:rFonts w:ascii="Times New Roman" w:eastAsia="Times New Roman" w:hAnsi="Times New Roman" w:cs="Times New Roman"/>
          <w:sz w:val="24"/>
          <w:szCs w:val="24"/>
        </w:rPr>
        <w:t>). Therefore, it is imperative to train general practitioners in early cancer detection and ensure the quality of services provided, alongside establishing robust referral management systems for breast cancer diagnosis and treatment in LMICs (</w:t>
      </w:r>
      <w:r>
        <w:rPr>
          <w:rFonts w:ascii="Times New Roman" w:eastAsia="Times New Roman" w:hAnsi="Times New Roman" w:cs="Times New Roman"/>
          <w:color w:val="212121"/>
          <w:sz w:val="24"/>
          <w:szCs w:val="24"/>
          <w:highlight w:val="white"/>
        </w:rPr>
        <w:t>Sayed S.</w:t>
      </w:r>
      <w:r>
        <w:rPr>
          <w:rFonts w:ascii="Times New Roman" w:eastAsia="Times New Roman" w:hAnsi="Times New Roman" w:cs="Times New Roman"/>
          <w:sz w:val="24"/>
          <w:szCs w:val="24"/>
        </w:rPr>
        <w:t xml:space="preserve"> et al., 2023).</w:t>
      </w:r>
    </w:p>
    <w:p w14:paraId="610A22DE" w14:textId="082EE51B" w:rsidR="008063D1" w:rsidRDefault="00661C24" w:rsidP="00B46AA1">
      <w:pPr>
        <w:spacing w:before="240" w:after="240"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In our investigation, a significant proportion of patients encountered a delay in the overall diagnosis process, comprising 190 cases (55.7</w:t>
      </w:r>
      <w:del w:id="335" w:author="Mohammad Nayeem Hasan" w:date="2024-07-16T14:10:00Z" w16du:dateUtc="2024-07-16T08:10:00Z">
        <w:r w:rsidDel="0041701F">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Patient-initiated delay was observed in 139 cases, while delay attributable to healthcare providers was noted in 82 cases. Various factors were identified as influential in contributing to the overall delay in diagnosis, including geographical location, residential area, marital status, level of education, family income, access to portable electronic devices and mass media, as well as the manifestation of symptoms such as breast pain, nipple discharge, and bone pain. </w:t>
      </w:r>
      <w:r w:rsidRPr="00044A8B">
        <w:rPr>
          <w:rFonts w:ascii="Times New Roman" w:eastAsia="Times New Roman" w:hAnsi="Times New Roman" w:cs="Times New Roman"/>
          <w:sz w:val="24"/>
          <w:szCs w:val="24"/>
          <w:highlight w:val="cyan"/>
        </w:rPr>
        <w:t>Notably, no strong correlation was found between breast self-examination and a family history of breast pain with the total d</w:t>
      </w:r>
      <w:del w:id="336" w:author="Mohammad Nayeem Hasan" w:date="2024-07-16T14:22:00Z" w16du:dateUtc="2024-07-16T08:22:00Z">
        <w:r w:rsidRPr="00044A8B" w:rsidDel="006F2F23">
          <w:rPr>
            <w:rFonts w:ascii="Times New Roman" w:eastAsia="Times New Roman" w:hAnsi="Times New Roman" w:cs="Times New Roman"/>
            <w:sz w:val="24"/>
            <w:szCs w:val="24"/>
            <w:highlight w:val="cyan"/>
          </w:rPr>
          <w:delText>iagnosis d</w:delText>
        </w:r>
      </w:del>
      <w:r w:rsidRPr="00044A8B">
        <w:rPr>
          <w:rFonts w:ascii="Times New Roman" w:eastAsia="Times New Roman" w:hAnsi="Times New Roman" w:cs="Times New Roman"/>
          <w:sz w:val="24"/>
          <w:szCs w:val="24"/>
          <w:highlight w:val="cyan"/>
        </w:rPr>
        <w:t>elay.</w:t>
      </w:r>
      <w:r>
        <w:rPr>
          <w:rFonts w:ascii="Times New Roman" w:eastAsia="Times New Roman" w:hAnsi="Times New Roman" w:cs="Times New Roman"/>
          <w:sz w:val="24"/>
          <w:szCs w:val="24"/>
        </w:rPr>
        <w:t xml:space="preserve"> The impact of geographical location and residency on delayed diagnosis aligns with findings from similar studies conducted in other low and medium-income countries, suggesting the presence of location-related barriers exacerbated by financial constraints (Subedi R. et al., 2024; </w:t>
      </w:r>
      <w:proofErr w:type="spellStart"/>
      <w:r>
        <w:rPr>
          <w:rFonts w:ascii="Times New Roman" w:eastAsia="Times New Roman" w:hAnsi="Times New Roman" w:cs="Times New Roman"/>
          <w:color w:val="212121"/>
          <w:sz w:val="24"/>
          <w:szCs w:val="24"/>
          <w:highlight w:val="white"/>
        </w:rPr>
        <w:t>Togawa</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lastRenderedPageBreak/>
        <w:t>K. et al., 2020).</w:t>
      </w:r>
      <w:r>
        <w:rPr>
          <w:rFonts w:ascii="Times New Roman" w:eastAsia="Times New Roman" w:hAnsi="Times New Roman" w:cs="Times New Roman"/>
          <w:sz w:val="24"/>
          <w:szCs w:val="24"/>
        </w:rPr>
        <w:t xml:space="preserve"> A potentially effective strategy, exemplified by its successful implementation in Namibia (</w:t>
      </w:r>
      <w:proofErr w:type="spellStart"/>
      <w:r>
        <w:rPr>
          <w:rFonts w:ascii="Times New Roman" w:eastAsia="Times New Roman" w:hAnsi="Times New Roman" w:cs="Times New Roman"/>
          <w:sz w:val="24"/>
          <w:szCs w:val="24"/>
        </w:rPr>
        <w:t>Togawa</w:t>
      </w:r>
      <w:proofErr w:type="spellEnd"/>
      <w:r>
        <w:rPr>
          <w:rFonts w:ascii="Times New Roman" w:eastAsia="Times New Roman" w:hAnsi="Times New Roman" w:cs="Times New Roman"/>
          <w:sz w:val="24"/>
          <w:szCs w:val="24"/>
        </w:rPr>
        <w:t xml:space="preserve"> K. et al., 2020) and potentially applicable to low-income countries like Bangladesh, involves providing free hospital transportation, which addresses financial constraints while remaining cost-effective compared to establishing hospitals in remote areas. Our study identified patients from the Rangpur division, residing in rural areas, and those with lower levels of education as having the highest prevalence rates of total</w:t>
      </w:r>
      <w:del w:id="337" w:author="Mohammad Nayeem Hasan" w:date="2024-07-16T14:22:00Z" w16du:dateUtc="2024-07-16T08:22:00Z">
        <w:r w:rsidDel="006F2F23">
          <w:rPr>
            <w:rFonts w:ascii="Times New Roman" w:eastAsia="Times New Roman" w:hAnsi="Times New Roman" w:cs="Times New Roman"/>
            <w:sz w:val="24"/>
            <w:szCs w:val="24"/>
          </w:rPr>
          <w:delText xml:space="preserve"> diagnosis</w:delText>
        </w:r>
      </w:del>
      <w:r>
        <w:rPr>
          <w:rFonts w:ascii="Times New Roman" w:eastAsia="Times New Roman" w:hAnsi="Times New Roman" w:cs="Times New Roman"/>
          <w:sz w:val="24"/>
          <w:szCs w:val="24"/>
        </w:rPr>
        <w:t xml:space="preserve"> delay, underscoring the role of education in promoting timely healthcare-seeking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Higher educated women seek medical care early. Several studies showed that lack of knowledge and awareness were playing predominant roles in diagnosis delay from women's perspective (</w:t>
      </w:r>
      <w:proofErr w:type="spellStart"/>
      <w:r>
        <w:rPr>
          <w:rFonts w:ascii="Times New Roman" w:eastAsia="Times New Roman" w:hAnsi="Times New Roman" w:cs="Times New Roman"/>
          <w:sz w:val="24"/>
          <w:szCs w:val="24"/>
        </w:rPr>
        <w:t>Guvence</w:t>
      </w:r>
      <w:proofErr w:type="spellEnd"/>
      <w:r>
        <w:rPr>
          <w:rFonts w:ascii="Times New Roman" w:eastAsia="Times New Roman" w:hAnsi="Times New Roman" w:cs="Times New Roman"/>
          <w:sz w:val="24"/>
          <w:szCs w:val="24"/>
        </w:rPr>
        <w:t xml:space="preserve"> et al., 2012; Al-Naggar et al., 2012). Consistent with prior research, our findings </w:t>
      </w:r>
      <w:proofErr w:type="spellStart"/>
      <w:r>
        <w:rPr>
          <w:rFonts w:ascii="Times New Roman" w:eastAsia="Times New Roman" w:hAnsi="Times New Roman" w:cs="Times New Roman"/>
          <w:sz w:val="24"/>
          <w:szCs w:val="24"/>
        </w:rPr>
        <w:t>emphasise</w:t>
      </w:r>
      <w:proofErr w:type="spellEnd"/>
      <w:r>
        <w:rPr>
          <w:rFonts w:ascii="Times New Roman" w:eastAsia="Times New Roman" w:hAnsi="Times New Roman" w:cs="Times New Roman"/>
          <w:sz w:val="24"/>
          <w:szCs w:val="24"/>
        </w:rPr>
        <w:t xml:space="preserve"> the importance of increasing awareness among women, particularly in rural areas, where NGO female workers could serve as conduits for disseminating information about breast cancer and providing training on symptom recognition and breast self-examination. Training programs for these NGO workers are essential to ensure their effectiveness in community outreach efforts. Additional interventions, such as educational sessions facilitated by national and regional media, interactive group discussions, and the dissemination of educational materials, are warranted (Azami-</w:t>
      </w:r>
      <w:proofErr w:type="spellStart"/>
      <w:r>
        <w:rPr>
          <w:rFonts w:ascii="Times New Roman" w:eastAsia="Times New Roman" w:hAnsi="Times New Roman" w:cs="Times New Roman"/>
          <w:sz w:val="24"/>
          <w:szCs w:val="24"/>
        </w:rPr>
        <w:t>Aghdash</w:t>
      </w:r>
      <w:proofErr w:type="spellEnd"/>
      <w:r>
        <w:rPr>
          <w:rFonts w:ascii="Times New Roman" w:eastAsia="Times New Roman" w:hAnsi="Times New Roman" w:cs="Times New Roman"/>
          <w:sz w:val="24"/>
          <w:szCs w:val="24"/>
        </w:rPr>
        <w:t xml:space="preserve"> et al., 2015). Particularly for individuals lacking access to electronic devices and mass media, interactive group discussions, dissemination of educational booklets, pamphlets, posters, educational outreach by healthcare professionals at primary service delivery levels, peer-led education initiatives and so forth can be effective to increase awareness among people. Our analysis revealed that unmarried patients exhibited 1.46 times higher odds of experiencing total d</w:t>
      </w:r>
      <w:del w:id="338" w:author="Mohammad Nayeem Hasan" w:date="2024-07-16T14:22:00Z" w16du:dateUtc="2024-07-16T08:22:00Z">
        <w:r w:rsidDel="006F2F23">
          <w:rPr>
            <w:rFonts w:ascii="Times New Roman" w:eastAsia="Times New Roman" w:hAnsi="Times New Roman" w:cs="Times New Roman"/>
            <w:sz w:val="24"/>
            <w:szCs w:val="24"/>
          </w:rPr>
          <w:delText>iagnosis d</w:delText>
        </w:r>
      </w:del>
      <w:r>
        <w:rPr>
          <w:rFonts w:ascii="Times New Roman" w:eastAsia="Times New Roman" w:hAnsi="Times New Roman" w:cs="Times New Roman"/>
          <w:sz w:val="24"/>
          <w:szCs w:val="24"/>
        </w:rPr>
        <w:t xml:space="preserve">elay compared to their married counterparts, highlighting the influence of marital status on healthcare-seeking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Though a systematic review in 1999 showed that age and single marital status contributed to delayed diagnosis </w:t>
      </w:r>
      <w:r>
        <w:rPr>
          <w:rFonts w:ascii="Times New Roman" w:eastAsia="Times New Roman" w:hAnsi="Times New Roman" w:cs="Times New Roman"/>
          <w:color w:val="212121"/>
          <w:sz w:val="24"/>
          <w:szCs w:val="24"/>
          <w:highlight w:val="white"/>
        </w:rPr>
        <w:t>(Richards et al., 1999)</w:t>
      </w:r>
      <w:r>
        <w:rPr>
          <w:rFonts w:ascii="Times New Roman" w:eastAsia="Times New Roman" w:hAnsi="Times New Roman" w:cs="Times New Roman"/>
          <w:sz w:val="24"/>
          <w:szCs w:val="24"/>
        </w:rPr>
        <w:t xml:space="preserve">, several studies also opposed that </w:t>
      </w:r>
      <w:del w:id="339" w:author="Mohammad Nayeem Hasan" w:date="2024-07-16T14:22:00Z" w16du:dateUtc="2024-07-16T08:22:00Z">
        <w:r w:rsidDel="006F2F23">
          <w:rPr>
            <w:rFonts w:ascii="Times New Roman" w:eastAsia="Times New Roman" w:hAnsi="Times New Roman" w:cs="Times New Roman"/>
            <w:sz w:val="24"/>
            <w:szCs w:val="24"/>
          </w:rPr>
          <w:delText xml:space="preserve">( </w:delText>
        </w:r>
        <w:r w:rsidDel="006F2F23">
          <w:rPr>
            <w:rFonts w:ascii="Times New Roman" w:eastAsia="Times New Roman" w:hAnsi="Times New Roman" w:cs="Times New Roman"/>
            <w:color w:val="212121"/>
            <w:sz w:val="24"/>
            <w:szCs w:val="24"/>
            <w:highlight w:val="white"/>
          </w:rPr>
          <w:delText>Rivera</w:delText>
        </w:r>
      </w:del>
      <w:ins w:id="340" w:author="Mohammad Nayeem Hasan" w:date="2024-07-16T14:22:00Z" w16du:dateUtc="2024-07-16T08:22:00Z">
        <w:r w:rsidR="006F2F23">
          <w:rPr>
            <w:rFonts w:ascii="Times New Roman" w:eastAsia="Times New Roman" w:hAnsi="Times New Roman" w:cs="Times New Roman"/>
            <w:sz w:val="24"/>
            <w:szCs w:val="24"/>
          </w:rPr>
          <w:t>(Rivera</w:t>
        </w:r>
      </w:ins>
      <w:r>
        <w:rPr>
          <w:rFonts w:ascii="Times New Roman" w:eastAsia="Times New Roman" w:hAnsi="Times New Roman" w:cs="Times New Roman"/>
          <w:color w:val="212121"/>
          <w:sz w:val="24"/>
          <w:szCs w:val="24"/>
          <w:highlight w:val="white"/>
        </w:rPr>
        <w:t xml:space="preserve">-Franco and Leon-Rodriguez, 2018). However, we did not get any strong correlation between age and total </w:t>
      </w:r>
      <w:del w:id="341" w:author="Mohammad Nayeem Hasan" w:date="2024-07-16T14:22:00Z" w16du:dateUtc="2024-07-16T08:22: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delay.</w:t>
      </w:r>
    </w:p>
    <w:p w14:paraId="5CE88E97" w14:textId="3860520A" w:rsidR="008E7938" w:rsidRDefault="00661C24" w:rsidP="00B46AA1">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 xml:space="preserve">An important finding of our study is, </w:t>
      </w:r>
      <w:r w:rsidRPr="008E7938">
        <w:rPr>
          <w:rFonts w:ascii="Times New Roman" w:eastAsia="Times New Roman" w:hAnsi="Times New Roman" w:cs="Times New Roman"/>
          <w:color w:val="212121"/>
          <w:sz w:val="24"/>
          <w:szCs w:val="24"/>
          <w:highlight w:val="cyan"/>
        </w:rPr>
        <w:t xml:space="preserve">we found a strong correlation between breast cancer diagnosis delay and advanced stages of the cancer. </w:t>
      </w:r>
      <w:r>
        <w:rPr>
          <w:rFonts w:ascii="Times New Roman" w:eastAsia="Times New Roman" w:hAnsi="Times New Roman" w:cs="Times New Roman"/>
          <w:color w:val="212121"/>
          <w:sz w:val="24"/>
          <w:szCs w:val="24"/>
          <w:highlight w:val="white"/>
        </w:rPr>
        <w:t>The highest proportion of patient delay has been observe</w:t>
      </w:r>
      <w:r w:rsidR="008E7938">
        <w:rPr>
          <w:rFonts w:ascii="Times New Roman" w:eastAsia="Times New Roman" w:hAnsi="Times New Roman" w:cs="Times New Roman"/>
          <w:color w:val="212121"/>
          <w:sz w:val="24"/>
          <w:szCs w:val="24"/>
          <w:highlight w:val="white"/>
        </w:rPr>
        <w:t>d among the patients with stage-III</w:t>
      </w:r>
      <w:r>
        <w:rPr>
          <w:rFonts w:ascii="Times New Roman" w:eastAsia="Times New Roman" w:hAnsi="Times New Roman" w:cs="Times New Roman"/>
          <w:color w:val="212121"/>
          <w:sz w:val="24"/>
          <w:szCs w:val="24"/>
          <w:highlight w:val="white"/>
        </w:rPr>
        <w:t xml:space="preserve">. </w:t>
      </w:r>
      <w:del w:id="342" w:author="Mohammad Nayeem Hasan" w:date="2024-07-16T14:10:00Z" w16du:dateUtc="2024-07-16T08:10:00Z">
        <w:r w:rsidDel="0041701F">
          <w:rPr>
            <w:rFonts w:ascii="Times New Roman" w:eastAsia="Times New Roman" w:hAnsi="Times New Roman" w:cs="Times New Roman"/>
            <w:color w:val="212121"/>
            <w:sz w:val="24"/>
            <w:szCs w:val="24"/>
            <w:highlight w:val="white"/>
          </w:rPr>
          <w:delText>So</w:delText>
        </w:r>
      </w:del>
      <w:ins w:id="343" w:author="Mohammad Nayeem Hasan" w:date="2024-07-16T14:10:00Z" w16du:dateUtc="2024-07-16T08:10:00Z">
        <w:r w:rsidR="0041701F">
          <w:rPr>
            <w:rFonts w:ascii="Times New Roman" w:eastAsia="Times New Roman" w:hAnsi="Times New Roman" w:cs="Times New Roman"/>
            <w:color w:val="212121"/>
            <w:sz w:val="24"/>
            <w:szCs w:val="24"/>
            <w:highlight w:val="white"/>
          </w:rPr>
          <w:t>So,</w:t>
        </w:r>
      </w:ins>
      <w:r>
        <w:rPr>
          <w:rFonts w:ascii="Times New Roman" w:eastAsia="Times New Roman" w:hAnsi="Times New Roman" w:cs="Times New Roman"/>
          <w:color w:val="212121"/>
          <w:sz w:val="24"/>
          <w:szCs w:val="24"/>
          <w:highlight w:val="white"/>
        </w:rPr>
        <w:t xml:space="preserve"> patients are not aware of their signs and symptoms and they get detected at the advanced stage of the cancer, which becomes so challenging for the patients to recover. In many developing nations, women frequently receive a cancer diagnosis at an advanced stage of the disease, which poses significant challenges for their treatment (</w:t>
      </w:r>
      <w:proofErr w:type="spellStart"/>
      <w:r>
        <w:rPr>
          <w:rFonts w:ascii="Times New Roman" w:eastAsia="Times New Roman" w:hAnsi="Times New Roman" w:cs="Times New Roman"/>
          <w:color w:val="212121"/>
          <w:sz w:val="24"/>
          <w:szCs w:val="24"/>
          <w:highlight w:val="white"/>
        </w:rPr>
        <w:t>Akinyemiju</w:t>
      </w:r>
      <w:proofErr w:type="spellEnd"/>
      <w:r>
        <w:rPr>
          <w:rFonts w:ascii="Times New Roman" w:eastAsia="Times New Roman" w:hAnsi="Times New Roman" w:cs="Times New Roman"/>
          <w:color w:val="212121"/>
          <w:sz w:val="24"/>
          <w:szCs w:val="24"/>
          <w:highlight w:val="white"/>
        </w:rPr>
        <w:t xml:space="preserve">, 2012). So public awareness must be increased in both rural and </w:t>
      </w:r>
      <w:r>
        <w:rPr>
          <w:rFonts w:ascii="Times New Roman" w:eastAsia="Times New Roman" w:hAnsi="Times New Roman" w:cs="Times New Roman"/>
          <w:color w:val="212121"/>
          <w:sz w:val="24"/>
          <w:szCs w:val="24"/>
          <w:highlight w:val="white"/>
        </w:rPr>
        <w:lastRenderedPageBreak/>
        <w:t>urban people and more information about the disease should be disseminated. Patients should be encouraged to detect and go for diagnosis early. The proportion of provider delay has been observed</w:t>
      </w:r>
      <w:r w:rsidR="008E7938">
        <w:rPr>
          <w:rFonts w:ascii="Times New Roman" w:eastAsia="Times New Roman" w:hAnsi="Times New Roman" w:cs="Times New Roman"/>
          <w:color w:val="212121"/>
          <w:sz w:val="24"/>
          <w:szCs w:val="24"/>
          <w:highlight w:val="white"/>
        </w:rPr>
        <w:t xml:space="preserve"> among the patients with stage-I</w:t>
      </w:r>
      <w:r>
        <w:rPr>
          <w:rFonts w:ascii="Times New Roman" w:eastAsia="Times New Roman" w:hAnsi="Times New Roman" w:cs="Times New Roman"/>
          <w:color w:val="212121"/>
          <w:sz w:val="24"/>
          <w:szCs w:val="24"/>
          <w:highlight w:val="white"/>
        </w:rPr>
        <w:t xml:space="preserve"> and lowest proportion </w:t>
      </w:r>
      <w:r w:rsidR="008E7938">
        <w:rPr>
          <w:rFonts w:ascii="Times New Roman" w:eastAsia="Times New Roman" w:hAnsi="Times New Roman" w:cs="Times New Roman"/>
          <w:sz w:val="24"/>
          <w:szCs w:val="24"/>
          <w:highlight w:val="white"/>
        </w:rPr>
        <w:t>for stage-IV</w:t>
      </w:r>
      <w:r>
        <w:rPr>
          <w:rFonts w:ascii="Times New Roman" w:eastAsia="Times New Roman" w:hAnsi="Times New Roman" w:cs="Times New Roman"/>
          <w:color w:val="212121"/>
          <w:sz w:val="24"/>
          <w:szCs w:val="24"/>
          <w:highlight w:val="white"/>
        </w:rPr>
        <w:t>. However, the highest proportion of total delay has been observed a</w:t>
      </w:r>
      <w:r w:rsidR="008E7938">
        <w:rPr>
          <w:rFonts w:ascii="Times New Roman" w:eastAsia="Times New Roman" w:hAnsi="Times New Roman" w:cs="Times New Roman"/>
          <w:color w:val="212121"/>
          <w:sz w:val="24"/>
          <w:szCs w:val="24"/>
          <w:highlight w:val="white"/>
        </w:rPr>
        <w:t>mong the patients with stage-III</w:t>
      </w:r>
      <w:r>
        <w:rPr>
          <w:rFonts w:ascii="Times New Roman" w:eastAsia="Times New Roman" w:hAnsi="Times New Roman" w:cs="Times New Roman"/>
          <w:color w:val="212121"/>
          <w:sz w:val="24"/>
          <w:szCs w:val="24"/>
          <w:highlight w:val="white"/>
        </w:rPr>
        <w:t xml:space="preserve"> accounted for 30.90 weeks. So, the policymakers should immediately take the actions to increase screening </w:t>
      </w:r>
      <w:proofErr w:type="spellStart"/>
      <w:r>
        <w:rPr>
          <w:rFonts w:ascii="Times New Roman" w:eastAsia="Times New Roman" w:hAnsi="Times New Roman" w:cs="Times New Roman"/>
          <w:color w:val="212121"/>
          <w:sz w:val="24"/>
          <w:szCs w:val="24"/>
          <w:highlight w:val="white"/>
        </w:rPr>
        <w:t>programmes</w:t>
      </w:r>
      <w:proofErr w:type="spellEnd"/>
      <w:r>
        <w:rPr>
          <w:rFonts w:ascii="Times New Roman" w:eastAsia="Times New Roman" w:hAnsi="Times New Roman" w:cs="Times New Roman"/>
          <w:color w:val="212121"/>
          <w:sz w:val="24"/>
          <w:szCs w:val="24"/>
          <w:highlight w:val="white"/>
        </w:rPr>
        <w:t xml:space="preserve"> so that the disease can be detected early and become easier </w:t>
      </w:r>
      <w:r>
        <w:rPr>
          <w:rFonts w:ascii="Times New Roman" w:eastAsia="Times New Roman" w:hAnsi="Times New Roman" w:cs="Times New Roman"/>
          <w:sz w:val="24"/>
          <w:szCs w:val="24"/>
          <w:highlight w:val="white"/>
        </w:rPr>
        <w:t>to recover</w:t>
      </w:r>
      <w:r>
        <w:rPr>
          <w:rFonts w:ascii="Times New Roman" w:eastAsia="Times New Roman" w:hAnsi="Times New Roman" w:cs="Times New Roman"/>
          <w:color w:val="212121"/>
          <w:sz w:val="24"/>
          <w:szCs w:val="24"/>
          <w:highlight w:val="white"/>
        </w:rPr>
        <w:t xml:space="preserve">. </w:t>
      </w:r>
    </w:p>
    <w:p w14:paraId="60B31EEE" w14:textId="77777777" w:rsidR="008E7938" w:rsidRDefault="008E7938" w:rsidP="00B46AA1">
      <w:pPr>
        <w:spacing w:line="360" w:lineRule="auto"/>
        <w:jc w:val="both"/>
        <w:rPr>
          <w:rFonts w:ascii="Times New Roman" w:eastAsia="Times New Roman" w:hAnsi="Times New Roman" w:cs="Times New Roman"/>
          <w:color w:val="212121"/>
          <w:sz w:val="24"/>
          <w:szCs w:val="24"/>
        </w:rPr>
      </w:pPr>
    </w:p>
    <w:p w14:paraId="52B675C3" w14:textId="77777777" w:rsidR="008063D1" w:rsidRDefault="00661C24" w:rsidP="00B46A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Bangladesh, the growing trends of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privatisation</w:t>
      </w:r>
      <w:proofErr w:type="spellEnd"/>
      <w:r>
        <w:rPr>
          <w:rFonts w:ascii="Times New Roman" w:eastAsia="Times New Roman" w:hAnsi="Times New Roman" w:cs="Times New Roman"/>
          <w:sz w:val="24"/>
          <w:szCs w:val="24"/>
        </w:rPr>
        <w:t xml:space="preserve"> pose considerable challenges in formulating a cohesive policy agenda (Ginsburg, 2016). A study conducted in 2010 highlighted that the private sector offers high-quality healthcare services in Bangladesh (Bergeson-Lockwood, Madsen &amp; Bernstein, 2010). However, these services remain financially inaccessible for low-income individuals. Concurrently, public healthcare facilities encounter significant obstacles in reaching a substantial portion of the population and ensuring both accessibility and quality of care and effectively addressing these barriers necessitates the leadership of a proficient policy maker capable of navigating these complexities (Ginsburg, 2016; Bangladesh Bureau of Statistics, 2014).</w:t>
      </w:r>
    </w:p>
    <w:p w14:paraId="3CD0A9DC" w14:textId="77777777" w:rsidR="008063D1" w:rsidRDefault="00661C24" w:rsidP="00B46A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11259B" w14:textId="77777777" w:rsidR="008063D1" w:rsidRDefault="00661C24" w:rsidP="00B46A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DC6621" w14:textId="77777777" w:rsidR="008063D1" w:rsidRDefault="00661C24" w:rsidP="00B46A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findings contribute to a comprehensive understanding of the factors influencing delays in breast cancer diagnosis in Bangladesh. The research also assessed the socio-economic factors influencing patients' healthcare-seeking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Furthermore, our study demonstrated a significant correlation between diagnostic delay and its impact on the stage of cancer progression. Consequently, urgent measures are required to enhance public awareness and increase screening rates in Bangladesh.</w:t>
      </w:r>
    </w:p>
    <w:p w14:paraId="2A46CA05" w14:textId="77777777" w:rsidR="008063D1" w:rsidDel="006F2F23" w:rsidRDefault="00661C24" w:rsidP="00B46AA1">
      <w:pPr>
        <w:spacing w:before="240" w:after="240" w:line="360" w:lineRule="auto"/>
        <w:jc w:val="both"/>
        <w:rPr>
          <w:del w:id="344" w:author="Mohammad Nayeem Hasan" w:date="2024-07-16T14:17:00Z" w16du:dateUtc="2024-07-16T08:17:00Z"/>
        </w:rPr>
      </w:pPr>
      <w:del w:id="345" w:author="Mohammad Nayeem Hasan" w:date="2024-07-16T14:17:00Z" w16du:dateUtc="2024-07-16T08:17:00Z">
        <w:r w:rsidDel="006F2F23">
          <w:rPr>
            <w:rFonts w:ascii="Times New Roman" w:eastAsia="Times New Roman" w:hAnsi="Times New Roman" w:cs="Times New Roman"/>
            <w:sz w:val="24"/>
            <w:szCs w:val="24"/>
          </w:rPr>
          <w:delText xml:space="preserve"> </w:delText>
        </w:r>
      </w:del>
    </w:p>
    <w:p w14:paraId="78C0E6F9" w14:textId="77777777" w:rsidR="008063D1" w:rsidRDefault="00661C24" w:rsidP="006F2F23">
      <w:pPr>
        <w:spacing w:before="240" w:after="240" w:line="360" w:lineRule="auto"/>
        <w:jc w:val="both"/>
        <w:rPr>
          <w:rFonts w:ascii="Times New Roman" w:eastAsia="Times New Roman" w:hAnsi="Times New Roman" w:cs="Times New Roman"/>
          <w:b/>
          <w:color w:val="212121"/>
          <w:sz w:val="24"/>
          <w:szCs w:val="24"/>
          <w:highlight w:val="white"/>
        </w:rPr>
        <w:pPrChange w:id="346" w:author="Mohammad Nayeem Hasan" w:date="2024-07-16T14:17:00Z" w16du:dateUtc="2024-07-16T08:17:00Z">
          <w:pPr>
            <w:spacing w:before="240" w:after="240" w:line="480" w:lineRule="auto"/>
            <w:jc w:val="both"/>
          </w:pPr>
        </w:pPrChange>
      </w:pPr>
      <w:del w:id="347" w:author="Mohammad Nayeem Hasan" w:date="2024-07-16T14:17:00Z" w16du:dateUtc="2024-07-16T08:17:00Z">
        <w:r w:rsidDel="006F2F23">
          <w:rPr>
            <w:rFonts w:ascii="Times New Roman" w:eastAsia="Times New Roman" w:hAnsi="Times New Roman" w:cs="Times New Roman"/>
            <w:b/>
            <w:color w:val="212121"/>
            <w:sz w:val="24"/>
            <w:szCs w:val="24"/>
            <w:highlight w:val="white"/>
          </w:rPr>
          <w:delText xml:space="preserve"> </w:delText>
        </w:r>
      </w:del>
    </w:p>
    <w:p w14:paraId="1B69D166" w14:textId="77777777" w:rsidR="008063D1" w:rsidRDefault="00661C24">
      <w:pPr>
        <w:pStyle w:val="Heading1"/>
        <w:keepNext w:val="0"/>
        <w:keepLines w:val="0"/>
        <w:spacing w:before="480" w:after="240" w:line="480" w:lineRule="auto"/>
        <w:jc w:val="both"/>
        <w:rPr>
          <w:rFonts w:ascii="Times New Roman" w:eastAsia="Times New Roman" w:hAnsi="Times New Roman" w:cs="Times New Roman"/>
          <w:b/>
          <w:color w:val="4A86E8"/>
          <w:sz w:val="28"/>
          <w:szCs w:val="28"/>
          <w:highlight w:val="white"/>
        </w:rPr>
      </w:pPr>
      <w:bookmarkStart w:id="348" w:name="_miggbhyykc5a" w:colFirst="0" w:colLast="0"/>
      <w:bookmarkEnd w:id="348"/>
      <w:r>
        <w:rPr>
          <w:rFonts w:ascii="Times New Roman" w:eastAsia="Times New Roman" w:hAnsi="Times New Roman" w:cs="Times New Roman"/>
          <w:b/>
          <w:color w:val="4A86E8"/>
          <w:sz w:val="28"/>
          <w:szCs w:val="28"/>
          <w:highlight w:val="white"/>
        </w:rPr>
        <w:t>References</w:t>
      </w:r>
    </w:p>
    <w:p w14:paraId="4593021B" w14:textId="77777777" w:rsidR="008063D1" w:rsidRDefault="00661C24">
      <w:pPr>
        <w:spacing w:before="240"/>
        <w:jc w:val="both"/>
        <w:rPr>
          <w:rFonts w:ascii="Times New Roman" w:eastAsia="Times New Roman" w:hAnsi="Times New Roman" w:cs="Times New Roman"/>
          <w:color w:val="212121"/>
          <w:sz w:val="24"/>
          <w:szCs w:val="24"/>
          <w:highlight w:val="white"/>
        </w:rPr>
      </w:pPr>
      <w:r>
        <w:br w:type="page"/>
      </w:r>
    </w:p>
    <w:p w14:paraId="33C4ADA9" w14:textId="77777777" w:rsidR="008063D1" w:rsidRDefault="00661C24">
      <w:pPr>
        <w:pStyle w:val="Heading1"/>
        <w:keepNext w:val="0"/>
        <w:keepLines w:val="0"/>
        <w:spacing w:before="0" w:line="240" w:lineRule="auto"/>
        <w:jc w:val="both"/>
        <w:rPr>
          <w:rFonts w:ascii="Times New Roman" w:eastAsia="Times New Roman" w:hAnsi="Times New Roman" w:cs="Times New Roman"/>
          <w:b/>
          <w:color w:val="212121"/>
          <w:sz w:val="24"/>
          <w:szCs w:val="24"/>
          <w:highlight w:val="white"/>
        </w:rPr>
      </w:pPr>
      <w:bookmarkStart w:id="349" w:name="_p5j1lwj4x4ma" w:colFirst="0" w:colLast="0"/>
      <w:bookmarkEnd w:id="349"/>
      <w:r>
        <w:rPr>
          <w:rFonts w:ascii="Times New Roman" w:eastAsia="Times New Roman" w:hAnsi="Times New Roman" w:cs="Times New Roman"/>
          <w:b/>
          <w:color w:val="212121"/>
          <w:sz w:val="24"/>
          <w:szCs w:val="24"/>
          <w:highlight w:val="white"/>
        </w:rPr>
        <w:lastRenderedPageBreak/>
        <w:t>Tables</w:t>
      </w:r>
    </w:p>
    <w:p w14:paraId="1B46FCCC" w14:textId="257BDEDA"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Table 1</w:t>
      </w:r>
      <w:del w:id="350" w:author="Henrike Karim - Kos" w:date="2024-06-19T22:32:00Z">
        <w:r w:rsidDel="00B11BC1">
          <w:rPr>
            <w:rFonts w:ascii="Times New Roman" w:eastAsia="Times New Roman" w:hAnsi="Times New Roman" w:cs="Times New Roman"/>
            <w:b/>
            <w:color w:val="212121"/>
            <w:sz w:val="24"/>
            <w:szCs w:val="24"/>
            <w:highlight w:val="white"/>
          </w:rPr>
          <w:delText>: Background characteristics of the patients</w:delText>
        </w:r>
      </w:del>
      <w:ins w:id="351" w:author="Henrike Karim - Kos" w:date="2024-06-19T22:32:00Z">
        <w:r w:rsidR="00B11BC1">
          <w:rPr>
            <w:rFonts w:ascii="Times New Roman" w:eastAsia="Times New Roman" w:hAnsi="Times New Roman" w:cs="Times New Roman"/>
            <w:b/>
            <w:color w:val="212121"/>
            <w:sz w:val="24"/>
            <w:szCs w:val="24"/>
            <w:highlight w:val="white"/>
          </w:rPr>
          <w:t xml:space="preserve">Characteristics of women diagnosed with breast cancer and </w:t>
        </w:r>
      </w:ins>
      <w:ins w:id="352" w:author="Henrike Karim - Kos" w:date="2024-06-19T22:33:00Z">
        <w:r w:rsidR="00B11BC1">
          <w:rPr>
            <w:rFonts w:ascii="Times New Roman" w:eastAsia="Times New Roman" w:hAnsi="Times New Roman" w:cs="Times New Roman"/>
            <w:b/>
            <w:color w:val="212121"/>
            <w:sz w:val="24"/>
            <w:szCs w:val="24"/>
            <w:highlight w:val="white"/>
          </w:rPr>
          <w:t xml:space="preserve">of </w:t>
        </w:r>
      </w:ins>
      <w:ins w:id="353" w:author="Henrike Karim - Kos" w:date="2024-06-19T22:32:00Z">
        <w:r w:rsidR="00B11BC1">
          <w:rPr>
            <w:rFonts w:ascii="Times New Roman" w:eastAsia="Times New Roman" w:hAnsi="Times New Roman" w:cs="Times New Roman"/>
            <w:b/>
            <w:color w:val="212121"/>
            <w:sz w:val="24"/>
            <w:szCs w:val="24"/>
            <w:highlight w:val="white"/>
          </w:rPr>
          <w:t>their</w:t>
        </w:r>
      </w:ins>
      <w:ins w:id="354" w:author="Henrike Karim - Kos" w:date="2024-06-19T22:33:00Z">
        <w:r w:rsidR="00B11BC1">
          <w:rPr>
            <w:rFonts w:ascii="Times New Roman" w:eastAsia="Times New Roman" w:hAnsi="Times New Roman" w:cs="Times New Roman"/>
            <w:b/>
            <w:color w:val="212121"/>
            <w:sz w:val="24"/>
            <w:szCs w:val="24"/>
            <w:highlight w:val="white"/>
          </w:rPr>
          <w:t xml:space="preserve"> spouses, Bangladesh 20….</w:t>
        </w:r>
      </w:ins>
    </w:p>
    <w:tbl>
      <w:tblPr>
        <w:tblStyle w:val="a"/>
        <w:tblW w:w="8775" w:type="dxa"/>
        <w:tblBorders>
          <w:top w:val="nil"/>
          <w:left w:val="nil"/>
          <w:bottom w:val="nil"/>
          <w:right w:val="nil"/>
          <w:insideH w:val="nil"/>
          <w:insideV w:val="nil"/>
        </w:tblBorders>
        <w:tblLayout w:type="fixed"/>
        <w:tblLook w:val="0600" w:firstRow="0" w:lastRow="0" w:firstColumn="0" w:lastColumn="0" w:noHBand="1" w:noVBand="1"/>
      </w:tblPr>
      <w:tblGrid>
        <w:gridCol w:w="5445"/>
        <w:gridCol w:w="1665"/>
        <w:gridCol w:w="1665"/>
      </w:tblGrid>
      <w:tr w:rsidR="008063D1" w14:paraId="3B288930" w14:textId="77777777">
        <w:trPr>
          <w:trHeight w:val="315"/>
        </w:trPr>
        <w:tc>
          <w:tcPr>
            <w:tcW w:w="54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5CCDC4"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Characteristics</w:t>
            </w:r>
          </w:p>
        </w:tc>
        <w:tc>
          <w:tcPr>
            <w:tcW w:w="16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C4E9FC3"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n</w:t>
            </w:r>
          </w:p>
        </w:tc>
        <w:tc>
          <w:tcPr>
            <w:tcW w:w="16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F53C13A"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w:t>
            </w:r>
          </w:p>
        </w:tc>
      </w:tr>
      <w:tr w:rsidR="008063D1" w14:paraId="741B35A1"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D23DC58"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Age at presentation (years)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3C8D0A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9F9180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281ECDB"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E55C1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&lt;40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409FEA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E7BE80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33.24</w:t>
            </w:r>
          </w:p>
        </w:tc>
      </w:tr>
      <w:tr w:rsidR="008063D1" w14:paraId="27419EFE"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D682E8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40-49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0CDC7E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17A2DF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34.98</w:t>
            </w:r>
          </w:p>
        </w:tc>
      </w:tr>
      <w:tr w:rsidR="008063D1" w14:paraId="3B91AE6A"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B7D365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50-59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D9A66B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762924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23.03</w:t>
            </w:r>
          </w:p>
        </w:tc>
      </w:tr>
      <w:tr w:rsidR="008063D1" w14:paraId="1D60553D"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DCFA7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Gungsuh" w:eastAsia="Gungsuh" w:hAnsi="Gungsuh" w:cs="Gungsuh"/>
                <w:color w:val="212121"/>
                <w:sz w:val="24"/>
                <w:szCs w:val="24"/>
                <w:highlight w:val="white"/>
              </w:rPr>
              <w:t>≥60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E80840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35635F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8.75</w:t>
            </w:r>
          </w:p>
        </w:tc>
      </w:tr>
      <w:tr w:rsidR="008063D1" w14:paraId="68F67966"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3B2D436" w14:textId="28E4E7F6" w:rsidR="008063D1" w:rsidRDefault="00B11BC1">
            <w:pPr>
              <w:spacing w:before="240" w:line="240" w:lineRule="auto"/>
              <w:jc w:val="both"/>
              <w:rPr>
                <w:rFonts w:ascii="Times New Roman" w:eastAsia="Times New Roman" w:hAnsi="Times New Roman" w:cs="Times New Roman"/>
                <w:b/>
                <w:i/>
                <w:color w:val="212121"/>
                <w:sz w:val="24"/>
                <w:szCs w:val="24"/>
                <w:highlight w:val="white"/>
              </w:rPr>
            </w:pPr>
            <w:ins w:id="355" w:author="Henrike Karim - Kos" w:date="2024-06-19T22:30:00Z">
              <w:r>
                <w:rPr>
                  <w:rFonts w:ascii="Times New Roman" w:eastAsia="Times New Roman" w:hAnsi="Times New Roman" w:cs="Times New Roman"/>
                  <w:b/>
                  <w:i/>
                  <w:color w:val="212121"/>
                  <w:sz w:val="24"/>
                  <w:szCs w:val="24"/>
                  <w:highlight w:val="white"/>
                </w:rPr>
                <w:t>Regions of origin?</w:t>
              </w:r>
            </w:ins>
            <w:del w:id="356" w:author="Henrike Karim - Kos" w:date="2024-06-19T22:30:00Z">
              <w:r w:rsidR="00661C24" w:rsidDel="00B11BC1">
                <w:rPr>
                  <w:rFonts w:ascii="Times New Roman" w:eastAsia="Times New Roman" w:hAnsi="Times New Roman" w:cs="Times New Roman"/>
                  <w:b/>
                  <w:i/>
                  <w:color w:val="212121"/>
                  <w:sz w:val="24"/>
                  <w:szCs w:val="24"/>
                  <w:highlight w:val="white"/>
                </w:rPr>
                <w:delText>Geographic location</w:delText>
              </w:r>
            </w:del>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E83E74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54D139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19C337A"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9C389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Barisal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E32C57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26</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CCEB9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7.67</w:t>
            </w:r>
          </w:p>
        </w:tc>
      </w:tr>
      <w:tr w:rsidR="008063D1" w14:paraId="3096BA8E"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06FC08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Chittagong</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A3A334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52</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5CE90D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15.34</w:t>
            </w:r>
          </w:p>
        </w:tc>
      </w:tr>
      <w:tr w:rsidR="008063D1" w14:paraId="43FC34EF"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7FB38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Dhaka</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B160E2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829505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43.95</w:t>
            </w:r>
          </w:p>
        </w:tc>
      </w:tr>
      <w:tr w:rsidR="008063D1" w14:paraId="78583544"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D877D0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Khulna</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1D55FD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1C9DE0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11.50</w:t>
            </w:r>
          </w:p>
        </w:tc>
      </w:tr>
      <w:tr w:rsidR="008063D1" w14:paraId="62B47A4A"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B0079C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Mymensingh</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C4C756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C3FB29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9.73</w:t>
            </w:r>
          </w:p>
        </w:tc>
      </w:tr>
      <w:tr w:rsidR="008063D1" w14:paraId="788CEDAC"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C464E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Rajshahi</w:t>
            </w:r>
            <w:proofErr w:type="spellEnd"/>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95F49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7A3234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6.19</w:t>
            </w:r>
          </w:p>
        </w:tc>
      </w:tr>
      <w:tr w:rsidR="008063D1" w14:paraId="5A532C68"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186D6F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Rangpur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CF2C3B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84A029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4.13</w:t>
            </w:r>
          </w:p>
        </w:tc>
      </w:tr>
      <w:tr w:rsidR="008063D1" w14:paraId="29023BEB"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DB76C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Sylhet</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568D12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12D116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1.47</w:t>
            </w:r>
          </w:p>
        </w:tc>
      </w:tr>
      <w:tr w:rsidR="008063D1" w14:paraId="17C5B825"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C17E7C"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Area of residence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B1E4C4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46091C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29398158"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361B0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Rural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1B81FE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251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FADCA5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72.75</w:t>
            </w:r>
          </w:p>
        </w:tc>
      </w:tr>
      <w:tr w:rsidR="008063D1" w14:paraId="2B50BA75"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E23D6D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Urban</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FF6206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0467DB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27.25</w:t>
            </w:r>
          </w:p>
        </w:tc>
      </w:tr>
      <w:tr w:rsidR="008063D1" w14:paraId="366087C6"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30DD519"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Current marital status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4B509F4"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04BC8BB"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r>
      <w:tr w:rsidR="008063D1" w14:paraId="4783D159"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45889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Single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696555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054927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17.25</w:t>
            </w:r>
          </w:p>
        </w:tc>
      </w:tr>
      <w:tr w:rsidR="008063D1" w14:paraId="75F4A2F4"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030F5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Married</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B6F38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283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4E951D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82.75</w:t>
            </w:r>
          </w:p>
        </w:tc>
      </w:tr>
      <w:tr w:rsidR="008063D1" w14:paraId="12FB20D5"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51C5749"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Patient education level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B4D740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569B2C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4AAD7B3E"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273DE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Illiterate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77DCAE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147</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FDE353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42.86</w:t>
            </w:r>
          </w:p>
        </w:tc>
      </w:tr>
      <w:tr w:rsidR="008063D1" w14:paraId="7D45023D"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C5DCC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Primary</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58293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115</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D7359B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33.53</w:t>
            </w:r>
          </w:p>
        </w:tc>
      </w:tr>
      <w:tr w:rsidR="008063D1" w14:paraId="3395C5AD"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73D2A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Secondary/higher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565FBB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47625D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23.62</w:t>
            </w:r>
          </w:p>
        </w:tc>
      </w:tr>
      <w:tr w:rsidR="008063D1" w14:paraId="6D177E2F"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3CD5644"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Spouse education level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7732F1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8E17A2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4DADD94E"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50B96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Illiterate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8E46BB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E0555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27.99</w:t>
            </w:r>
          </w:p>
        </w:tc>
      </w:tr>
      <w:tr w:rsidR="008063D1" w14:paraId="781DC6C2"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765BF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Primary</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4B278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118</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DC8B6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37.11</w:t>
            </w:r>
          </w:p>
        </w:tc>
      </w:tr>
      <w:tr w:rsidR="008063D1" w14:paraId="4FE2D367"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5EF09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Secondary/higher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A3FE0B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F9B9D0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34.91</w:t>
            </w:r>
          </w:p>
        </w:tc>
      </w:tr>
      <w:tr w:rsidR="008063D1" w14:paraId="3AC6B336"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BD4FE6B"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Household monthly income (BDT)</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5312D3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AA0180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6621CB3B"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D6035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&lt;5000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44A3F6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F6FFBF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34.88</w:t>
            </w:r>
          </w:p>
        </w:tc>
      </w:tr>
      <w:tr w:rsidR="008063D1" w14:paraId="2C91B621"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7E7F7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5000-10000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4ED84D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70E59A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30.86</w:t>
            </w:r>
          </w:p>
        </w:tc>
      </w:tr>
      <w:tr w:rsidR="008063D1" w14:paraId="7465FC7B"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04E9C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10001-20000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0885BD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A373E8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13.58</w:t>
            </w:r>
          </w:p>
        </w:tc>
      </w:tr>
      <w:tr w:rsidR="008063D1" w14:paraId="31773526"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793F32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&gt;20000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1E4957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67</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946855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20.68</w:t>
            </w:r>
          </w:p>
        </w:tc>
      </w:tr>
      <w:tr w:rsidR="008063D1" w14:paraId="3CB13BF3"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53ED004"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Portable electronic devices access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5BF01C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BB4A88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5A82275A"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655A0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DE8588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319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599DB6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89.86</w:t>
            </w:r>
          </w:p>
        </w:tc>
      </w:tr>
      <w:tr w:rsidR="008063D1" w14:paraId="62072461"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2C7EF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C107AD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36</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F45562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10.14</w:t>
            </w:r>
          </w:p>
        </w:tc>
      </w:tr>
      <w:tr w:rsidR="008063D1" w14:paraId="3CFB1D42"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0B940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Mass media access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2399A0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6D6796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2342DA5E"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89E4E7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C34C46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F5FA4D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40.56</w:t>
            </w:r>
          </w:p>
        </w:tc>
      </w:tr>
      <w:tr w:rsidR="008063D1" w14:paraId="308561B5" w14:textId="77777777">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C005F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FB1A8F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211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DAB526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59.44</w:t>
            </w:r>
          </w:p>
        </w:tc>
      </w:tr>
    </w:tbl>
    <w:p w14:paraId="08023566"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p w14:paraId="57C738F5"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Table 2: Medical history of the patients</w:t>
      </w:r>
    </w:p>
    <w:tbl>
      <w:tblPr>
        <w:tblStyle w:val="a0"/>
        <w:tblW w:w="8775" w:type="dxa"/>
        <w:tblBorders>
          <w:top w:val="nil"/>
          <w:left w:val="nil"/>
          <w:bottom w:val="nil"/>
          <w:right w:val="nil"/>
          <w:insideH w:val="nil"/>
          <w:insideV w:val="nil"/>
        </w:tblBorders>
        <w:tblLayout w:type="fixed"/>
        <w:tblLook w:val="0600" w:firstRow="0" w:lastRow="0" w:firstColumn="0" w:lastColumn="0" w:noHBand="1" w:noVBand="1"/>
      </w:tblPr>
      <w:tblGrid>
        <w:gridCol w:w="5325"/>
        <w:gridCol w:w="1725"/>
        <w:gridCol w:w="1725"/>
      </w:tblGrid>
      <w:tr w:rsidR="008063D1" w14:paraId="146BF139" w14:textId="77777777">
        <w:trPr>
          <w:trHeight w:val="315"/>
        </w:trPr>
        <w:tc>
          <w:tcPr>
            <w:tcW w:w="53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E103F8"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Characteristics</w:t>
            </w:r>
          </w:p>
        </w:tc>
        <w:tc>
          <w:tcPr>
            <w:tcW w:w="172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3620954"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n</w:t>
            </w:r>
          </w:p>
        </w:tc>
        <w:tc>
          <w:tcPr>
            <w:tcW w:w="172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30C92E4"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w:t>
            </w:r>
          </w:p>
        </w:tc>
      </w:tr>
      <w:tr w:rsidR="008063D1" w14:paraId="0AD971BA" w14:textId="77777777">
        <w:trPr>
          <w:trHeight w:val="37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C11DAA0"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vertAlign w:val="superscript"/>
              </w:rPr>
            </w:pPr>
            <w:r>
              <w:rPr>
                <w:rFonts w:ascii="Times New Roman" w:eastAsia="Times New Roman" w:hAnsi="Times New Roman" w:cs="Times New Roman"/>
                <w:b/>
                <w:color w:val="212121"/>
                <w:sz w:val="24"/>
                <w:szCs w:val="24"/>
                <w:highlight w:val="white"/>
              </w:rPr>
              <w:t>First clinical presentations</w:t>
            </w:r>
            <w:r>
              <w:rPr>
                <w:rFonts w:ascii="Times New Roman" w:eastAsia="Times New Roman" w:hAnsi="Times New Roman" w:cs="Times New Roman"/>
                <w:b/>
                <w:color w:val="212121"/>
                <w:sz w:val="24"/>
                <w:szCs w:val="24"/>
                <w:highlight w:val="white"/>
                <w:vertAlign w:val="superscript"/>
              </w:rPr>
              <w:t>1</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3FCD81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5FB758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418EED6"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EC955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Lump</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5929B08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314</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F65EBE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88.45</w:t>
            </w:r>
          </w:p>
        </w:tc>
      </w:tr>
      <w:tr w:rsidR="008063D1" w14:paraId="30FE4A42"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B8F7EB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Breast pain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AFD907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93</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C9D136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26.20</w:t>
            </w:r>
          </w:p>
        </w:tc>
      </w:tr>
      <w:tr w:rsidR="008063D1" w14:paraId="4120D007"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67398E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Nipple discharge</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BBE727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43B470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5.63</w:t>
            </w:r>
          </w:p>
        </w:tc>
      </w:tr>
      <w:tr w:rsidR="008063D1" w14:paraId="179BA3A1"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D9796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Skin changes</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C125A1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717657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4.23</w:t>
            </w:r>
          </w:p>
        </w:tc>
      </w:tr>
      <w:tr w:rsidR="008063D1" w14:paraId="6EC22671"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E109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Bone pain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C34F9F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7673DF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3.38</w:t>
            </w:r>
          </w:p>
        </w:tc>
      </w:tr>
      <w:tr w:rsidR="008063D1" w14:paraId="7AAFA192"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49AFD8"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lastRenderedPageBreak/>
              <w:t>Breast self-examination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AEBAF7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37</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EB6177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11.11</w:t>
            </w:r>
          </w:p>
        </w:tc>
      </w:tr>
      <w:tr w:rsidR="008063D1" w14:paraId="0BEDD982"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ED660B7"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Family history of breast cancer</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1491DE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D0DF7F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9.52</w:t>
            </w:r>
          </w:p>
        </w:tc>
      </w:tr>
      <w:tr w:rsidR="008063D1" w14:paraId="62A054F4"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EBDF47E"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Patient 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8595C5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139</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73761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41.00</w:t>
            </w:r>
          </w:p>
        </w:tc>
      </w:tr>
      <w:tr w:rsidR="008063D1" w14:paraId="4B3CE7C8"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E7F8BF"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Provider 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D3E84A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27345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24.33</w:t>
            </w:r>
          </w:p>
        </w:tc>
      </w:tr>
      <w:tr w:rsidR="008063D1" w14:paraId="75BE8D29"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A94BFBD"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Total</w:t>
            </w:r>
            <w:del w:id="357" w:author="Mohammad Nayeem Hasan" w:date="2024-07-16T14:17:00Z" w16du:dateUtc="2024-07-16T08:17:00Z">
              <w:r w:rsidDel="006F2F23">
                <w:rPr>
                  <w:rFonts w:ascii="Times New Roman" w:eastAsia="Times New Roman" w:hAnsi="Times New Roman" w:cs="Times New Roman"/>
                  <w:b/>
                  <w:color w:val="212121"/>
                  <w:sz w:val="24"/>
                  <w:szCs w:val="24"/>
                  <w:highlight w:val="white"/>
                </w:rPr>
                <w:delText xml:space="preserve"> diagnostic</w:delText>
              </w:r>
            </w:del>
            <w:r>
              <w:rPr>
                <w:rFonts w:ascii="Times New Roman" w:eastAsia="Times New Roman" w:hAnsi="Times New Roman" w:cs="Times New Roman"/>
                <w:b/>
                <w:color w:val="212121"/>
                <w:sz w:val="24"/>
                <w:szCs w:val="24"/>
                <w:highlight w:val="white"/>
              </w:rPr>
              <w:t xml:space="preserve"> 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78CBEE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190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D85814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55.72</w:t>
            </w:r>
          </w:p>
        </w:tc>
      </w:tr>
      <w:tr w:rsidR="008063D1" w14:paraId="1F3A9769"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A3A5974"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Stage of cancer</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B867ED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1BD1E2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2E8C7B61"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5CF576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E5A115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057420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3.94</w:t>
            </w:r>
          </w:p>
        </w:tc>
      </w:tr>
      <w:tr w:rsidR="008063D1" w14:paraId="0AC04A4F"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660F9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C718D9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124</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B51C35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48.82</w:t>
            </w:r>
          </w:p>
        </w:tc>
      </w:tr>
      <w:tr w:rsidR="008063D1" w14:paraId="7BBAF870"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DEF80D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III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82F285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42ADF0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44.09</w:t>
            </w:r>
          </w:p>
        </w:tc>
      </w:tr>
      <w:tr w:rsidR="008063D1" w14:paraId="07A2C8C5" w14:textId="77777777">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D9EC4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IV</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94A48E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51DC332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3.15</w:t>
            </w:r>
          </w:p>
        </w:tc>
      </w:tr>
    </w:tbl>
    <w:p w14:paraId="0AFCD52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vertAlign w:val="superscript"/>
        </w:rPr>
        <w:t xml:space="preserve">1 </w:t>
      </w:r>
      <w:r>
        <w:rPr>
          <w:rFonts w:ascii="Times New Roman" w:eastAsia="Times New Roman" w:hAnsi="Times New Roman" w:cs="Times New Roman"/>
          <w:color w:val="212121"/>
          <w:sz w:val="24"/>
          <w:szCs w:val="24"/>
          <w:highlight w:val="white"/>
        </w:rPr>
        <w:t>multiple answer</w:t>
      </w:r>
    </w:p>
    <w:p w14:paraId="2089293C" w14:textId="14FDABAA"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Table 3: Summary of patient delay, provider delay, and </w:t>
      </w:r>
      <w:ins w:id="358" w:author="Mohammad Nayeem Hasan" w:date="2024-07-16T14:18:00Z" w16du:dateUtc="2024-07-16T08:18:00Z">
        <w:r w:rsidR="006F2F23">
          <w:rPr>
            <w:rFonts w:ascii="Times New Roman" w:eastAsia="Times New Roman" w:hAnsi="Times New Roman" w:cs="Times New Roman"/>
            <w:b/>
            <w:color w:val="212121"/>
            <w:sz w:val="24"/>
            <w:szCs w:val="24"/>
            <w:highlight w:val="white"/>
          </w:rPr>
          <w:t>total</w:t>
        </w:r>
      </w:ins>
      <w:del w:id="359" w:author="Mohammad Nayeem Hasan" w:date="2024-07-16T14:18:00Z" w16du:dateUtc="2024-07-16T08:18:00Z">
        <w:r w:rsidDel="006F2F23">
          <w:rPr>
            <w:rFonts w:ascii="Times New Roman" w:eastAsia="Times New Roman" w:hAnsi="Times New Roman" w:cs="Times New Roman"/>
            <w:b/>
            <w:color w:val="212121"/>
            <w:sz w:val="24"/>
            <w:szCs w:val="24"/>
            <w:highlight w:val="white"/>
          </w:rPr>
          <w:delText>diagnosis</w:delText>
        </w:r>
      </w:del>
      <w:r>
        <w:rPr>
          <w:rFonts w:ascii="Times New Roman" w:eastAsia="Times New Roman" w:hAnsi="Times New Roman" w:cs="Times New Roman"/>
          <w:b/>
          <w:color w:val="212121"/>
          <w:sz w:val="24"/>
          <w:szCs w:val="24"/>
          <w:highlight w:val="white"/>
        </w:rPr>
        <w:t xml:space="preserve"> delay with stage of cancer (in weeks)</w:t>
      </w:r>
    </w:p>
    <w:tbl>
      <w:tblPr>
        <w:tblStyle w:val="a1"/>
        <w:tblW w:w="8820" w:type="dxa"/>
        <w:tblBorders>
          <w:top w:val="nil"/>
          <w:left w:val="nil"/>
          <w:bottom w:val="nil"/>
          <w:right w:val="nil"/>
          <w:insideH w:val="nil"/>
          <w:insideV w:val="nil"/>
        </w:tblBorders>
        <w:tblLayout w:type="fixed"/>
        <w:tblLook w:val="0600" w:firstRow="0" w:lastRow="0" w:firstColumn="0" w:lastColumn="0" w:noHBand="1" w:noVBand="1"/>
      </w:tblPr>
      <w:tblGrid>
        <w:gridCol w:w="1260"/>
        <w:gridCol w:w="1260"/>
        <w:gridCol w:w="1260"/>
        <w:gridCol w:w="1260"/>
        <w:gridCol w:w="1260"/>
        <w:gridCol w:w="1260"/>
        <w:gridCol w:w="1260"/>
        <w:tblGridChange w:id="360">
          <w:tblGrid>
            <w:gridCol w:w="1260"/>
            <w:gridCol w:w="1260"/>
            <w:gridCol w:w="1260"/>
            <w:gridCol w:w="1260"/>
            <w:gridCol w:w="1260"/>
            <w:gridCol w:w="1260"/>
            <w:gridCol w:w="1260"/>
          </w:tblGrid>
        </w:tblGridChange>
      </w:tblGrid>
      <w:tr w:rsidR="008063D1" w14:paraId="07B2D211" w14:textId="77777777">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FF98E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6300" w:type="dxa"/>
            <w:gridSpan w:val="5"/>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0996894"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Patient delay</w:t>
            </w:r>
          </w:p>
        </w:tc>
        <w:tc>
          <w:tcPr>
            <w:tcW w:w="1260"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84DB201"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D2F35B7" w14:textId="77777777">
        <w:trPr>
          <w:trHeight w:val="6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3199C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of cancer</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E4A188"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Mean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15DA90"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Standard Deviation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6E9F67"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Median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E60B21"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Minimum</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45F397"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Maximum</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9EB26A"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P-value*</w:t>
            </w:r>
          </w:p>
        </w:tc>
      </w:tr>
      <w:tr w:rsidR="008063D1" w14:paraId="2AB867C3"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2CA9F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802ACA" w14:textId="165C3436" w:rsidR="008063D1" w:rsidRDefault="003F54E8">
            <w:pPr>
              <w:spacing w:before="240" w:line="240" w:lineRule="auto"/>
              <w:jc w:val="both"/>
              <w:rPr>
                <w:rFonts w:ascii="Times New Roman" w:eastAsia="Times New Roman" w:hAnsi="Times New Roman" w:cs="Times New Roman"/>
                <w:color w:val="212121"/>
                <w:sz w:val="24"/>
                <w:szCs w:val="24"/>
                <w:highlight w:val="white"/>
              </w:rPr>
            </w:pPr>
            <w:ins w:id="361" w:author="Mohammad Nayeem Hasan" w:date="2024-07-16T15:04:00Z" w16du:dateUtc="2024-07-16T09:04:00Z">
              <w:r>
                <w:rPr>
                  <w:rFonts w:ascii="Times New Roman" w:eastAsia="Times New Roman" w:hAnsi="Times New Roman" w:cs="Times New Roman"/>
                  <w:color w:val="212121"/>
                  <w:sz w:val="24"/>
                  <w:szCs w:val="24"/>
                  <w:highlight w:val="white"/>
                </w:rPr>
                <w:t>0.93</w:t>
              </w:r>
            </w:ins>
            <w:del w:id="362" w:author="Mohammad Nayeem Hasan" w:date="2024-07-16T14:59:00Z" w16du:dateUtc="2024-07-16T08:59:00Z">
              <w:r w:rsidR="00661C24" w:rsidDel="000115B7">
                <w:rPr>
                  <w:rFonts w:ascii="Times New Roman" w:eastAsia="Times New Roman" w:hAnsi="Times New Roman" w:cs="Times New Roman"/>
                  <w:color w:val="212121"/>
                  <w:sz w:val="24"/>
                  <w:szCs w:val="24"/>
                  <w:highlight w:val="white"/>
                </w:rPr>
                <w:delText>3.73</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F64F9E" w14:textId="57F33FA9" w:rsidR="008063D1" w:rsidRDefault="003F54E8">
            <w:pPr>
              <w:spacing w:before="240" w:line="240" w:lineRule="auto"/>
              <w:jc w:val="both"/>
              <w:rPr>
                <w:rFonts w:ascii="Times New Roman" w:eastAsia="Times New Roman" w:hAnsi="Times New Roman" w:cs="Times New Roman"/>
                <w:color w:val="212121"/>
                <w:sz w:val="24"/>
                <w:szCs w:val="24"/>
                <w:highlight w:val="white"/>
              </w:rPr>
            </w:pPr>
            <w:ins w:id="363" w:author="Mohammad Nayeem Hasan" w:date="2024-07-16T15:04:00Z" w16du:dateUtc="2024-07-16T09:04:00Z">
              <w:r>
                <w:rPr>
                  <w:rFonts w:ascii="Times New Roman" w:eastAsia="Times New Roman" w:hAnsi="Times New Roman" w:cs="Times New Roman"/>
                  <w:color w:val="212121"/>
                  <w:sz w:val="24"/>
                  <w:szCs w:val="24"/>
                  <w:highlight w:val="white"/>
                </w:rPr>
                <w:t>1.89</w:t>
              </w:r>
            </w:ins>
            <w:del w:id="364" w:author="Mohammad Nayeem Hasan" w:date="2024-07-16T14:59:00Z" w16du:dateUtc="2024-07-16T08:59:00Z">
              <w:r w:rsidR="00661C24" w:rsidDel="000115B7">
                <w:rPr>
                  <w:rFonts w:ascii="Times New Roman" w:eastAsia="Times New Roman" w:hAnsi="Times New Roman" w:cs="Times New Roman"/>
                  <w:color w:val="212121"/>
                  <w:sz w:val="24"/>
                  <w:szCs w:val="24"/>
                  <w:highlight w:val="white"/>
                </w:rPr>
                <w:delText>7.58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5917C5" w14:textId="7BC40500"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w:t>
            </w:r>
            <w:ins w:id="365" w:author="Mohammad Nayeem Hasan" w:date="2024-07-16T15:04:00Z" w16du:dateUtc="2024-07-16T09:04:00Z">
              <w:r w:rsidR="00F9571F">
                <w:rPr>
                  <w:rFonts w:ascii="Times New Roman" w:eastAsia="Times New Roman" w:hAnsi="Times New Roman" w:cs="Times New Roman"/>
                  <w:color w:val="212121"/>
                  <w:sz w:val="24"/>
                  <w:szCs w:val="24"/>
                  <w:highlight w:val="white"/>
                </w:rPr>
                <w:t>07</w:t>
              </w:r>
            </w:ins>
            <w:del w:id="366" w:author="Mohammad Nayeem Hasan" w:date="2024-07-16T14:59:00Z" w16du:dateUtc="2024-07-16T08:59:00Z">
              <w:r w:rsidDel="000115B7">
                <w:rPr>
                  <w:rFonts w:ascii="Times New Roman" w:eastAsia="Times New Roman" w:hAnsi="Times New Roman" w:cs="Times New Roman"/>
                  <w:color w:val="212121"/>
                  <w:sz w:val="24"/>
                  <w:szCs w:val="24"/>
                  <w:highlight w:val="white"/>
                </w:rPr>
                <w:delText>28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F1C35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DF0A10" w14:textId="7D7DC88C" w:rsidR="008063D1" w:rsidRDefault="000115B7">
            <w:pPr>
              <w:spacing w:before="240" w:line="240" w:lineRule="auto"/>
              <w:jc w:val="both"/>
              <w:rPr>
                <w:rFonts w:ascii="Times New Roman" w:eastAsia="Times New Roman" w:hAnsi="Times New Roman" w:cs="Times New Roman"/>
                <w:color w:val="212121"/>
                <w:sz w:val="24"/>
                <w:szCs w:val="24"/>
                <w:highlight w:val="white"/>
              </w:rPr>
            </w:pPr>
            <w:ins w:id="367" w:author="Mohammad Nayeem Hasan" w:date="2024-07-16T14:59:00Z" w16du:dateUtc="2024-07-16T08:59:00Z">
              <w:r>
                <w:rPr>
                  <w:rFonts w:ascii="Times New Roman" w:eastAsia="Times New Roman" w:hAnsi="Times New Roman" w:cs="Times New Roman"/>
                  <w:color w:val="212121"/>
                  <w:sz w:val="24"/>
                  <w:szCs w:val="24"/>
                  <w:highlight w:val="white"/>
                </w:rPr>
                <w:t>6.</w:t>
              </w:r>
            </w:ins>
            <w:ins w:id="368" w:author="Mohammad Nayeem Hasan" w:date="2024-07-16T15:04:00Z" w16du:dateUtc="2024-07-16T09:04:00Z">
              <w:r w:rsidR="00F9571F">
                <w:rPr>
                  <w:rFonts w:ascii="Times New Roman" w:eastAsia="Times New Roman" w:hAnsi="Times New Roman" w:cs="Times New Roman"/>
                  <w:color w:val="212121"/>
                  <w:sz w:val="24"/>
                  <w:szCs w:val="24"/>
                  <w:highlight w:val="white"/>
                </w:rPr>
                <w:t>00</w:t>
              </w:r>
            </w:ins>
            <w:del w:id="369" w:author="Mohammad Nayeem Hasan" w:date="2024-07-16T14:59:00Z" w16du:dateUtc="2024-07-16T08:59:00Z">
              <w:r w:rsidR="00661C24" w:rsidDel="000115B7">
                <w:rPr>
                  <w:rFonts w:ascii="Times New Roman" w:eastAsia="Times New Roman" w:hAnsi="Times New Roman" w:cs="Times New Roman"/>
                  <w:color w:val="212121"/>
                  <w:sz w:val="24"/>
                  <w:szCs w:val="24"/>
                  <w:highlight w:val="white"/>
                </w:rPr>
                <w:delText>24.00</w:delText>
              </w:r>
            </w:del>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91E985" w14:textId="75902186"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w:t>
            </w:r>
            <w:ins w:id="370" w:author="Mohammad Nayeem Hasan" w:date="2024-07-16T15:02:00Z" w16du:dateUtc="2024-07-16T09:02:00Z">
              <w:r w:rsidR="00E2505E">
                <w:rPr>
                  <w:rFonts w:ascii="Times New Roman" w:eastAsia="Times New Roman" w:hAnsi="Times New Roman" w:cs="Times New Roman"/>
                  <w:color w:val="212121"/>
                  <w:sz w:val="24"/>
                  <w:szCs w:val="24"/>
                  <w:highlight w:val="white"/>
                </w:rPr>
                <w:t>2</w:t>
              </w:r>
            </w:ins>
            <w:del w:id="371" w:author="Mohammad Nayeem Hasan" w:date="2024-07-16T15:02:00Z" w16du:dateUtc="2024-07-16T09:02:00Z">
              <w:r w:rsidDel="00E2505E">
                <w:rPr>
                  <w:rFonts w:ascii="Times New Roman" w:eastAsia="Times New Roman" w:hAnsi="Times New Roman" w:cs="Times New Roman"/>
                  <w:color w:val="212121"/>
                  <w:sz w:val="24"/>
                  <w:szCs w:val="24"/>
                  <w:highlight w:val="white"/>
                </w:rPr>
                <w:delText>3</w:delText>
              </w:r>
            </w:del>
          </w:p>
        </w:tc>
      </w:tr>
      <w:tr w:rsidR="008063D1" w14:paraId="214ECC0C"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71728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30127" w14:textId="7E8433E3"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72" w:author="Mohammad Nayeem Hasan" w:date="2024-07-16T15:04:00Z" w16du:dateUtc="2024-07-16T09:04:00Z">
              <w:r>
                <w:rPr>
                  <w:rFonts w:ascii="Times New Roman" w:eastAsia="Times New Roman" w:hAnsi="Times New Roman" w:cs="Times New Roman"/>
                  <w:color w:val="212121"/>
                  <w:sz w:val="24"/>
                  <w:szCs w:val="24"/>
                  <w:highlight w:val="white"/>
                </w:rPr>
                <w:t>5.23</w:t>
              </w:r>
            </w:ins>
            <w:del w:id="373" w:author="Mohammad Nayeem Hasan" w:date="2024-07-16T14:59:00Z" w16du:dateUtc="2024-07-16T08:59:00Z">
              <w:r w:rsidR="00661C24" w:rsidDel="00AA000E">
                <w:rPr>
                  <w:rFonts w:ascii="Times New Roman" w:eastAsia="Times New Roman" w:hAnsi="Times New Roman" w:cs="Times New Roman"/>
                  <w:color w:val="212121"/>
                  <w:sz w:val="24"/>
                  <w:szCs w:val="24"/>
                  <w:highlight w:val="white"/>
                </w:rPr>
                <w:delText>20.40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00EDC" w14:textId="0A02895F"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74" w:author="Mohammad Nayeem Hasan" w:date="2024-07-16T15:05:00Z" w16du:dateUtc="2024-07-16T09:05:00Z">
              <w:r>
                <w:rPr>
                  <w:rFonts w:ascii="Times New Roman" w:eastAsia="Times New Roman" w:hAnsi="Times New Roman" w:cs="Times New Roman"/>
                  <w:color w:val="212121"/>
                  <w:sz w:val="24"/>
                  <w:szCs w:val="24"/>
                  <w:highlight w:val="white"/>
                </w:rPr>
                <w:t>8.60</w:t>
              </w:r>
            </w:ins>
            <w:del w:id="375" w:author="Mohammad Nayeem Hasan" w:date="2024-07-16T14:59:00Z" w16du:dateUtc="2024-07-16T08:59:00Z">
              <w:r w:rsidR="00661C24" w:rsidDel="00AA000E">
                <w:rPr>
                  <w:rFonts w:ascii="Times New Roman" w:eastAsia="Times New Roman" w:hAnsi="Times New Roman" w:cs="Times New Roman"/>
                  <w:color w:val="212121"/>
                  <w:sz w:val="24"/>
                  <w:szCs w:val="24"/>
                  <w:highlight w:val="white"/>
                </w:rPr>
                <w:delText>34.14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96D1A8" w14:textId="712857A9"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76" w:author="Mohammad Nayeem Hasan" w:date="2024-07-16T15:05:00Z" w16du:dateUtc="2024-07-16T09:05:00Z">
              <w:r>
                <w:rPr>
                  <w:rFonts w:ascii="Times New Roman" w:eastAsia="Times New Roman" w:hAnsi="Times New Roman" w:cs="Times New Roman"/>
                  <w:color w:val="212121"/>
                  <w:sz w:val="24"/>
                  <w:szCs w:val="24"/>
                  <w:highlight w:val="white"/>
                </w:rPr>
                <w:t>2.00</w:t>
              </w:r>
            </w:ins>
            <w:del w:id="377" w:author="Mohammad Nayeem Hasan" w:date="2024-07-16T15:00:00Z" w16du:dateUtc="2024-07-16T09:00:00Z">
              <w:r w:rsidR="00661C24" w:rsidDel="00AA000E">
                <w:rPr>
                  <w:rFonts w:ascii="Times New Roman" w:eastAsia="Times New Roman" w:hAnsi="Times New Roman" w:cs="Times New Roman"/>
                  <w:color w:val="212121"/>
                  <w:sz w:val="24"/>
                  <w:szCs w:val="24"/>
                  <w:highlight w:val="white"/>
                </w:rPr>
                <w:delText>8.00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5FBA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C4763C" w14:textId="6749D035"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78" w:author="Mohammad Nayeem Hasan" w:date="2024-07-16T15:05:00Z" w16du:dateUtc="2024-07-16T09:05:00Z">
              <w:r>
                <w:rPr>
                  <w:rFonts w:ascii="Times New Roman" w:eastAsia="Times New Roman" w:hAnsi="Times New Roman" w:cs="Times New Roman"/>
                  <w:color w:val="212121"/>
                  <w:sz w:val="24"/>
                  <w:szCs w:val="24"/>
                  <w:highlight w:val="white"/>
                </w:rPr>
                <w:t>48.67</w:t>
              </w:r>
            </w:ins>
            <w:del w:id="379" w:author="Mohammad Nayeem Hasan" w:date="2024-07-16T15:00:00Z" w16du:dateUtc="2024-07-16T09:00:00Z">
              <w:r w:rsidR="00661C24" w:rsidDel="00AA000E">
                <w:rPr>
                  <w:rFonts w:ascii="Times New Roman" w:eastAsia="Times New Roman" w:hAnsi="Times New Roman" w:cs="Times New Roman"/>
                  <w:color w:val="212121"/>
                  <w:sz w:val="24"/>
                  <w:szCs w:val="24"/>
                  <w:highlight w:val="white"/>
                </w:rPr>
                <w:delText>194.68</w:delText>
              </w:r>
            </w:del>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F8AE9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DF3CF94"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F69F2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43ACBA" w14:textId="6DB5F096"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80" w:author="Mohammad Nayeem Hasan" w:date="2024-07-16T15:05:00Z" w16du:dateUtc="2024-07-16T09:05:00Z">
              <w:r>
                <w:rPr>
                  <w:rFonts w:ascii="Times New Roman" w:eastAsia="Times New Roman" w:hAnsi="Times New Roman" w:cs="Times New Roman"/>
                  <w:color w:val="212121"/>
                  <w:sz w:val="24"/>
                  <w:szCs w:val="24"/>
                  <w:highlight w:val="white"/>
                </w:rPr>
                <w:t>6.33</w:t>
              </w:r>
            </w:ins>
            <w:del w:id="381" w:author="Mohammad Nayeem Hasan" w:date="2024-07-16T15:00:00Z" w16du:dateUtc="2024-07-16T09:00:00Z">
              <w:r w:rsidR="00661C24" w:rsidDel="00E82DE7">
                <w:rPr>
                  <w:rFonts w:ascii="Times New Roman" w:eastAsia="Times New Roman" w:hAnsi="Times New Roman" w:cs="Times New Roman"/>
                  <w:color w:val="212121"/>
                  <w:sz w:val="24"/>
                  <w:szCs w:val="24"/>
                  <w:highlight w:val="white"/>
                </w:rPr>
                <w:delText>25.32</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461917" w14:textId="02274DF6"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82" w:author="Mohammad Nayeem Hasan" w:date="2024-07-16T15:05:00Z" w16du:dateUtc="2024-07-16T09:05:00Z">
              <w:r>
                <w:rPr>
                  <w:rFonts w:ascii="Times New Roman" w:eastAsia="Times New Roman" w:hAnsi="Times New Roman" w:cs="Times New Roman"/>
                  <w:color w:val="212121"/>
                  <w:sz w:val="24"/>
                  <w:szCs w:val="24"/>
                  <w:highlight w:val="white"/>
                </w:rPr>
                <w:t>10.22</w:t>
              </w:r>
            </w:ins>
            <w:del w:id="383" w:author="Mohammad Nayeem Hasan" w:date="2024-07-16T15:01:00Z" w16du:dateUtc="2024-07-16T09:01:00Z">
              <w:r w:rsidR="00661C24" w:rsidDel="00E82DE7">
                <w:rPr>
                  <w:rFonts w:ascii="Times New Roman" w:eastAsia="Times New Roman" w:hAnsi="Times New Roman" w:cs="Times New Roman"/>
                  <w:color w:val="212121"/>
                  <w:sz w:val="24"/>
                  <w:szCs w:val="24"/>
                  <w:highlight w:val="white"/>
                </w:rPr>
                <w:delText>40.87</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3D3FB4" w14:textId="13F30A13"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84" w:author="Mohammad Nayeem Hasan" w:date="2024-07-16T15:05:00Z" w16du:dateUtc="2024-07-16T09:05:00Z">
              <w:r>
                <w:rPr>
                  <w:rFonts w:ascii="Times New Roman" w:eastAsia="Times New Roman" w:hAnsi="Times New Roman" w:cs="Times New Roman"/>
                  <w:color w:val="212121"/>
                  <w:sz w:val="24"/>
                  <w:szCs w:val="24"/>
                  <w:highlight w:val="white"/>
                </w:rPr>
                <w:t>3.00</w:t>
              </w:r>
            </w:ins>
            <w:del w:id="385" w:author="Mohammad Nayeem Hasan" w:date="2024-07-16T15:01:00Z" w16du:dateUtc="2024-07-16T09:01:00Z">
              <w:r w:rsidR="00661C24" w:rsidDel="00E82DE7">
                <w:rPr>
                  <w:rFonts w:ascii="Times New Roman" w:eastAsia="Times New Roman" w:hAnsi="Times New Roman" w:cs="Times New Roman"/>
                  <w:color w:val="212121"/>
                  <w:sz w:val="24"/>
                  <w:szCs w:val="24"/>
                  <w:highlight w:val="white"/>
                </w:rPr>
                <w:delText>12.00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C1A6A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22E200" w14:textId="24C28637" w:rsidR="008063D1" w:rsidRDefault="00661C24">
            <w:pPr>
              <w:spacing w:before="240" w:line="240" w:lineRule="auto"/>
              <w:jc w:val="both"/>
              <w:rPr>
                <w:rFonts w:ascii="Times New Roman" w:eastAsia="Times New Roman" w:hAnsi="Times New Roman" w:cs="Times New Roman"/>
                <w:color w:val="212121"/>
                <w:sz w:val="24"/>
                <w:szCs w:val="24"/>
                <w:highlight w:val="white"/>
              </w:rPr>
            </w:pPr>
            <w:del w:id="386" w:author="Mohammad Nayeem Hasan" w:date="2024-07-16T15:01:00Z" w16du:dateUtc="2024-07-16T09:01:00Z">
              <w:r w:rsidDel="00E82DE7">
                <w:rPr>
                  <w:rFonts w:ascii="Times New Roman" w:eastAsia="Times New Roman" w:hAnsi="Times New Roman" w:cs="Times New Roman"/>
                  <w:color w:val="212121"/>
                  <w:sz w:val="24"/>
                  <w:szCs w:val="24"/>
                  <w:highlight w:val="white"/>
                </w:rPr>
                <w:delText>243.32</w:delText>
              </w:r>
            </w:del>
            <w:ins w:id="387" w:author="Mohammad Nayeem Hasan" w:date="2024-07-16T15:05:00Z" w16du:dateUtc="2024-07-16T09:05:00Z">
              <w:r w:rsidR="00F9571F">
                <w:rPr>
                  <w:rFonts w:ascii="Times New Roman" w:eastAsia="Times New Roman" w:hAnsi="Times New Roman" w:cs="Times New Roman"/>
                  <w:color w:val="212121"/>
                  <w:sz w:val="24"/>
                  <w:szCs w:val="24"/>
                  <w:highlight w:val="white"/>
                </w:rPr>
                <w:t>60.83</w:t>
              </w:r>
            </w:ins>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4526F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6AB20B60"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6F4D6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F99DAC" w14:textId="56C8EA2F"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88" w:author="Mohammad Nayeem Hasan" w:date="2024-07-16T15:06:00Z" w16du:dateUtc="2024-07-16T09:06:00Z">
              <w:r>
                <w:rPr>
                  <w:rFonts w:ascii="Times New Roman" w:eastAsia="Times New Roman" w:hAnsi="Times New Roman" w:cs="Times New Roman"/>
                  <w:color w:val="212121"/>
                  <w:sz w:val="24"/>
                  <w:szCs w:val="24"/>
                  <w:highlight w:val="white"/>
                </w:rPr>
                <w:t>3.21</w:t>
              </w:r>
            </w:ins>
            <w:del w:id="389" w:author="Mohammad Nayeem Hasan" w:date="2024-07-16T15:05:00Z" w16du:dateUtc="2024-07-16T09:05:00Z">
              <w:r w:rsidR="00661C24" w:rsidDel="00F9571F">
                <w:rPr>
                  <w:rFonts w:ascii="Times New Roman" w:eastAsia="Times New Roman" w:hAnsi="Times New Roman" w:cs="Times New Roman"/>
                  <w:color w:val="212121"/>
                  <w:sz w:val="24"/>
                  <w:szCs w:val="24"/>
                  <w:highlight w:val="white"/>
                </w:rPr>
                <w:delText>1</w:delText>
              </w:r>
            </w:del>
            <w:del w:id="390" w:author="Mohammad Nayeem Hasan" w:date="2024-07-16T15:01:00Z" w16du:dateUtc="2024-07-16T09:01:00Z">
              <w:r w:rsidR="00661C24" w:rsidDel="00E82DE7">
                <w:rPr>
                  <w:rFonts w:ascii="Times New Roman" w:eastAsia="Times New Roman" w:hAnsi="Times New Roman" w:cs="Times New Roman"/>
                  <w:color w:val="212121"/>
                  <w:sz w:val="24"/>
                  <w:szCs w:val="24"/>
                  <w:highlight w:val="white"/>
                </w:rPr>
                <w:delText>2.84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2291DF" w14:textId="3A82CC0B"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91" w:author="Mohammad Nayeem Hasan" w:date="2024-07-16T15:06:00Z" w16du:dateUtc="2024-07-16T09:06:00Z">
              <w:r>
                <w:rPr>
                  <w:rFonts w:ascii="Times New Roman" w:eastAsia="Times New Roman" w:hAnsi="Times New Roman" w:cs="Times New Roman"/>
                  <w:color w:val="212121"/>
                  <w:sz w:val="24"/>
                  <w:szCs w:val="24"/>
                  <w:highlight w:val="white"/>
                </w:rPr>
                <w:t>3.80</w:t>
              </w:r>
            </w:ins>
            <w:del w:id="392" w:author="Mohammad Nayeem Hasan" w:date="2024-07-16T15:01:00Z" w16du:dateUtc="2024-07-16T09:01:00Z">
              <w:r w:rsidR="00661C24" w:rsidDel="00E82DE7">
                <w:rPr>
                  <w:rFonts w:ascii="Times New Roman" w:eastAsia="Times New Roman" w:hAnsi="Times New Roman" w:cs="Times New Roman"/>
                  <w:color w:val="212121"/>
                  <w:sz w:val="24"/>
                  <w:szCs w:val="24"/>
                  <w:highlight w:val="white"/>
                </w:rPr>
                <w:delText>15.19</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2EF4F" w14:textId="63E8A904"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93" w:author="Mohammad Nayeem Hasan" w:date="2024-07-16T15:06:00Z" w16du:dateUtc="2024-07-16T09:06:00Z">
              <w:r>
                <w:rPr>
                  <w:rFonts w:ascii="Times New Roman" w:eastAsia="Times New Roman" w:hAnsi="Times New Roman" w:cs="Times New Roman"/>
                  <w:color w:val="212121"/>
                  <w:sz w:val="24"/>
                  <w:szCs w:val="24"/>
                  <w:highlight w:val="white"/>
                </w:rPr>
                <w:t>2.50</w:t>
              </w:r>
            </w:ins>
            <w:del w:id="394" w:author="Mohammad Nayeem Hasan" w:date="2024-07-16T15:01:00Z" w16du:dateUtc="2024-07-16T09:01:00Z">
              <w:r w:rsidR="00661C24" w:rsidDel="00E82DE7">
                <w:rPr>
                  <w:rFonts w:ascii="Times New Roman" w:eastAsia="Times New Roman" w:hAnsi="Times New Roman" w:cs="Times New Roman"/>
                  <w:color w:val="212121"/>
                  <w:sz w:val="24"/>
                  <w:szCs w:val="24"/>
                  <w:highlight w:val="white"/>
                </w:rPr>
                <w:delText>10.00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3654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B0CB0E" w14:textId="71D4EC2C" w:rsidR="008063D1" w:rsidRDefault="00F9571F">
            <w:pPr>
              <w:spacing w:before="240" w:line="240" w:lineRule="auto"/>
              <w:jc w:val="both"/>
              <w:rPr>
                <w:rFonts w:ascii="Times New Roman" w:eastAsia="Times New Roman" w:hAnsi="Times New Roman" w:cs="Times New Roman"/>
                <w:color w:val="212121"/>
                <w:sz w:val="24"/>
                <w:szCs w:val="24"/>
                <w:highlight w:val="white"/>
              </w:rPr>
            </w:pPr>
            <w:ins w:id="395" w:author="Mohammad Nayeem Hasan" w:date="2024-07-16T15:06:00Z" w16du:dateUtc="2024-07-16T09:06:00Z">
              <w:r>
                <w:rPr>
                  <w:rFonts w:ascii="Times New Roman" w:eastAsia="Times New Roman" w:hAnsi="Times New Roman" w:cs="Times New Roman"/>
                  <w:color w:val="212121"/>
                  <w:sz w:val="24"/>
                  <w:szCs w:val="24"/>
                  <w:highlight w:val="white"/>
                </w:rPr>
                <w:t>12.17</w:t>
              </w:r>
            </w:ins>
            <w:del w:id="396" w:author="Mohammad Nayeem Hasan" w:date="2024-07-16T15:01:00Z" w16du:dateUtc="2024-07-16T09:01:00Z">
              <w:r w:rsidR="00661C24" w:rsidDel="00E82DE7">
                <w:rPr>
                  <w:rFonts w:ascii="Times New Roman" w:eastAsia="Times New Roman" w:hAnsi="Times New Roman" w:cs="Times New Roman"/>
                  <w:color w:val="212121"/>
                  <w:sz w:val="24"/>
                  <w:szCs w:val="24"/>
                  <w:highlight w:val="white"/>
                </w:rPr>
                <w:delText>48.68</w:delText>
              </w:r>
            </w:del>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6A9A6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8D2F7A4"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6B574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007D8F" w14:textId="3DB63D52" w:rsidR="008063D1" w:rsidRDefault="002212FF">
            <w:pPr>
              <w:spacing w:before="240" w:line="240" w:lineRule="auto"/>
              <w:jc w:val="both"/>
              <w:rPr>
                <w:rFonts w:ascii="Times New Roman" w:eastAsia="Times New Roman" w:hAnsi="Times New Roman" w:cs="Times New Roman"/>
                <w:color w:val="212121"/>
                <w:sz w:val="24"/>
                <w:szCs w:val="24"/>
                <w:highlight w:val="white"/>
              </w:rPr>
            </w:pPr>
            <w:ins w:id="397" w:author="Mohammad Nayeem Hasan" w:date="2024-07-16T14:55:00Z" w16du:dateUtc="2024-07-16T08:55:00Z">
              <w:r>
                <w:rPr>
                  <w:rFonts w:ascii="Times New Roman" w:eastAsia="Times New Roman" w:hAnsi="Times New Roman" w:cs="Times New Roman"/>
                  <w:color w:val="212121"/>
                  <w:sz w:val="24"/>
                  <w:szCs w:val="24"/>
                  <w:highlight w:val="white"/>
                </w:rPr>
                <w:t>5.69</w:t>
              </w:r>
            </w:ins>
            <w:del w:id="398" w:author="Mohammad Nayeem Hasan" w:date="2024-07-16T14:55:00Z" w16du:dateUtc="2024-07-16T08:55:00Z">
              <w:r w:rsidR="00661C24" w:rsidDel="002212FF">
                <w:rPr>
                  <w:rFonts w:ascii="Times New Roman" w:eastAsia="Times New Roman" w:hAnsi="Times New Roman" w:cs="Times New Roman"/>
                  <w:color w:val="212121"/>
                  <w:sz w:val="24"/>
                  <w:szCs w:val="24"/>
                  <w:highlight w:val="white"/>
                </w:rPr>
                <w:delText>21.74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DC252" w14:textId="6B106659" w:rsidR="008063D1" w:rsidRDefault="002212FF">
            <w:pPr>
              <w:spacing w:before="240" w:line="240" w:lineRule="auto"/>
              <w:jc w:val="both"/>
              <w:rPr>
                <w:rFonts w:ascii="Times New Roman" w:eastAsia="Times New Roman" w:hAnsi="Times New Roman" w:cs="Times New Roman"/>
                <w:color w:val="212121"/>
                <w:sz w:val="24"/>
                <w:szCs w:val="24"/>
                <w:highlight w:val="white"/>
              </w:rPr>
            </w:pPr>
            <w:ins w:id="399" w:author="Mohammad Nayeem Hasan" w:date="2024-07-16T14:55:00Z" w16du:dateUtc="2024-07-16T08:55:00Z">
              <w:r>
                <w:rPr>
                  <w:rFonts w:ascii="Times New Roman" w:eastAsia="Times New Roman" w:hAnsi="Times New Roman" w:cs="Times New Roman"/>
                  <w:color w:val="212121"/>
                  <w:sz w:val="24"/>
                  <w:szCs w:val="24"/>
                  <w:highlight w:val="white"/>
                </w:rPr>
                <w:t>9.23</w:t>
              </w:r>
            </w:ins>
            <w:del w:id="400" w:author="Mohammad Nayeem Hasan" w:date="2024-07-16T14:55:00Z" w16du:dateUtc="2024-07-16T08:55:00Z">
              <w:r w:rsidR="00661C24" w:rsidDel="002212FF">
                <w:rPr>
                  <w:rFonts w:ascii="Times New Roman" w:eastAsia="Times New Roman" w:hAnsi="Times New Roman" w:cs="Times New Roman"/>
                  <w:color w:val="212121"/>
                  <w:sz w:val="24"/>
                  <w:szCs w:val="24"/>
                  <w:highlight w:val="white"/>
                </w:rPr>
                <w:delText>36.39</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74A8DF" w14:textId="44E1579A" w:rsidR="008063D1" w:rsidRDefault="002212FF">
            <w:pPr>
              <w:spacing w:before="240" w:line="240" w:lineRule="auto"/>
              <w:jc w:val="both"/>
              <w:rPr>
                <w:rFonts w:ascii="Times New Roman" w:eastAsia="Times New Roman" w:hAnsi="Times New Roman" w:cs="Times New Roman"/>
                <w:color w:val="212121"/>
                <w:sz w:val="24"/>
                <w:szCs w:val="24"/>
                <w:highlight w:val="white"/>
              </w:rPr>
            </w:pPr>
            <w:ins w:id="401" w:author="Mohammad Nayeem Hasan" w:date="2024-07-16T14:55:00Z" w16du:dateUtc="2024-07-16T08:55:00Z">
              <w:r>
                <w:rPr>
                  <w:rFonts w:ascii="Times New Roman" w:eastAsia="Times New Roman" w:hAnsi="Times New Roman" w:cs="Times New Roman"/>
                  <w:color w:val="212121"/>
                  <w:sz w:val="24"/>
                  <w:szCs w:val="24"/>
                  <w:highlight w:val="white"/>
                </w:rPr>
                <w:t>2.00</w:t>
              </w:r>
            </w:ins>
            <w:del w:id="402" w:author="Mohammad Nayeem Hasan" w:date="2024-07-16T14:55:00Z" w16du:dateUtc="2024-07-16T08:55:00Z">
              <w:r w:rsidR="00661C24" w:rsidDel="002212FF">
                <w:rPr>
                  <w:rFonts w:ascii="Times New Roman" w:eastAsia="Times New Roman" w:hAnsi="Times New Roman" w:cs="Times New Roman"/>
                  <w:color w:val="212121"/>
                  <w:sz w:val="24"/>
                  <w:szCs w:val="24"/>
                  <w:highlight w:val="white"/>
                </w:rPr>
                <w:delText>8.00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7F27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2538E1" w14:textId="2B7A0744" w:rsidR="008063D1" w:rsidRDefault="002212FF">
            <w:pPr>
              <w:spacing w:before="240" w:line="240" w:lineRule="auto"/>
              <w:jc w:val="both"/>
              <w:rPr>
                <w:rFonts w:ascii="Times New Roman" w:eastAsia="Times New Roman" w:hAnsi="Times New Roman" w:cs="Times New Roman"/>
                <w:color w:val="212121"/>
                <w:sz w:val="24"/>
                <w:szCs w:val="24"/>
                <w:highlight w:val="white"/>
              </w:rPr>
            </w:pPr>
            <w:ins w:id="403" w:author="Mohammad Nayeem Hasan" w:date="2024-07-16T14:55:00Z" w16du:dateUtc="2024-07-16T08:55:00Z">
              <w:r>
                <w:rPr>
                  <w:rFonts w:ascii="Times New Roman" w:eastAsia="Times New Roman" w:hAnsi="Times New Roman" w:cs="Times New Roman"/>
                  <w:color w:val="212121"/>
                  <w:sz w:val="24"/>
                  <w:szCs w:val="24"/>
                  <w:highlight w:val="white"/>
                </w:rPr>
                <w:t>60.83</w:t>
              </w:r>
            </w:ins>
            <w:del w:id="404" w:author="Mohammad Nayeem Hasan" w:date="2024-07-16T14:55:00Z" w16du:dateUtc="2024-07-16T08:55:00Z">
              <w:r w:rsidR="00661C24" w:rsidDel="002212FF">
                <w:rPr>
                  <w:rFonts w:ascii="Times New Roman" w:eastAsia="Times New Roman" w:hAnsi="Times New Roman" w:cs="Times New Roman"/>
                  <w:color w:val="212121"/>
                  <w:sz w:val="24"/>
                  <w:szCs w:val="24"/>
                  <w:highlight w:val="white"/>
                </w:rPr>
                <w:delText>243.32</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04162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E57634B" w14:textId="77777777" w:rsidTr="00960092">
        <w:tblPrEx>
          <w:tblW w:w="8820" w:type="dxa"/>
          <w:tblBorders>
            <w:top w:val="nil"/>
            <w:left w:val="nil"/>
            <w:bottom w:val="nil"/>
            <w:right w:val="nil"/>
            <w:insideH w:val="nil"/>
            <w:insideV w:val="nil"/>
          </w:tblBorders>
          <w:tblLayout w:type="fixed"/>
          <w:tblLook w:val="0600" w:firstRow="0" w:lastRow="0" w:firstColumn="0" w:lastColumn="0" w:noHBand="1" w:noVBand="1"/>
          <w:tblPrExChange w:id="405" w:author="Mohammad Nayeem Hasan" w:date="2024-07-16T15:08:00Z" w16du:dateUtc="2024-07-16T09:08:00Z">
            <w:tblPrEx>
              <w:tblW w:w="8820"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67"/>
          <w:trPrChange w:id="406" w:author="Mohammad Nayeem Hasan" w:date="2024-07-16T15:08:00Z" w16du:dateUtc="2024-07-16T09:08:00Z">
            <w:trPr>
              <w:trHeight w:val="315"/>
            </w:trPr>
          </w:trPrChange>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Change w:id="407" w:author="Mohammad Nayeem Hasan" w:date="2024-07-16T15:08:00Z" w16du:dateUtc="2024-07-16T09:08:00Z">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tcPrChange>
          </w:tcPr>
          <w:p w14:paraId="107312D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6300" w:type="dxa"/>
            <w:gridSpan w:val="5"/>
            <w:tcBorders>
              <w:top w:val="nil"/>
              <w:left w:val="nil"/>
              <w:bottom w:val="single" w:sz="8" w:space="0" w:color="000000"/>
              <w:right w:val="single" w:sz="8" w:space="0" w:color="000000"/>
            </w:tcBorders>
            <w:shd w:val="clear" w:color="auto" w:fill="auto"/>
            <w:tcMar>
              <w:top w:w="0" w:type="dxa"/>
              <w:left w:w="100" w:type="dxa"/>
              <w:bottom w:w="0" w:type="dxa"/>
              <w:right w:w="100" w:type="dxa"/>
            </w:tcMar>
            <w:tcPrChange w:id="408" w:author="Mohammad Nayeem Hasan" w:date="2024-07-16T15:08:00Z" w16du:dateUtc="2024-07-16T09:08:00Z">
              <w:tcPr>
                <w:tcW w:w="6300" w:type="dxa"/>
                <w:gridSpan w:val="5"/>
                <w:tcBorders>
                  <w:top w:val="nil"/>
                  <w:left w:val="nil"/>
                  <w:bottom w:val="single" w:sz="8" w:space="0" w:color="000000"/>
                  <w:right w:val="single" w:sz="8" w:space="0" w:color="000000"/>
                </w:tcBorders>
                <w:shd w:val="clear" w:color="auto" w:fill="auto"/>
                <w:tcMar>
                  <w:top w:w="0" w:type="dxa"/>
                  <w:left w:w="100" w:type="dxa"/>
                  <w:bottom w:w="0" w:type="dxa"/>
                  <w:right w:w="100" w:type="dxa"/>
                </w:tcMar>
              </w:tcPr>
            </w:tcPrChange>
          </w:tcPr>
          <w:p w14:paraId="29A687CA"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Provider delay</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Change w:id="409" w:author="Mohammad Nayeem Hasan" w:date="2024-07-16T15:08:00Z" w16du:dateUtc="2024-07-16T09:08:00Z">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tcPrChange>
          </w:tcPr>
          <w:p w14:paraId="74B4275F"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3F54E8" w14:paraId="7CBB7070"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8910C9" w14:textId="7777777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55AF02" w14:textId="6B5F757C"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10" w:author="Mohammad Nayeem Hasan" w:date="2024-07-16T15:04:00Z" w16du:dateUtc="2024-07-16T09:04:00Z">
              <w:r>
                <w:rPr>
                  <w:rFonts w:ascii="Times New Roman" w:eastAsia="Times New Roman" w:hAnsi="Times New Roman" w:cs="Times New Roman"/>
                  <w:color w:val="212121"/>
                  <w:sz w:val="24"/>
                  <w:szCs w:val="24"/>
                  <w:highlight w:val="white"/>
                </w:rPr>
                <w:t>1.80</w:t>
              </w:r>
            </w:ins>
            <w:del w:id="411" w:author="Mohammad Nayeem Hasan" w:date="2024-07-16T15:04:00Z" w16du:dateUtc="2024-07-16T09:04:00Z">
              <w:r w:rsidDel="00B747C3">
                <w:rPr>
                  <w:rFonts w:ascii="Times New Roman" w:eastAsia="Times New Roman" w:hAnsi="Times New Roman" w:cs="Times New Roman"/>
                  <w:color w:val="212121"/>
                  <w:sz w:val="24"/>
                  <w:szCs w:val="24"/>
                  <w:highlight w:val="white"/>
                </w:rPr>
                <w:delText>7.19</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27BE37" w14:textId="33B75866"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12" w:author="Mohammad Nayeem Hasan" w:date="2024-07-16T15:04:00Z" w16du:dateUtc="2024-07-16T09:04:00Z">
              <w:r>
                <w:rPr>
                  <w:rFonts w:ascii="Times New Roman" w:eastAsia="Times New Roman" w:hAnsi="Times New Roman" w:cs="Times New Roman"/>
                  <w:color w:val="212121"/>
                  <w:sz w:val="24"/>
                  <w:szCs w:val="24"/>
                  <w:highlight w:val="white"/>
                </w:rPr>
                <w:t>2.55</w:t>
              </w:r>
            </w:ins>
            <w:del w:id="413" w:author="Mohammad Nayeem Hasan" w:date="2024-07-16T15:04:00Z" w16du:dateUtc="2024-07-16T09:04:00Z">
              <w:r w:rsidDel="00B747C3">
                <w:rPr>
                  <w:rFonts w:ascii="Times New Roman" w:eastAsia="Times New Roman" w:hAnsi="Times New Roman" w:cs="Times New Roman"/>
                  <w:color w:val="212121"/>
                  <w:sz w:val="24"/>
                  <w:szCs w:val="24"/>
                  <w:highlight w:val="white"/>
                </w:rPr>
                <w:delText>10.22</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B8F955" w14:textId="418D6749"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14" w:author="Mohammad Nayeem Hasan" w:date="2024-07-16T15:04:00Z" w16du:dateUtc="2024-07-16T09:04:00Z">
              <w:r>
                <w:rPr>
                  <w:rFonts w:ascii="Times New Roman" w:eastAsia="Times New Roman" w:hAnsi="Times New Roman" w:cs="Times New Roman"/>
                  <w:color w:val="212121"/>
                  <w:sz w:val="24"/>
                  <w:szCs w:val="24"/>
                  <w:highlight w:val="white"/>
                </w:rPr>
                <w:t>0.53</w:t>
              </w:r>
            </w:ins>
            <w:del w:id="415" w:author="Mohammad Nayeem Hasan" w:date="2024-07-16T15:04:00Z" w16du:dateUtc="2024-07-16T09:04:00Z">
              <w:r w:rsidDel="00B747C3">
                <w:rPr>
                  <w:rFonts w:ascii="Times New Roman" w:eastAsia="Times New Roman" w:hAnsi="Times New Roman" w:cs="Times New Roman"/>
                  <w:color w:val="212121"/>
                  <w:sz w:val="24"/>
                  <w:szCs w:val="24"/>
                  <w:highlight w:val="white"/>
                </w:rPr>
                <w:delText>2.14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41F1F2" w14:textId="2F1F8F5D"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16" w:author="Mohammad Nayeem Hasan" w:date="2024-07-16T15:04:00Z" w16du:dateUtc="2024-07-16T09:04:00Z">
              <w:r>
                <w:rPr>
                  <w:rFonts w:ascii="Times New Roman" w:eastAsia="Times New Roman" w:hAnsi="Times New Roman" w:cs="Times New Roman"/>
                  <w:color w:val="212121"/>
                  <w:sz w:val="24"/>
                  <w:szCs w:val="24"/>
                  <w:highlight w:val="white"/>
                </w:rPr>
                <w:t>0.00</w:t>
              </w:r>
            </w:ins>
            <w:del w:id="417" w:author="Mohammad Nayeem Hasan" w:date="2024-07-16T15:04:00Z" w16du:dateUtc="2024-07-16T09:04:00Z">
              <w:r w:rsidDel="00B747C3">
                <w:rPr>
                  <w:rFonts w:ascii="Times New Roman" w:eastAsia="Times New Roman" w:hAnsi="Times New Roman" w:cs="Times New Roman"/>
                  <w:color w:val="212121"/>
                  <w:sz w:val="24"/>
                  <w:szCs w:val="24"/>
                  <w:highlight w:val="white"/>
                </w:rPr>
                <w:delText>0.00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EB9002" w14:textId="6B07782F"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18" w:author="Mohammad Nayeem Hasan" w:date="2024-07-16T15:04:00Z" w16du:dateUtc="2024-07-16T09:04:00Z">
              <w:r>
                <w:rPr>
                  <w:rFonts w:ascii="Times New Roman" w:eastAsia="Times New Roman" w:hAnsi="Times New Roman" w:cs="Times New Roman"/>
                  <w:color w:val="212121"/>
                  <w:sz w:val="24"/>
                  <w:szCs w:val="24"/>
                  <w:highlight w:val="white"/>
                </w:rPr>
                <w:t>6.57</w:t>
              </w:r>
            </w:ins>
            <w:del w:id="419" w:author="Mohammad Nayeem Hasan" w:date="2024-07-16T15:04:00Z" w16du:dateUtc="2024-07-16T09:04:00Z">
              <w:r w:rsidDel="00B747C3">
                <w:rPr>
                  <w:rFonts w:ascii="Times New Roman" w:eastAsia="Times New Roman" w:hAnsi="Times New Roman" w:cs="Times New Roman"/>
                  <w:color w:val="212121"/>
                  <w:sz w:val="24"/>
                  <w:szCs w:val="24"/>
                  <w:highlight w:val="white"/>
                </w:rPr>
                <w:delText>26.28</w:delText>
              </w:r>
            </w:del>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004DF4" w14:textId="036E7E9D"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0.97</w:t>
            </w:r>
            <w:ins w:id="420" w:author="Mohammad Nayeem Hasan" w:date="2024-07-16T15:07:00Z" w16du:dateUtc="2024-07-16T09:07:00Z">
              <w:r w:rsidR="00F9571F">
                <w:rPr>
                  <w:rFonts w:ascii="Times New Roman" w:eastAsia="Times New Roman" w:hAnsi="Times New Roman" w:cs="Times New Roman"/>
                  <w:color w:val="212121"/>
                  <w:sz w:val="24"/>
                  <w:szCs w:val="24"/>
                  <w:highlight w:val="white"/>
                </w:rPr>
                <w:t>3</w:t>
              </w:r>
            </w:ins>
            <w:del w:id="421" w:author="Mohammad Nayeem Hasan" w:date="2024-07-16T15:07:00Z" w16du:dateUtc="2024-07-16T09:07:00Z">
              <w:r w:rsidDel="00F9571F">
                <w:rPr>
                  <w:rFonts w:ascii="Times New Roman" w:eastAsia="Times New Roman" w:hAnsi="Times New Roman" w:cs="Times New Roman"/>
                  <w:color w:val="212121"/>
                  <w:sz w:val="24"/>
                  <w:szCs w:val="24"/>
                  <w:highlight w:val="white"/>
                </w:rPr>
                <w:delText>1</w:delText>
              </w:r>
            </w:del>
          </w:p>
        </w:tc>
      </w:tr>
      <w:tr w:rsidR="003F54E8" w14:paraId="687327F5"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D580FC" w14:textId="7777777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C2069C" w14:textId="7B7FFA43"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22" w:author="Mohammad Nayeem Hasan" w:date="2024-07-16T15:04:00Z" w16du:dateUtc="2024-07-16T09:04:00Z">
              <w:r>
                <w:rPr>
                  <w:rFonts w:ascii="Times New Roman" w:eastAsia="Times New Roman" w:hAnsi="Times New Roman" w:cs="Times New Roman"/>
                  <w:color w:val="212121"/>
                  <w:sz w:val="24"/>
                  <w:szCs w:val="24"/>
                  <w:highlight w:val="white"/>
                </w:rPr>
                <w:t>1.75</w:t>
              </w:r>
            </w:ins>
            <w:del w:id="423" w:author="Mohammad Nayeem Hasan" w:date="2024-07-16T15:04:00Z" w16du:dateUtc="2024-07-16T09:04:00Z">
              <w:r w:rsidDel="00B747C3">
                <w:rPr>
                  <w:rFonts w:ascii="Times New Roman" w:eastAsia="Times New Roman" w:hAnsi="Times New Roman" w:cs="Times New Roman"/>
                  <w:color w:val="212121"/>
                  <w:sz w:val="24"/>
                  <w:szCs w:val="24"/>
                  <w:highlight w:val="white"/>
                </w:rPr>
                <w:delText>6.93</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8457F4" w14:textId="5899205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24" w:author="Mohammad Nayeem Hasan" w:date="2024-07-16T15:04:00Z" w16du:dateUtc="2024-07-16T09:04:00Z">
              <w:r>
                <w:rPr>
                  <w:rFonts w:ascii="Times New Roman" w:eastAsia="Times New Roman" w:hAnsi="Times New Roman" w:cs="Times New Roman"/>
                  <w:color w:val="212121"/>
                  <w:sz w:val="24"/>
                  <w:szCs w:val="24"/>
                  <w:highlight w:val="white"/>
                </w:rPr>
                <w:t>2.50</w:t>
              </w:r>
            </w:ins>
            <w:del w:id="425" w:author="Mohammad Nayeem Hasan" w:date="2024-07-16T15:04:00Z" w16du:dateUtc="2024-07-16T09:04:00Z">
              <w:r w:rsidDel="00B747C3">
                <w:rPr>
                  <w:rFonts w:ascii="Times New Roman" w:eastAsia="Times New Roman" w:hAnsi="Times New Roman" w:cs="Times New Roman"/>
                  <w:color w:val="212121"/>
                  <w:sz w:val="24"/>
                  <w:szCs w:val="24"/>
                  <w:highlight w:val="white"/>
                </w:rPr>
                <w:delText>9.98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2EF7D7" w14:textId="4A7E622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26" w:author="Mohammad Nayeem Hasan" w:date="2024-07-16T15:04:00Z" w16du:dateUtc="2024-07-16T09:04:00Z">
              <w:r>
                <w:rPr>
                  <w:rFonts w:ascii="Times New Roman" w:eastAsia="Times New Roman" w:hAnsi="Times New Roman" w:cs="Times New Roman"/>
                  <w:color w:val="212121"/>
                  <w:sz w:val="24"/>
                  <w:szCs w:val="24"/>
                  <w:highlight w:val="white"/>
                </w:rPr>
                <w:t>0.53</w:t>
              </w:r>
            </w:ins>
            <w:del w:id="427" w:author="Mohammad Nayeem Hasan" w:date="2024-07-16T15:04:00Z" w16du:dateUtc="2024-07-16T09:04:00Z">
              <w:r w:rsidDel="00B747C3">
                <w:rPr>
                  <w:rFonts w:ascii="Times New Roman" w:eastAsia="Times New Roman" w:hAnsi="Times New Roman" w:cs="Times New Roman"/>
                  <w:color w:val="212121"/>
                  <w:sz w:val="24"/>
                  <w:szCs w:val="24"/>
                  <w:highlight w:val="white"/>
                </w:rPr>
                <w:delText>2.12</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E6E8E5" w14:textId="1F9C88A0"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28" w:author="Mohammad Nayeem Hasan" w:date="2024-07-16T15:04:00Z" w16du:dateUtc="2024-07-16T09:04:00Z">
              <w:r>
                <w:rPr>
                  <w:rFonts w:ascii="Times New Roman" w:eastAsia="Times New Roman" w:hAnsi="Times New Roman" w:cs="Times New Roman"/>
                  <w:color w:val="212121"/>
                  <w:sz w:val="24"/>
                  <w:szCs w:val="24"/>
                  <w:highlight w:val="white"/>
                </w:rPr>
                <w:t>0.00</w:t>
              </w:r>
            </w:ins>
            <w:del w:id="429" w:author="Mohammad Nayeem Hasan" w:date="2024-07-16T15:04:00Z" w16du:dateUtc="2024-07-16T09:04:00Z">
              <w:r w:rsidDel="00B747C3">
                <w:rPr>
                  <w:rFonts w:ascii="Times New Roman" w:eastAsia="Times New Roman" w:hAnsi="Times New Roman" w:cs="Times New Roman"/>
                  <w:color w:val="212121"/>
                  <w:sz w:val="24"/>
                  <w:szCs w:val="24"/>
                  <w:highlight w:val="white"/>
                </w:rPr>
                <w:delText>0.00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81615A" w14:textId="4813D156"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30" w:author="Mohammad Nayeem Hasan" w:date="2024-07-16T15:04:00Z" w16du:dateUtc="2024-07-16T09:04:00Z">
              <w:r>
                <w:rPr>
                  <w:rFonts w:ascii="Times New Roman" w:eastAsia="Times New Roman" w:hAnsi="Times New Roman" w:cs="Times New Roman"/>
                  <w:color w:val="212121"/>
                  <w:sz w:val="24"/>
                  <w:szCs w:val="24"/>
                  <w:highlight w:val="white"/>
                </w:rPr>
                <w:t>7.20</w:t>
              </w:r>
            </w:ins>
            <w:del w:id="431" w:author="Mohammad Nayeem Hasan" w:date="2024-07-16T15:04:00Z" w16du:dateUtc="2024-07-16T09:04:00Z">
              <w:r w:rsidDel="00B747C3">
                <w:rPr>
                  <w:rFonts w:ascii="Times New Roman" w:eastAsia="Times New Roman" w:hAnsi="Times New Roman" w:cs="Times New Roman"/>
                  <w:color w:val="212121"/>
                  <w:sz w:val="24"/>
                  <w:szCs w:val="24"/>
                  <w:highlight w:val="white"/>
                </w:rPr>
                <w:delText>28.80</w:delText>
              </w:r>
            </w:del>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806A19" w14:textId="7777777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p>
        </w:tc>
      </w:tr>
      <w:tr w:rsidR="003F54E8" w14:paraId="1F581425"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D0D65F" w14:textId="7777777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BCB15B" w14:textId="6BC70B25"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32" w:author="Mohammad Nayeem Hasan" w:date="2024-07-16T15:04:00Z" w16du:dateUtc="2024-07-16T09:04:00Z">
              <w:r>
                <w:rPr>
                  <w:rFonts w:ascii="Times New Roman" w:eastAsia="Times New Roman" w:hAnsi="Times New Roman" w:cs="Times New Roman"/>
                  <w:color w:val="212121"/>
                  <w:sz w:val="24"/>
                  <w:szCs w:val="24"/>
                  <w:highlight w:val="white"/>
                </w:rPr>
                <w:t>1.40</w:t>
              </w:r>
            </w:ins>
            <w:del w:id="433" w:author="Mohammad Nayeem Hasan" w:date="2024-07-16T15:04:00Z" w16du:dateUtc="2024-07-16T09:04:00Z">
              <w:r w:rsidDel="00B747C3">
                <w:rPr>
                  <w:rFonts w:ascii="Times New Roman" w:eastAsia="Times New Roman" w:hAnsi="Times New Roman" w:cs="Times New Roman"/>
                  <w:color w:val="212121"/>
                  <w:sz w:val="24"/>
                  <w:szCs w:val="24"/>
                  <w:highlight w:val="white"/>
                </w:rPr>
                <w:delText>5.58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ECEEC3" w14:textId="77D6BA1A"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34" w:author="Mohammad Nayeem Hasan" w:date="2024-07-16T15:04:00Z" w16du:dateUtc="2024-07-16T09:04:00Z">
              <w:r>
                <w:rPr>
                  <w:rFonts w:ascii="Times New Roman" w:eastAsia="Times New Roman" w:hAnsi="Times New Roman" w:cs="Times New Roman"/>
                  <w:color w:val="212121"/>
                  <w:sz w:val="24"/>
                  <w:szCs w:val="24"/>
                  <w:highlight w:val="white"/>
                </w:rPr>
                <w:t>2.10</w:t>
              </w:r>
            </w:ins>
            <w:del w:id="435" w:author="Mohammad Nayeem Hasan" w:date="2024-07-16T15:04:00Z" w16du:dateUtc="2024-07-16T09:04:00Z">
              <w:r w:rsidDel="00B747C3">
                <w:rPr>
                  <w:rFonts w:ascii="Times New Roman" w:eastAsia="Times New Roman" w:hAnsi="Times New Roman" w:cs="Times New Roman"/>
                  <w:color w:val="212121"/>
                  <w:sz w:val="24"/>
                  <w:szCs w:val="24"/>
                  <w:highlight w:val="white"/>
                </w:rPr>
                <w:delText>8.41</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908EAD" w14:textId="54372F66"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36" w:author="Mohammad Nayeem Hasan" w:date="2024-07-16T15:04:00Z" w16du:dateUtc="2024-07-16T09:04:00Z">
              <w:r>
                <w:rPr>
                  <w:rFonts w:ascii="Times New Roman" w:eastAsia="Times New Roman" w:hAnsi="Times New Roman" w:cs="Times New Roman"/>
                  <w:color w:val="212121"/>
                  <w:sz w:val="24"/>
                  <w:szCs w:val="24"/>
                  <w:highlight w:val="white"/>
                </w:rPr>
                <w:t>0.48</w:t>
              </w:r>
            </w:ins>
            <w:del w:id="437" w:author="Mohammad Nayeem Hasan" w:date="2024-07-16T15:04:00Z" w16du:dateUtc="2024-07-16T09:04:00Z">
              <w:r w:rsidDel="00B747C3">
                <w:rPr>
                  <w:rFonts w:ascii="Times New Roman" w:eastAsia="Times New Roman" w:hAnsi="Times New Roman" w:cs="Times New Roman"/>
                  <w:color w:val="212121"/>
                  <w:sz w:val="24"/>
                  <w:szCs w:val="24"/>
                  <w:highlight w:val="white"/>
                </w:rPr>
                <w:delText>1.94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E4289" w14:textId="0E6F0FE5"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38" w:author="Mohammad Nayeem Hasan" w:date="2024-07-16T15:04:00Z" w16du:dateUtc="2024-07-16T09:04:00Z">
              <w:r>
                <w:rPr>
                  <w:rFonts w:ascii="Times New Roman" w:eastAsia="Times New Roman" w:hAnsi="Times New Roman" w:cs="Times New Roman"/>
                  <w:color w:val="212121"/>
                  <w:sz w:val="24"/>
                  <w:szCs w:val="24"/>
                  <w:highlight w:val="white"/>
                </w:rPr>
                <w:t>0.00</w:t>
              </w:r>
            </w:ins>
            <w:del w:id="439" w:author="Mohammad Nayeem Hasan" w:date="2024-07-16T15:04:00Z" w16du:dateUtc="2024-07-16T09:04:00Z">
              <w:r w:rsidDel="00B747C3">
                <w:rPr>
                  <w:rFonts w:ascii="Times New Roman" w:eastAsia="Times New Roman" w:hAnsi="Times New Roman" w:cs="Times New Roman"/>
                  <w:color w:val="212121"/>
                  <w:sz w:val="24"/>
                  <w:szCs w:val="24"/>
                  <w:highlight w:val="white"/>
                </w:rPr>
                <w:delText>0.00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0B6ABE" w14:textId="79F90E36"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40" w:author="Mohammad Nayeem Hasan" w:date="2024-07-16T15:04:00Z" w16du:dateUtc="2024-07-16T09:04:00Z">
              <w:r>
                <w:rPr>
                  <w:rFonts w:ascii="Times New Roman" w:eastAsia="Times New Roman" w:hAnsi="Times New Roman" w:cs="Times New Roman"/>
                  <w:color w:val="212121"/>
                  <w:sz w:val="24"/>
                  <w:szCs w:val="24"/>
                  <w:highlight w:val="white"/>
                </w:rPr>
                <w:t>7.13</w:t>
              </w:r>
            </w:ins>
            <w:del w:id="441" w:author="Mohammad Nayeem Hasan" w:date="2024-07-16T15:04:00Z" w16du:dateUtc="2024-07-16T09:04:00Z">
              <w:r w:rsidDel="00B747C3">
                <w:rPr>
                  <w:rFonts w:ascii="Times New Roman" w:eastAsia="Times New Roman" w:hAnsi="Times New Roman" w:cs="Times New Roman"/>
                  <w:color w:val="212121"/>
                  <w:sz w:val="24"/>
                  <w:szCs w:val="24"/>
                  <w:highlight w:val="white"/>
                </w:rPr>
                <w:delText>28.52</w:delText>
              </w:r>
            </w:del>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0AE74B" w14:textId="7777777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p>
        </w:tc>
      </w:tr>
      <w:tr w:rsidR="003F54E8" w14:paraId="3940F98A"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099880" w14:textId="7777777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2C1DCC" w14:textId="2A1BB7DC"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42" w:author="Mohammad Nayeem Hasan" w:date="2024-07-16T15:04:00Z" w16du:dateUtc="2024-07-16T09:04:00Z">
              <w:r>
                <w:rPr>
                  <w:rFonts w:ascii="Times New Roman" w:eastAsia="Times New Roman" w:hAnsi="Times New Roman" w:cs="Times New Roman"/>
                  <w:color w:val="212121"/>
                  <w:sz w:val="24"/>
                  <w:szCs w:val="24"/>
                  <w:highlight w:val="white"/>
                </w:rPr>
                <w:t>1.22</w:t>
              </w:r>
            </w:ins>
            <w:del w:id="443" w:author="Mohammad Nayeem Hasan" w:date="2024-07-16T15:04:00Z" w16du:dateUtc="2024-07-16T09:04:00Z">
              <w:r w:rsidDel="00B747C3">
                <w:rPr>
                  <w:rFonts w:ascii="Times New Roman" w:eastAsia="Times New Roman" w:hAnsi="Times New Roman" w:cs="Times New Roman"/>
                  <w:color w:val="212121"/>
                  <w:sz w:val="24"/>
                  <w:szCs w:val="24"/>
                  <w:highlight w:val="white"/>
                </w:rPr>
                <w:delText>4.88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FF6E6" w14:textId="56BB461F"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44" w:author="Mohammad Nayeem Hasan" w:date="2024-07-16T15:04:00Z" w16du:dateUtc="2024-07-16T09:04:00Z">
              <w:r>
                <w:rPr>
                  <w:rFonts w:ascii="Times New Roman" w:eastAsia="Times New Roman" w:hAnsi="Times New Roman" w:cs="Times New Roman"/>
                  <w:color w:val="212121"/>
                  <w:sz w:val="24"/>
                  <w:szCs w:val="24"/>
                  <w:highlight w:val="white"/>
                </w:rPr>
                <w:t>2.04</w:t>
              </w:r>
            </w:ins>
            <w:del w:id="445" w:author="Mohammad Nayeem Hasan" w:date="2024-07-16T15:04:00Z" w16du:dateUtc="2024-07-16T09:04:00Z">
              <w:r w:rsidDel="00B747C3">
                <w:rPr>
                  <w:rFonts w:ascii="Times New Roman" w:eastAsia="Times New Roman" w:hAnsi="Times New Roman" w:cs="Times New Roman"/>
                  <w:color w:val="212121"/>
                  <w:sz w:val="24"/>
                  <w:szCs w:val="24"/>
                  <w:highlight w:val="white"/>
                </w:rPr>
                <w:delText>8.15</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2F9C96" w14:textId="22D20405"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46" w:author="Mohammad Nayeem Hasan" w:date="2024-07-16T15:04:00Z" w16du:dateUtc="2024-07-16T09:04:00Z">
              <w:r>
                <w:rPr>
                  <w:rFonts w:ascii="Times New Roman" w:eastAsia="Times New Roman" w:hAnsi="Times New Roman" w:cs="Times New Roman"/>
                  <w:color w:val="212121"/>
                  <w:sz w:val="24"/>
                  <w:szCs w:val="24"/>
                  <w:highlight w:val="white"/>
                </w:rPr>
                <w:t>0.40</w:t>
              </w:r>
            </w:ins>
            <w:del w:id="447" w:author="Mohammad Nayeem Hasan" w:date="2024-07-16T15:04:00Z" w16du:dateUtc="2024-07-16T09:04:00Z">
              <w:r w:rsidDel="00B747C3">
                <w:rPr>
                  <w:rFonts w:ascii="Times New Roman" w:eastAsia="Times New Roman" w:hAnsi="Times New Roman" w:cs="Times New Roman"/>
                  <w:color w:val="212121"/>
                  <w:sz w:val="24"/>
                  <w:szCs w:val="24"/>
                  <w:highlight w:val="white"/>
                </w:rPr>
                <w:delText>1.60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9707D3" w14:textId="4FF40240"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48" w:author="Mohammad Nayeem Hasan" w:date="2024-07-16T15:04:00Z" w16du:dateUtc="2024-07-16T09:04:00Z">
              <w:r>
                <w:rPr>
                  <w:rFonts w:ascii="Times New Roman" w:eastAsia="Times New Roman" w:hAnsi="Times New Roman" w:cs="Times New Roman"/>
                  <w:color w:val="212121"/>
                  <w:sz w:val="24"/>
                  <w:szCs w:val="24"/>
                  <w:highlight w:val="white"/>
                </w:rPr>
                <w:t>0.00</w:t>
              </w:r>
            </w:ins>
            <w:del w:id="449" w:author="Mohammad Nayeem Hasan" w:date="2024-07-16T15:04:00Z" w16du:dateUtc="2024-07-16T09:04:00Z">
              <w:r w:rsidDel="00B747C3">
                <w:rPr>
                  <w:rFonts w:ascii="Times New Roman" w:eastAsia="Times New Roman" w:hAnsi="Times New Roman" w:cs="Times New Roman"/>
                  <w:color w:val="212121"/>
                  <w:sz w:val="24"/>
                  <w:szCs w:val="24"/>
                  <w:highlight w:val="white"/>
                </w:rPr>
                <w:delText>0.00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14019E" w14:textId="32F58D0B"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ins w:id="450" w:author="Mohammad Nayeem Hasan" w:date="2024-07-16T15:04:00Z" w16du:dateUtc="2024-07-16T09:04:00Z">
              <w:r>
                <w:rPr>
                  <w:rFonts w:ascii="Times New Roman" w:eastAsia="Times New Roman" w:hAnsi="Times New Roman" w:cs="Times New Roman"/>
                  <w:color w:val="212121"/>
                  <w:sz w:val="24"/>
                  <w:szCs w:val="24"/>
                  <w:highlight w:val="white"/>
                </w:rPr>
                <w:t>6.00</w:t>
              </w:r>
            </w:ins>
            <w:del w:id="451" w:author="Mohammad Nayeem Hasan" w:date="2024-07-16T15:04:00Z" w16du:dateUtc="2024-07-16T09:04:00Z">
              <w:r w:rsidDel="00B747C3">
                <w:rPr>
                  <w:rFonts w:ascii="Times New Roman" w:eastAsia="Times New Roman" w:hAnsi="Times New Roman" w:cs="Times New Roman"/>
                  <w:color w:val="212121"/>
                  <w:sz w:val="24"/>
                  <w:szCs w:val="24"/>
                  <w:highlight w:val="white"/>
                </w:rPr>
                <w:delText>24.00</w:delText>
              </w:r>
            </w:del>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8EEDAE" w14:textId="77777777" w:rsidR="003F54E8" w:rsidRDefault="003F54E8" w:rsidP="003F54E8">
            <w:pPr>
              <w:spacing w:before="240" w:line="240" w:lineRule="auto"/>
              <w:jc w:val="both"/>
              <w:rPr>
                <w:rFonts w:ascii="Times New Roman" w:eastAsia="Times New Roman" w:hAnsi="Times New Roman" w:cs="Times New Roman"/>
                <w:color w:val="212121"/>
                <w:sz w:val="24"/>
                <w:szCs w:val="24"/>
                <w:highlight w:val="white"/>
              </w:rPr>
            </w:pPr>
          </w:p>
        </w:tc>
      </w:tr>
      <w:tr w:rsidR="008063D1" w14:paraId="15F5A25E"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B1E7F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DD258" w14:textId="667C9D6D" w:rsidR="008063D1" w:rsidRDefault="00D86A90">
            <w:pPr>
              <w:spacing w:before="240" w:line="240" w:lineRule="auto"/>
              <w:jc w:val="both"/>
              <w:rPr>
                <w:rFonts w:ascii="Times New Roman" w:eastAsia="Times New Roman" w:hAnsi="Times New Roman" w:cs="Times New Roman"/>
                <w:color w:val="212121"/>
                <w:sz w:val="24"/>
                <w:szCs w:val="24"/>
                <w:highlight w:val="white"/>
              </w:rPr>
            </w:pPr>
            <w:ins w:id="452" w:author="Mohammad Nayeem Hasan" w:date="2024-07-16T14:56:00Z" w16du:dateUtc="2024-07-16T08:56:00Z">
              <w:r>
                <w:rPr>
                  <w:rFonts w:ascii="Times New Roman" w:eastAsia="Times New Roman" w:hAnsi="Times New Roman" w:cs="Times New Roman"/>
                  <w:color w:val="212121"/>
                  <w:sz w:val="24"/>
                  <w:szCs w:val="24"/>
                  <w:highlight w:val="white"/>
                </w:rPr>
                <w:t>1.49</w:t>
              </w:r>
            </w:ins>
            <w:del w:id="453" w:author="Mohammad Nayeem Hasan" w:date="2024-07-16T14:56:00Z" w16du:dateUtc="2024-07-16T08:56:00Z">
              <w:r w:rsidR="00661C24" w:rsidDel="00D86A90">
                <w:rPr>
                  <w:rFonts w:ascii="Times New Roman" w:eastAsia="Times New Roman" w:hAnsi="Times New Roman" w:cs="Times New Roman"/>
                  <w:color w:val="212121"/>
                  <w:sz w:val="24"/>
                  <w:szCs w:val="24"/>
                  <w:highlight w:val="white"/>
                </w:rPr>
                <w:delText>5.</w:delText>
              </w:r>
            </w:del>
            <w:del w:id="454" w:author="Mohammad Nayeem Hasan" w:date="2024-07-16T14:55:00Z" w16du:dateUtc="2024-07-16T08:55:00Z">
              <w:r w:rsidR="00661C24" w:rsidDel="00D86A90">
                <w:rPr>
                  <w:rFonts w:ascii="Times New Roman" w:eastAsia="Times New Roman" w:hAnsi="Times New Roman" w:cs="Times New Roman"/>
                  <w:color w:val="212121"/>
                  <w:sz w:val="24"/>
                  <w:szCs w:val="24"/>
                  <w:highlight w:val="white"/>
                </w:rPr>
                <w:delText>64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B2FFE" w14:textId="5AA70D15" w:rsidR="008063D1" w:rsidRDefault="00D86A90">
            <w:pPr>
              <w:spacing w:before="240" w:line="240" w:lineRule="auto"/>
              <w:jc w:val="both"/>
              <w:rPr>
                <w:rFonts w:ascii="Times New Roman" w:eastAsia="Times New Roman" w:hAnsi="Times New Roman" w:cs="Times New Roman"/>
                <w:color w:val="212121"/>
                <w:sz w:val="24"/>
                <w:szCs w:val="24"/>
                <w:highlight w:val="white"/>
              </w:rPr>
            </w:pPr>
            <w:ins w:id="455" w:author="Mohammad Nayeem Hasan" w:date="2024-07-16T14:56:00Z" w16du:dateUtc="2024-07-16T08:56:00Z">
              <w:r>
                <w:rPr>
                  <w:rFonts w:ascii="Times New Roman" w:eastAsia="Times New Roman" w:hAnsi="Times New Roman" w:cs="Times New Roman"/>
                  <w:color w:val="212121"/>
                  <w:sz w:val="24"/>
                  <w:szCs w:val="24"/>
                  <w:highlight w:val="white"/>
                </w:rPr>
                <w:t>2.25</w:t>
              </w:r>
            </w:ins>
            <w:del w:id="456" w:author="Mohammad Nayeem Hasan" w:date="2024-07-16T14:56:00Z" w16du:dateUtc="2024-07-16T08:56:00Z">
              <w:r w:rsidR="00661C24" w:rsidDel="00D86A90">
                <w:rPr>
                  <w:rFonts w:ascii="Times New Roman" w:eastAsia="Times New Roman" w:hAnsi="Times New Roman" w:cs="Times New Roman"/>
                  <w:color w:val="212121"/>
                  <w:sz w:val="24"/>
                  <w:szCs w:val="24"/>
                  <w:highlight w:val="white"/>
                </w:rPr>
                <w:delText>8.88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0CFBB1" w14:textId="2CBCCB6A" w:rsidR="008063D1" w:rsidRDefault="00D86A90">
            <w:pPr>
              <w:spacing w:before="240" w:line="240" w:lineRule="auto"/>
              <w:jc w:val="both"/>
              <w:rPr>
                <w:rFonts w:ascii="Times New Roman" w:eastAsia="Times New Roman" w:hAnsi="Times New Roman" w:cs="Times New Roman"/>
                <w:color w:val="212121"/>
                <w:sz w:val="24"/>
                <w:szCs w:val="24"/>
                <w:highlight w:val="white"/>
              </w:rPr>
            </w:pPr>
            <w:ins w:id="457" w:author="Mohammad Nayeem Hasan" w:date="2024-07-16T14:56:00Z" w16du:dateUtc="2024-07-16T08:56:00Z">
              <w:r>
                <w:rPr>
                  <w:rFonts w:ascii="Times New Roman" w:eastAsia="Times New Roman" w:hAnsi="Times New Roman" w:cs="Times New Roman"/>
                  <w:color w:val="212121"/>
                  <w:sz w:val="24"/>
                  <w:szCs w:val="24"/>
                  <w:highlight w:val="white"/>
                </w:rPr>
                <w:t>0.47</w:t>
              </w:r>
            </w:ins>
            <w:del w:id="458" w:author="Mohammad Nayeem Hasan" w:date="2024-07-16T14:56:00Z" w16du:dateUtc="2024-07-16T08:56:00Z">
              <w:r w:rsidR="00661C24" w:rsidDel="00D86A90">
                <w:rPr>
                  <w:rFonts w:ascii="Times New Roman" w:eastAsia="Times New Roman" w:hAnsi="Times New Roman" w:cs="Times New Roman"/>
                  <w:color w:val="212121"/>
                  <w:sz w:val="24"/>
                  <w:szCs w:val="24"/>
                  <w:highlight w:val="white"/>
                </w:rPr>
                <w:delText>1.60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2075A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4ED5B8" w14:textId="2CCCE936" w:rsidR="008063D1" w:rsidRDefault="00D86A90">
            <w:pPr>
              <w:spacing w:before="240" w:line="240" w:lineRule="auto"/>
              <w:jc w:val="both"/>
              <w:rPr>
                <w:rFonts w:ascii="Times New Roman" w:eastAsia="Times New Roman" w:hAnsi="Times New Roman" w:cs="Times New Roman"/>
                <w:color w:val="212121"/>
                <w:sz w:val="24"/>
                <w:szCs w:val="24"/>
                <w:highlight w:val="white"/>
              </w:rPr>
            </w:pPr>
            <w:ins w:id="459" w:author="Mohammad Nayeem Hasan" w:date="2024-07-16T14:56:00Z" w16du:dateUtc="2024-07-16T08:56:00Z">
              <w:r>
                <w:rPr>
                  <w:rFonts w:ascii="Times New Roman" w:eastAsia="Times New Roman" w:hAnsi="Times New Roman" w:cs="Times New Roman"/>
                  <w:color w:val="212121"/>
                  <w:sz w:val="24"/>
                  <w:szCs w:val="24"/>
                  <w:highlight w:val="white"/>
                </w:rPr>
                <w:t>7.20</w:t>
              </w:r>
            </w:ins>
            <w:del w:id="460" w:author="Mohammad Nayeem Hasan" w:date="2024-07-16T14:56:00Z" w16du:dateUtc="2024-07-16T08:56:00Z">
              <w:r w:rsidR="00661C24" w:rsidDel="00D86A90">
                <w:rPr>
                  <w:rFonts w:ascii="Times New Roman" w:eastAsia="Times New Roman" w:hAnsi="Times New Roman" w:cs="Times New Roman"/>
                  <w:color w:val="212121"/>
                  <w:sz w:val="24"/>
                  <w:szCs w:val="24"/>
                  <w:highlight w:val="white"/>
                </w:rPr>
                <w:delText>28.80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69E15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3F65D80"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29DA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6300" w:type="dxa"/>
            <w:gridSpan w:val="5"/>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460D24" w14:textId="0C562C6F"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Total </w:t>
            </w:r>
            <w:del w:id="461" w:author="Mohammad Nayeem Hasan" w:date="2024-07-16T14:18:00Z" w16du:dateUtc="2024-07-16T08:18:00Z">
              <w:r w:rsidDel="006F2F23">
                <w:rPr>
                  <w:rFonts w:ascii="Times New Roman" w:eastAsia="Times New Roman" w:hAnsi="Times New Roman" w:cs="Times New Roman"/>
                  <w:color w:val="212121"/>
                  <w:sz w:val="24"/>
                  <w:szCs w:val="24"/>
                  <w:highlight w:val="white"/>
                </w:rPr>
                <w:delText xml:space="preserve">diagnosis </w:delText>
              </w:r>
            </w:del>
            <w:r>
              <w:rPr>
                <w:rFonts w:ascii="Times New Roman" w:eastAsia="Times New Roman" w:hAnsi="Times New Roman" w:cs="Times New Roman"/>
                <w:color w:val="212121"/>
                <w:sz w:val="24"/>
                <w:szCs w:val="24"/>
                <w:highlight w:val="white"/>
              </w:rPr>
              <w:t>delay</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730E3F"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B0B0074"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6DF6C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A207B1" w14:textId="6C997C65" w:rsidR="008063D1" w:rsidRDefault="00960092">
            <w:pPr>
              <w:spacing w:before="240" w:line="240" w:lineRule="auto"/>
              <w:jc w:val="both"/>
              <w:rPr>
                <w:rFonts w:ascii="Times New Roman" w:eastAsia="Times New Roman" w:hAnsi="Times New Roman" w:cs="Times New Roman"/>
                <w:color w:val="212121"/>
                <w:sz w:val="24"/>
                <w:szCs w:val="24"/>
                <w:highlight w:val="white"/>
              </w:rPr>
            </w:pPr>
            <w:ins w:id="462" w:author="Mohammad Nayeem Hasan" w:date="2024-07-16T15:09:00Z" w16du:dateUtc="2024-07-16T09:09:00Z">
              <w:r>
                <w:rPr>
                  <w:rFonts w:ascii="Times New Roman" w:eastAsia="Times New Roman" w:hAnsi="Times New Roman" w:cs="Times New Roman"/>
                  <w:color w:val="212121"/>
                  <w:sz w:val="24"/>
                  <w:szCs w:val="24"/>
                  <w:highlight w:val="white"/>
                </w:rPr>
                <w:t>2.73</w:t>
              </w:r>
            </w:ins>
            <w:del w:id="463" w:author="Mohammad Nayeem Hasan" w:date="2024-07-16T15:09:00Z" w16du:dateUtc="2024-07-16T09:09:00Z">
              <w:r w:rsidR="00661C24" w:rsidDel="00960092">
                <w:rPr>
                  <w:rFonts w:ascii="Times New Roman" w:eastAsia="Times New Roman" w:hAnsi="Times New Roman" w:cs="Times New Roman"/>
                  <w:color w:val="212121"/>
                  <w:sz w:val="24"/>
                  <w:szCs w:val="24"/>
                  <w:highlight w:val="white"/>
                </w:rPr>
                <w:delText>10.92</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0DD662" w14:textId="2F3ABB64" w:rsidR="008063D1" w:rsidRDefault="00960092">
            <w:pPr>
              <w:spacing w:before="240" w:line="240" w:lineRule="auto"/>
              <w:jc w:val="both"/>
              <w:rPr>
                <w:rFonts w:ascii="Times New Roman" w:eastAsia="Times New Roman" w:hAnsi="Times New Roman" w:cs="Times New Roman"/>
                <w:color w:val="212121"/>
                <w:sz w:val="24"/>
                <w:szCs w:val="24"/>
                <w:highlight w:val="white"/>
              </w:rPr>
            </w:pPr>
            <w:ins w:id="464" w:author="Mohammad Nayeem Hasan" w:date="2024-07-16T15:09:00Z" w16du:dateUtc="2024-07-16T09:09:00Z">
              <w:r>
                <w:rPr>
                  <w:rFonts w:ascii="Times New Roman" w:eastAsia="Times New Roman" w:hAnsi="Times New Roman" w:cs="Times New Roman"/>
                  <w:color w:val="212121"/>
                  <w:sz w:val="24"/>
                  <w:szCs w:val="24"/>
                  <w:highlight w:val="white"/>
                </w:rPr>
                <w:t>3.93</w:t>
              </w:r>
            </w:ins>
            <w:del w:id="465" w:author="Mohammad Nayeem Hasan" w:date="2024-07-16T15:09:00Z" w16du:dateUtc="2024-07-16T09:09:00Z">
              <w:r w:rsidR="00661C24" w:rsidDel="00960092">
                <w:rPr>
                  <w:rFonts w:ascii="Times New Roman" w:eastAsia="Times New Roman" w:hAnsi="Times New Roman" w:cs="Times New Roman"/>
                  <w:color w:val="212121"/>
                  <w:sz w:val="24"/>
                  <w:szCs w:val="24"/>
                  <w:highlight w:val="white"/>
                </w:rPr>
                <w:delText>15.72</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E65993" w14:textId="0FD2397A" w:rsidR="008063D1" w:rsidRDefault="00960092">
            <w:pPr>
              <w:spacing w:before="240" w:line="240" w:lineRule="auto"/>
              <w:jc w:val="both"/>
              <w:rPr>
                <w:rFonts w:ascii="Times New Roman" w:eastAsia="Times New Roman" w:hAnsi="Times New Roman" w:cs="Times New Roman"/>
                <w:color w:val="212121"/>
                <w:sz w:val="24"/>
                <w:szCs w:val="24"/>
                <w:highlight w:val="white"/>
              </w:rPr>
            </w:pPr>
            <w:ins w:id="466" w:author="Mohammad Nayeem Hasan" w:date="2024-07-16T15:09:00Z" w16du:dateUtc="2024-07-16T09:09:00Z">
              <w:r>
                <w:rPr>
                  <w:rFonts w:ascii="Times New Roman" w:eastAsia="Times New Roman" w:hAnsi="Times New Roman" w:cs="Times New Roman"/>
                  <w:color w:val="212121"/>
                  <w:sz w:val="24"/>
                  <w:szCs w:val="24"/>
                  <w:highlight w:val="white"/>
                </w:rPr>
                <w:t>0.93</w:t>
              </w:r>
            </w:ins>
            <w:del w:id="467" w:author="Mohammad Nayeem Hasan" w:date="2024-07-16T15:09:00Z" w16du:dateUtc="2024-07-16T09:09:00Z">
              <w:r w:rsidR="00661C24" w:rsidDel="00960092">
                <w:rPr>
                  <w:rFonts w:ascii="Times New Roman" w:eastAsia="Times New Roman" w:hAnsi="Times New Roman" w:cs="Times New Roman"/>
                  <w:color w:val="212121"/>
                  <w:sz w:val="24"/>
                  <w:szCs w:val="24"/>
                  <w:highlight w:val="white"/>
                </w:rPr>
                <w:delText>3.74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072C7F" w14:textId="5E1AE364"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w:t>
            </w:r>
            <w:ins w:id="468" w:author="Mohammad Nayeem Hasan" w:date="2024-07-16T15:09:00Z" w16du:dateUtc="2024-07-16T09:09:00Z">
              <w:r w:rsidR="00960092">
                <w:rPr>
                  <w:rFonts w:ascii="Times New Roman" w:eastAsia="Times New Roman" w:hAnsi="Times New Roman" w:cs="Times New Roman"/>
                  <w:color w:val="212121"/>
                  <w:sz w:val="24"/>
                  <w:szCs w:val="24"/>
                  <w:highlight w:val="white"/>
                </w:rPr>
                <w:t>3</w:t>
              </w:r>
            </w:ins>
            <w:del w:id="469" w:author="Mohammad Nayeem Hasan" w:date="2024-07-16T15:09:00Z" w16du:dateUtc="2024-07-16T09:09:00Z">
              <w:r w:rsidDel="00960092">
                <w:rPr>
                  <w:rFonts w:ascii="Times New Roman" w:eastAsia="Times New Roman" w:hAnsi="Times New Roman" w:cs="Times New Roman"/>
                  <w:color w:val="212121"/>
                  <w:sz w:val="24"/>
                  <w:szCs w:val="24"/>
                  <w:highlight w:val="white"/>
                </w:rPr>
                <w:delText>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30B03" w14:textId="61F003DC" w:rsidR="008063D1" w:rsidRDefault="00960092">
            <w:pPr>
              <w:spacing w:before="240" w:line="240" w:lineRule="auto"/>
              <w:jc w:val="both"/>
              <w:rPr>
                <w:rFonts w:ascii="Times New Roman" w:eastAsia="Times New Roman" w:hAnsi="Times New Roman" w:cs="Times New Roman"/>
                <w:color w:val="212121"/>
                <w:sz w:val="24"/>
                <w:szCs w:val="24"/>
                <w:highlight w:val="white"/>
              </w:rPr>
            </w:pPr>
            <w:ins w:id="470" w:author="Mohammad Nayeem Hasan" w:date="2024-07-16T15:09:00Z" w16du:dateUtc="2024-07-16T09:09:00Z">
              <w:r>
                <w:rPr>
                  <w:rFonts w:ascii="Times New Roman" w:eastAsia="Times New Roman" w:hAnsi="Times New Roman" w:cs="Times New Roman"/>
                  <w:color w:val="212121"/>
                  <w:sz w:val="24"/>
                  <w:szCs w:val="24"/>
                  <w:highlight w:val="white"/>
                </w:rPr>
                <w:t>12.57</w:t>
              </w:r>
            </w:ins>
            <w:del w:id="471" w:author="Mohammad Nayeem Hasan" w:date="2024-07-16T15:09:00Z" w16du:dateUtc="2024-07-16T09:09:00Z">
              <w:r w:rsidR="00661C24" w:rsidDel="00960092">
                <w:rPr>
                  <w:rFonts w:ascii="Times New Roman" w:eastAsia="Times New Roman" w:hAnsi="Times New Roman" w:cs="Times New Roman"/>
                  <w:color w:val="212121"/>
                  <w:sz w:val="24"/>
                  <w:szCs w:val="24"/>
                  <w:highlight w:val="white"/>
                </w:rPr>
                <w:delText>50.28</w:delText>
              </w:r>
            </w:del>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0A23C5" w14:textId="3C01B91F"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w:t>
            </w:r>
            <w:ins w:id="472" w:author="Mohammad Nayeem Hasan" w:date="2024-07-16T15:12:00Z" w16du:dateUtc="2024-07-16T09:12:00Z">
              <w:r w:rsidR="008029E2">
                <w:rPr>
                  <w:rFonts w:ascii="Times New Roman" w:eastAsia="Times New Roman" w:hAnsi="Times New Roman" w:cs="Times New Roman"/>
                  <w:color w:val="212121"/>
                  <w:sz w:val="24"/>
                  <w:szCs w:val="24"/>
                  <w:highlight w:val="white"/>
                </w:rPr>
                <w:t>20</w:t>
              </w:r>
            </w:ins>
            <w:del w:id="473" w:author="Mohammad Nayeem Hasan" w:date="2024-07-16T15:12:00Z" w16du:dateUtc="2024-07-16T09:12:00Z">
              <w:r w:rsidDel="008029E2">
                <w:rPr>
                  <w:rFonts w:ascii="Times New Roman" w:eastAsia="Times New Roman" w:hAnsi="Times New Roman" w:cs="Times New Roman"/>
                  <w:color w:val="212121"/>
                  <w:sz w:val="24"/>
                  <w:szCs w:val="24"/>
                  <w:highlight w:val="white"/>
                </w:rPr>
                <w:delText>25</w:delText>
              </w:r>
            </w:del>
          </w:p>
        </w:tc>
      </w:tr>
      <w:tr w:rsidR="008063D1" w14:paraId="22517C4D"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1D39B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CA1BB" w14:textId="7C3130EA" w:rsidR="008063D1" w:rsidRDefault="00960092">
            <w:pPr>
              <w:spacing w:before="240" w:line="240" w:lineRule="auto"/>
              <w:jc w:val="both"/>
              <w:rPr>
                <w:rFonts w:ascii="Times New Roman" w:eastAsia="Times New Roman" w:hAnsi="Times New Roman" w:cs="Times New Roman"/>
                <w:color w:val="212121"/>
                <w:sz w:val="24"/>
                <w:szCs w:val="24"/>
                <w:highlight w:val="white"/>
              </w:rPr>
            </w:pPr>
            <w:ins w:id="474" w:author="Mohammad Nayeem Hasan" w:date="2024-07-16T15:09:00Z" w16du:dateUtc="2024-07-16T09:09:00Z">
              <w:r>
                <w:rPr>
                  <w:rFonts w:ascii="Times New Roman" w:eastAsia="Times New Roman" w:hAnsi="Times New Roman" w:cs="Times New Roman"/>
                  <w:color w:val="212121"/>
                  <w:sz w:val="24"/>
                  <w:szCs w:val="24"/>
                  <w:highlight w:val="white"/>
                </w:rPr>
                <w:t>6.89</w:t>
              </w:r>
            </w:ins>
            <w:del w:id="475" w:author="Mohammad Nayeem Hasan" w:date="2024-07-16T15:09:00Z" w16du:dateUtc="2024-07-16T09:09:00Z">
              <w:r w:rsidR="00661C24" w:rsidDel="00960092">
                <w:rPr>
                  <w:rFonts w:ascii="Times New Roman" w:eastAsia="Times New Roman" w:hAnsi="Times New Roman" w:cs="Times New Roman"/>
                  <w:color w:val="212121"/>
                  <w:sz w:val="24"/>
                  <w:szCs w:val="24"/>
                  <w:highlight w:val="white"/>
                </w:rPr>
                <w:delText>27.33</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158B3B" w14:textId="3965AF07" w:rsidR="008063D1" w:rsidRDefault="00960092">
            <w:pPr>
              <w:spacing w:before="240" w:line="240" w:lineRule="auto"/>
              <w:jc w:val="both"/>
              <w:rPr>
                <w:rFonts w:ascii="Times New Roman" w:eastAsia="Times New Roman" w:hAnsi="Times New Roman" w:cs="Times New Roman"/>
                <w:color w:val="212121"/>
                <w:sz w:val="24"/>
                <w:szCs w:val="24"/>
                <w:highlight w:val="white"/>
              </w:rPr>
            </w:pPr>
            <w:ins w:id="476" w:author="Mohammad Nayeem Hasan" w:date="2024-07-16T15:10:00Z" w16du:dateUtc="2024-07-16T09:10:00Z">
              <w:r>
                <w:rPr>
                  <w:rFonts w:ascii="Times New Roman" w:eastAsia="Times New Roman" w:hAnsi="Times New Roman" w:cs="Times New Roman"/>
                  <w:color w:val="212121"/>
                  <w:sz w:val="24"/>
                  <w:szCs w:val="24"/>
                  <w:highlight w:val="white"/>
                </w:rPr>
                <w:t>8.52</w:t>
              </w:r>
            </w:ins>
            <w:del w:id="477" w:author="Mohammad Nayeem Hasan" w:date="2024-07-16T15:10:00Z" w16du:dateUtc="2024-07-16T09:10:00Z">
              <w:r w:rsidR="00661C24" w:rsidDel="00960092">
                <w:rPr>
                  <w:rFonts w:ascii="Times New Roman" w:eastAsia="Times New Roman" w:hAnsi="Times New Roman" w:cs="Times New Roman"/>
                  <w:color w:val="212121"/>
                  <w:sz w:val="24"/>
                  <w:szCs w:val="24"/>
                  <w:highlight w:val="white"/>
                </w:rPr>
                <w:delText>34.03</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8B27E1" w14:textId="345535C6" w:rsidR="008063D1" w:rsidRDefault="00960092">
            <w:pPr>
              <w:spacing w:before="240" w:line="240" w:lineRule="auto"/>
              <w:jc w:val="both"/>
              <w:rPr>
                <w:rFonts w:ascii="Times New Roman" w:eastAsia="Times New Roman" w:hAnsi="Times New Roman" w:cs="Times New Roman"/>
                <w:color w:val="212121"/>
                <w:sz w:val="24"/>
                <w:szCs w:val="24"/>
                <w:highlight w:val="white"/>
              </w:rPr>
            </w:pPr>
            <w:ins w:id="478" w:author="Mohammad Nayeem Hasan" w:date="2024-07-16T15:10:00Z" w16du:dateUtc="2024-07-16T09:10:00Z">
              <w:r>
                <w:rPr>
                  <w:rFonts w:ascii="Times New Roman" w:eastAsia="Times New Roman" w:hAnsi="Times New Roman" w:cs="Times New Roman"/>
                  <w:color w:val="212121"/>
                  <w:sz w:val="24"/>
                  <w:szCs w:val="24"/>
                  <w:highlight w:val="white"/>
                </w:rPr>
                <w:t>5.70</w:t>
              </w:r>
            </w:ins>
            <w:del w:id="479" w:author="Mohammad Nayeem Hasan" w:date="2024-07-16T15:10:00Z" w16du:dateUtc="2024-07-16T09:10:00Z">
              <w:r w:rsidR="00661C24" w:rsidDel="00960092">
                <w:rPr>
                  <w:rFonts w:ascii="Times New Roman" w:eastAsia="Times New Roman" w:hAnsi="Times New Roman" w:cs="Times New Roman"/>
                  <w:color w:val="212121"/>
                  <w:sz w:val="24"/>
                  <w:szCs w:val="24"/>
                  <w:highlight w:val="white"/>
                </w:rPr>
                <w:delText>22.54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85CD9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CCE3C" w14:textId="7D757CAF" w:rsidR="008063D1" w:rsidRDefault="00960092">
            <w:pPr>
              <w:spacing w:before="240" w:line="240" w:lineRule="auto"/>
              <w:jc w:val="both"/>
              <w:rPr>
                <w:rFonts w:ascii="Times New Roman" w:eastAsia="Times New Roman" w:hAnsi="Times New Roman" w:cs="Times New Roman"/>
                <w:color w:val="212121"/>
                <w:sz w:val="24"/>
                <w:szCs w:val="24"/>
                <w:highlight w:val="white"/>
              </w:rPr>
            </w:pPr>
            <w:ins w:id="480" w:author="Mohammad Nayeem Hasan" w:date="2024-07-16T15:10:00Z" w16du:dateUtc="2024-07-16T09:10:00Z">
              <w:r>
                <w:rPr>
                  <w:rFonts w:ascii="Times New Roman" w:eastAsia="Times New Roman" w:hAnsi="Times New Roman" w:cs="Times New Roman"/>
                  <w:color w:val="212121"/>
                  <w:sz w:val="24"/>
                  <w:szCs w:val="24"/>
                  <w:highlight w:val="white"/>
                </w:rPr>
                <w:t>48.67</w:t>
              </w:r>
            </w:ins>
            <w:del w:id="481" w:author="Mohammad Nayeem Hasan" w:date="2024-07-16T15:10:00Z" w16du:dateUtc="2024-07-16T09:10:00Z">
              <w:r w:rsidR="00661C24" w:rsidDel="00960092">
                <w:rPr>
                  <w:rFonts w:ascii="Times New Roman" w:eastAsia="Times New Roman" w:hAnsi="Times New Roman" w:cs="Times New Roman"/>
                  <w:color w:val="212121"/>
                  <w:sz w:val="24"/>
                  <w:szCs w:val="24"/>
                  <w:highlight w:val="white"/>
                </w:rPr>
                <w:delText>194.68</w:delText>
              </w:r>
            </w:del>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F0860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68CB5DC5"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1A68B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2F3C86" w14:textId="342BBB4C" w:rsidR="008063D1" w:rsidRDefault="008029E2">
            <w:pPr>
              <w:spacing w:before="240" w:line="240" w:lineRule="auto"/>
              <w:jc w:val="both"/>
              <w:rPr>
                <w:rFonts w:ascii="Times New Roman" w:eastAsia="Times New Roman" w:hAnsi="Times New Roman" w:cs="Times New Roman"/>
                <w:color w:val="212121"/>
                <w:sz w:val="24"/>
                <w:szCs w:val="24"/>
                <w:highlight w:val="white"/>
              </w:rPr>
            </w:pPr>
            <w:ins w:id="482" w:author="Mohammad Nayeem Hasan" w:date="2024-07-16T15:10:00Z" w16du:dateUtc="2024-07-16T09:10:00Z">
              <w:r>
                <w:rPr>
                  <w:rFonts w:ascii="Times New Roman" w:eastAsia="Times New Roman" w:hAnsi="Times New Roman" w:cs="Times New Roman"/>
                  <w:color w:val="212121"/>
                  <w:sz w:val="24"/>
                  <w:szCs w:val="24"/>
                  <w:highlight w:val="white"/>
                </w:rPr>
                <w:t>7.73</w:t>
              </w:r>
            </w:ins>
            <w:del w:id="483" w:author="Mohammad Nayeem Hasan" w:date="2024-07-16T15:10:00Z" w16du:dateUtc="2024-07-16T09:10:00Z">
              <w:r w:rsidR="00661C24" w:rsidDel="008029E2">
                <w:rPr>
                  <w:rFonts w:ascii="Times New Roman" w:eastAsia="Times New Roman" w:hAnsi="Times New Roman" w:cs="Times New Roman"/>
                  <w:color w:val="212121"/>
                  <w:sz w:val="24"/>
                  <w:szCs w:val="24"/>
                  <w:highlight w:val="white"/>
                </w:rPr>
                <w:delText>30.90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19B93" w14:textId="325A903C" w:rsidR="008063D1" w:rsidRDefault="008029E2">
            <w:pPr>
              <w:spacing w:before="240" w:line="240" w:lineRule="auto"/>
              <w:jc w:val="both"/>
              <w:rPr>
                <w:rFonts w:ascii="Times New Roman" w:eastAsia="Times New Roman" w:hAnsi="Times New Roman" w:cs="Times New Roman"/>
                <w:color w:val="212121"/>
                <w:sz w:val="24"/>
                <w:szCs w:val="24"/>
                <w:highlight w:val="white"/>
              </w:rPr>
            </w:pPr>
            <w:ins w:id="484" w:author="Mohammad Nayeem Hasan" w:date="2024-07-16T15:10:00Z" w16du:dateUtc="2024-07-16T09:10:00Z">
              <w:r>
                <w:rPr>
                  <w:rFonts w:ascii="Times New Roman" w:eastAsia="Times New Roman" w:hAnsi="Times New Roman" w:cs="Times New Roman"/>
                  <w:color w:val="212121"/>
                  <w:sz w:val="24"/>
                  <w:szCs w:val="24"/>
                  <w:highlight w:val="white"/>
                </w:rPr>
                <w:t>10.14</w:t>
              </w:r>
            </w:ins>
            <w:del w:id="485" w:author="Mohammad Nayeem Hasan" w:date="2024-07-16T15:10:00Z" w16du:dateUtc="2024-07-16T09:10:00Z">
              <w:r w:rsidR="00661C24" w:rsidDel="008029E2">
                <w:rPr>
                  <w:rFonts w:ascii="Times New Roman" w:eastAsia="Times New Roman" w:hAnsi="Times New Roman" w:cs="Times New Roman"/>
                  <w:color w:val="212121"/>
                  <w:sz w:val="24"/>
                  <w:szCs w:val="24"/>
                  <w:highlight w:val="white"/>
                </w:rPr>
                <w:delText>40.58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2A2767" w14:textId="5FBBA52B" w:rsidR="008063D1" w:rsidRDefault="008029E2">
            <w:pPr>
              <w:spacing w:before="240" w:line="240" w:lineRule="auto"/>
              <w:jc w:val="both"/>
              <w:rPr>
                <w:rFonts w:ascii="Times New Roman" w:eastAsia="Times New Roman" w:hAnsi="Times New Roman" w:cs="Times New Roman"/>
                <w:color w:val="212121"/>
                <w:sz w:val="24"/>
                <w:szCs w:val="24"/>
                <w:highlight w:val="white"/>
              </w:rPr>
            </w:pPr>
            <w:ins w:id="486" w:author="Mohammad Nayeem Hasan" w:date="2024-07-16T15:10:00Z" w16du:dateUtc="2024-07-16T09:10:00Z">
              <w:r>
                <w:rPr>
                  <w:rFonts w:ascii="Times New Roman" w:eastAsia="Times New Roman" w:hAnsi="Times New Roman" w:cs="Times New Roman"/>
                  <w:color w:val="212121"/>
                  <w:sz w:val="24"/>
                  <w:szCs w:val="24"/>
                  <w:highlight w:val="white"/>
                </w:rPr>
                <w:t>5.92</w:t>
              </w:r>
            </w:ins>
            <w:del w:id="487" w:author="Mohammad Nayeem Hasan" w:date="2024-07-16T15:10:00Z" w16du:dateUtc="2024-07-16T09:10:00Z">
              <w:r w:rsidR="00661C24" w:rsidDel="008029E2">
                <w:rPr>
                  <w:rFonts w:ascii="Times New Roman" w:eastAsia="Times New Roman" w:hAnsi="Times New Roman" w:cs="Times New Roman"/>
                  <w:color w:val="212121"/>
                  <w:sz w:val="24"/>
                  <w:szCs w:val="24"/>
                  <w:highlight w:val="white"/>
                </w:rPr>
                <w:delText>23.66</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365B7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F6475" w14:textId="3C7920C9" w:rsidR="008063D1" w:rsidRDefault="008029E2">
            <w:pPr>
              <w:spacing w:before="240" w:line="240" w:lineRule="auto"/>
              <w:jc w:val="both"/>
              <w:rPr>
                <w:rFonts w:ascii="Times New Roman" w:eastAsia="Times New Roman" w:hAnsi="Times New Roman" w:cs="Times New Roman"/>
                <w:color w:val="212121"/>
                <w:sz w:val="24"/>
                <w:szCs w:val="24"/>
                <w:highlight w:val="white"/>
              </w:rPr>
            </w:pPr>
            <w:ins w:id="488" w:author="Mohammad Nayeem Hasan" w:date="2024-07-16T15:11:00Z" w16du:dateUtc="2024-07-16T09:11:00Z">
              <w:r>
                <w:rPr>
                  <w:rFonts w:ascii="Times New Roman" w:eastAsia="Times New Roman" w:hAnsi="Times New Roman" w:cs="Times New Roman"/>
                  <w:color w:val="212121"/>
                  <w:sz w:val="24"/>
                  <w:szCs w:val="24"/>
                  <w:highlight w:val="white"/>
                </w:rPr>
                <w:t>61.33</w:t>
              </w:r>
            </w:ins>
            <w:del w:id="489" w:author="Mohammad Nayeem Hasan" w:date="2024-07-16T15:11:00Z" w16du:dateUtc="2024-07-16T09:11:00Z">
              <w:r w:rsidR="00661C24" w:rsidDel="008029E2">
                <w:rPr>
                  <w:rFonts w:ascii="Times New Roman" w:eastAsia="Times New Roman" w:hAnsi="Times New Roman" w:cs="Times New Roman"/>
                  <w:color w:val="212121"/>
                  <w:sz w:val="24"/>
                  <w:szCs w:val="24"/>
                  <w:highlight w:val="white"/>
                </w:rPr>
                <w:delText>245.32</w:delText>
              </w:r>
            </w:del>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9DA4E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A1F82E1"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D94F7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98C14" w14:textId="28482E19" w:rsidR="008063D1" w:rsidRDefault="008029E2">
            <w:pPr>
              <w:spacing w:before="240" w:line="240" w:lineRule="auto"/>
              <w:jc w:val="both"/>
              <w:rPr>
                <w:rFonts w:ascii="Times New Roman" w:eastAsia="Times New Roman" w:hAnsi="Times New Roman" w:cs="Times New Roman"/>
                <w:color w:val="212121"/>
                <w:sz w:val="24"/>
                <w:szCs w:val="24"/>
                <w:highlight w:val="white"/>
              </w:rPr>
            </w:pPr>
            <w:ins w:id="490" w:author="Mohammad Nayeem Hasan" w:date="2024-07-16T15:11:00Z" w16du:dateUtc="2024-07-16T09:11:00Z">
              <w:r>
                <w:rPr>
                  <w:rFonts w:ascii="Times New Roman" w:eastAsia="Times New Roman" w:hAnsi="Times New Roman" w:cs="Times New Roman"/>
                  <w:color w:val="212121"/>
                  <w:sz w:val="24"/>
                  <w:szCs w:val="24"/>
                  <w:highlight w:val="white"/>
                </w:rPr>
                <w:t>4.43</w:t>
              </w:r>
            </w:ins>
            <w:del w:id="491" w:author="Mohammad Nayeem Hasan" w:date="2024-07-16T15:11:00Z" w16du:dateUtc="2024-07-16T09:11:00Z">
              <w:r w:rsidR="00661C24" w:rsidDel="008029E2">
                <w:rPr>
                  <w:rFonts w:ascii="Times New Roman" w:eastAsia="Times New Roman" w:hAnsi="Times New Roman" w:cs="Times New Roman"/>
                  <w:color w:val="212121"/>
                  <w:sz w:val="24"/>
                  <w:szCs w:val="24"/>
                  <w:highlight w:val="white"/>
                </w:rPr>
                <w:delText>17.72</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0F8F91" w14:textId="1B4ADE42" w:rsidR="008063D1" w:rsidRDefault="008029E2">
            <w:pPr>
              <w:spacing w:before="240" w:line="240" w:lineRule="auto"/>
              <w:jc w:val="both"/>
              <w:rPr>
                <w:rFonts w:ascii="Times New Roman" w:eastAsia="Times New Roman" w:hAnsi="Times New Roman" w:cs="Times New Roman"/>
                <w:color w:val="212121"/>
                <w:sz w:val="24"/>
                <w:szCs w:val="24"/>
                <w:highlight w:val="white"/>
              </w:rPr>
            </w:pPr>
            <w:ins w:id="492" w:author="Mohammad Nayeem Hasan" w:date="2024-07-16T15:11:00Z" w16du:dateUtc="2024-07-16T09:11:00Z">
              <w:r>
                <w:rPr>
                  <w:rFonts w:ascii="Times New Roman" w:eastAsia="Times New Roman" w:hAnsi="Times New Roman" w:cs="Times New Roman"/>
                  <w:color w:val="212121"/>
                  <w:sz w:val="24"/>
                  <w:szCs w:val="24"/>
                  <w:highlight w:val="white"/>
                </w:rPr>
                <w:t>4.01</w:t>
              </w:r>
            </w:ins>
            <w:del w:id="493" w:author="Mohammad Nayeem Hasan" w:date="2024-07-16T15:11:00Z" w16du:dateUtc="2024-07-16T09:11:00Z">
              <w:r w:rsidR="00661C24" w:rsidDel="008029E2">
                <w:rPr>
                  <w:rFonts w:ascii="Times New Roman" w:eastAsia="Times New Roman" w:hAnsi="Times New Roman" w:cs="Times New Roman"/>
                  <w:color w:val="212121"/>
                  <w:sz w:val="24"/>
                  <w:szCs w:val="24"/>
                  <w:highlight w:val="white"/>
                </w:rPr>
                <w:delText>16.04</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037F46" w14:textId="756AC077" w:rsidR="008063D1" w:rsidRDefault="008029E2">
            <w:pPr>
              <w:spacing w:before="240" w:line="240" w:lineRule="auto"/>
              <w:jc w:val="both"/>
              <w:rPr>
                <w:rFonts w:ascii="Times New Roman" w:eastAsia="Times New Roman" w:hAnsi="Times New Roman" w:cs="Times New Roman"/>
                <w:color w:val="212121"/>
                <w:sz w:val="24"/>
                <w:szCs w:val="24"/>
                <w:highlight w:val="white"/>
              </w:rPr>
            </w:pPr>
            <w:ins w:id="494" w:author="Mohammad Nayeem Hasan" w:date="2024-07-16T15:11:00Z" w16du:dateUtc="2024-07-16T09:11:00Z">
              <w:r>
                <w:rPr>
                  <w:rFonts w:ascii="Times New Roman" w:eastAsia="Times New Roman" w:hAnsi="Times New Roman" w:cs="Times New Roman"/>
                  <w:color w:val="212121"/>
                  <w:sz w:val="24"/>
                  <w:szCs w:val="24"/>
                  <w:highlight w:val="white"/>
                </w:rPr>
                <w:t>3.67</w:t>
              </w:r>
            </w:ins>
            <w:del w:id="495" w:author="Mohammad Nayeem Hasan" w:date="2024-07-16T15:11:00Z" w16du:dateUtc="2024-07-16T09:11:00Z">
              <w:r w:rsidR="00661C24" w:rsidDel="008029E2">
                <w:rPr>
                  <w:rFonts w:ascii="Times New Roman" w:eastAsia="Times New Roman" w:hAnsi="Times New Roman" w:cs="Times New Roman"/>
                  <w:color w:val="212121"/>
                  <w:sz w:val="24"/>
                  <w:szCs w:val="24"/>
                  <w:highlight w:val="white"/>
                </w:rPr>
                <w:delText>14.68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3672DA" w14:textId="4912D43E"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w:t>
            </w:r>
            <w:ins w:id="496" w:author="Mohammad Nayeem Hasan" w:date="2024-07-16T15:11:00Z" w16du:dateUtc="2024-07-16T09:11:00Z">
              <w:r w:rsidR="008029E2">
                <w:rPr>
                  <w:rFonts w:ascii="Times New Roman" w:eastAsia="Times New Roman" w:hAnsi="Times New Roman" w:cs="Times New Roman"/>
                  <w:color w:val="212121"/>
                  <w:sz w:val="24"/>
                  <w:szCs w:val="24"/>
                  <w:highlight w:val="white"/>
                </w:rPr>
                <w:t>13</w:t>
              </w:r>
            </w:ins>
            <w:del w:id="497" w:author="Mohammad Nayeem Hasan" w:date="2024-07-16T15:11:00Z" w16du:dateUtc="2024-07-16T09:11:00Z">
              <w:r w:rsidDel="008029E2">
                <w:rPr>
                  <w:rFonts w:ascii="Times New Roman" w:eastAsia="Times New Roman" w:hAnsi="Times New Roman" w:cs="Times New Roman"/>
                  <w:color w:val="212121"/>
                  <w:sz w:val="24"/>
                  <w:szCs w:val="24"/>
                  <w:highlight w:val="white"/>
                </w:rPr>
                <w:delText>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E0E78C" w14:textId="193F8CA0" w:rsidR="008063D1" w:rsidRDefault="008029E2">
            <w:pPr>
              <w:spacing w:before="240" w:line="240" w:lineRule="auto"/>
              <w:jc w:val="both"/>
              <w:rPr>
                <w:rFonts w:ascii="Times New Roman" w:eastAsia="Times New Roman" w:hAnsi="Times New Roman" w:cs="Times New Roman"/>
                <w:color w:val="212121"/>
                <w:sz w:val="24"/>
                <w:szCs w:val="24"/>
                <w:highlight w:val="white"/>
              </w:rPr>
            </w:pPr>
            <w:ins w:id="498" w:author="Mohammad Nayeem Hasan" w:date="2024-07-16T15:11:00Z" w16du:dateUtc="2024-07-16T09:11:00Z">
              <w:r>
                <w:rPr>
                  <w:rFonts w:ascii="Times New Roman" w:eastAsia="Times New Roman" w:hAnsi="Times New Roman" w:cs="Times New Roman"/>
                  <w:color w:val="212121"/>
                  <w:sz w:val="24"/>
                  <w:szCs w:val="24"/>
                  <w:highlight w:val="white"/>
                </w:rPr>
                <w:t>12.17</w:t>
              </w:r>
            </w:ins>
            <w:del w:id="499" w:author="Mohammad Nayeem Hasan" w:date="2024-07-16T15:11:00Z" w16du:dateUtc="2024-07-16T09:11:00Z">
              <w:r w:rsidR="00661C24" w:rsidDel="008029E2">
                <w:rPr>
                  <w:rFonts w:ascii="Times New Roman" w:eastAsia="Times New Roman" w:hAnsi="Times New Roman" w:cs="Times New Roman"/>
                  <w:color w:val="212121"/>
                  <w:sz w:val="24"/>
                  <w:szCs w:val="24"/>
                  <w:highlight w:val="white"/>
                </w:rPr>
                <w:delText>48.16</w:delText>
              </w:r>
            </w:del>
          </w:p>
        </w:tc>
        <w:tc>
          <w:tcPr>
            <w:tcW w:w="12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F8AE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8143F2B" w14:textId="77777777">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ECB17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620F78" w14:textId="703A908F" w:rsidR="008063D1" w:rsidRDefault="00110726">
            <w:pPr>
              <w:spacing w:before="240" w:line="240" w:lineRule="auto"/>
              <w:jc w:val="both"/>
              <w:rPr>
                <w:rFonts w:ascii="Times New Roman" w:eastAsia="Times New Roman" w:hAnsi="Times New Roman" w:cs="Times New Roman"/>
                <w:color w:val="212121"/>
                <w:sz w:val="24"/>
                <w:szCs w:val="24"/>
                <w:highlight w:val="white"/>
              </w:rPr>
            </w:pPr>
            <w:ins w:id="500" w:author="Mohammad Nayeem Hasan" w:date="2024-07-16T14:57:00Z" w16du:dateUtc="2024-07-16T08:57:00Z">
              <w:r>
                <w:rPr>
                  <w:rFonts w:ascii="Times New Roman" w:eastAsia="Times New Roman" w:hAnsi="Times New Roman" w:cs="Times New Roman"/>
                  <w:color w:val="212121"/>
                  <w:sz w:val="24"/>
                  <w:szCs w:val="24"/>
                  <w:highlight w:val="white"/>
                </w:rPr>
                <w:t>7.13</w:t>
              </w:r>
            </w:ins>
            <w:del w:id="501" w:author="Mohammad Nayeem Hasan" w:date="2024-07-16T14:57:00Z" w16du:dateUtc="2024-07-16T08:57:00Z">
              <w:r w:rsidR="00661C24" w:rsidDel="00110726">
                <w:rPr>
                  <w:rFonts w:ascii="Times New Roman" w:eastAsia="Times New Roman" w:hAnsi="Times New Roman" w:cs="Times New Roman"/>
                  <w:color w:val="212121"/>
                  <w:sz w:val="24"/>
                  <w:szCs w:val="24"/>
                  <w:highlight w:val="white"/>
                </w:rPr>
                <w:delText>27.38</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844E9" w14:textId="7BDF4FDC" w:rsidR="008063D1" w:rsidRDefault="00110726">
            <w:pPr>
              <w:spacing w:before="240" w:line="240" w:lineRule="auto"/>
              <w:jc w:val="both"/>
              <w:rPr>
                <w:rFonts w:ascii="Times New Roman" w:eastAsia="Times New Roman" w:hAnsi="Times New Roman" w:cs="Times New Roman"/>
                <w:color w:val="212121"/>
                <w:sz w:val="24"/>
                <w:szCs w:val="24"/>
                <w:highlight w:val="white"/>
              </w:rPr>
            </w:pPr>
            <w:ins w:id="502" w:author="Mohammad Nayeem Hasan" w:date="2024-07-16T14:57:00Z" w16du:dateUtc="2024-07-16T08:57:00Z">
              <w:r>
                <w:rPr>
                  <w:rFonts w:ascii="Times New Roman" w:eastAsia="Times New Roman" w:hAnsi="Times New Roman" w:cs="Times New Roman"/>
                  <w:color w:val="212121"/>
                  <w:sz w:val="24"/>
                  <w:szCs w:val="24"/>
                  <w:highlight w:val="white"/>
                </w:rPr>
                <w:t>9.22</w:t>
              </w:r>
            </w:ins>
            <w:del w:id="503" w:author="Mohammad Nayeem Hasan" w:date="2024-07-16T14:57:00Z" w16du:dateUtc="2024-07-16T08:57:00Z">
              <w:r w:rsidR="00661C24" w:rsidDel="00110726">
                <w:rPr>
                  <w:rFonts w:ascii="Times New Roman" w:eastAsia="Times New Roman" w:hAnsi="Times New Roman" w:cs="Times New Roman"/>
                  <w:color w:val="212121"/>
                  <w:sz w:val="24"/>
                  <w:szCs w:val="24"/>
                  <w:highlight w:val="white"/>
                </w:rPr>
                <w:delText>36.56</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788213" w14:textId="3B8CC596" w:rsidR="008063D1" w:rsidRDefault="00110726">
            <w:pPr>
              <w:spacing w:before="240" w:line="240" w:lineRule="auto"/>
              <w:jc w:val="both"/>
              <w:rPr>
                <w:rFonts w:ascii="Times New Roman" w:eastAsia="Times New Roman" w:hAnsi="Times New Roman" w:cs="Times New Roman"/>
                <w:color w:val="212121"/>
                <w:sz w:val="24"/>
                <w:szCs w:val="24"/>
                <w:highlight w:val="white"/>
              </w:rPr>
            </w:pPr>
            <w:ins w:id="504" w:author="Mohammad Nayeem Hasan" w:date="2024-07-16T14:57:00Z" w16du:dateUtc="2024-07-16T08:57:00Z">
              <w:r>
                <w:rPr>
                  <w:rFonts w:ascii="Times New Roman" w:eastAsia="Times New Roman" w:hAnsi="Times New Roman" w:cs="Times New Roman"/>
                  <w:color w:val="212121"/>
                  <w:sz w:val="24"/>
                  <w:szCs w:val="24"/>
                  <w:highlight w:val="white"/>
                </w:rPr>
                <w:t>5.40</w:t>
              </w:r>
            </w:ins>
            <w:del w:id="505" w:author="Mohammad Nayeem Hasan" w:date="2024-07-16T14:57:00Z" w16du:dateUtc="2024-07-16T08:57:00Z">
              <w:r w:rsidR="00661C24" w:rsidDel="00110726">
                <w:rPr>
                  <w:rFonts w:ascii="Times New Roman" w:eastAsia="Times New Roman" w:hAnsi="Times New Roman" w:cs="Times New Roman"/>
                  <w:color w:val="212121"/>
                  <w:sz w:val="24"/>
                  <w:szCs w:val="24"/>
                  <w:highlight w:val="white"/>
                </w:rPr>
                <w:delText>8.00</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22EE2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7A43E" w14:textId="15CB5F99" w:rsidR="008063D1" w:rsidRDefault="00110726">
            <w:pPr>
              <w:spacing w:before="240" w:line="240" w:lineRule="auto"/>
              <w:jc w:val="both"/>
              <w:rPr>
                <w:rFonts w:ascii="Times New Roman" w:eastAsia="Times New Roman" w:hAnsi="Times New Roman" w:cs="Times New Roman"/>
                <w:color w:val="212121"/>
                <w:sz w:val="24"/>
                <w:szCs w:val="24"/>
                <w:highlight w:val="white"/>
              </w:rPr>
            </w:pPr>
            <w:ins w:id="506" w:author="Mohammad Nayeem Hasan" w:date="2024-07-16T14:58:00Z" w16du:dateUtc="2024-07-16T08:58:00Z">
              <w:r>
                <w:rPr>
                  <w:rFonts w:ascii="Times New Roman" w:eastAsia="Times New Roman" w:hAnsi="Times New Roman" w:cs="Times New Roman"/>
                  <w:color w:val="212121"/>
                  <w:sz w:val="24"/>
                  <w:szCs w:val="24"/>
                  <w:highlight w:val="white"/>
                </w:rPr>
                <w:t>66.83</w:t>
              </w:r>
            </w:ins>
            <w:del w:id="507" w:author="Mohammad Nayeem Hasan" w:date="2024-07-16T14:58:00Z" w16du:dateUtc="2024-07-16T08:58:00Z">
              <w:r w:rsidR="00661C24" w:rsidDel="00110726">
                <w:rPr>
                  <w:rFonts w:ascii="Times New Roman" w:eastAsia="Times New Roman" w:hAnsi="Times New Roman" w:cs="Times New Roman"/>
                  <w:color w:val="212121"/>
                  <w:sz w:val="24"/>
                  <w:szCs w:val="24"/>
                  <w:highlight w:val="white"/>
                </w:rPr>
                <w:delText>243.32</w:delText>
              </w:r>
            </w:del>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048FF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bl>
    <w:p w14:paraId="5BC8117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*Kruskal-</w:t>
      </w:r>
      <w:proofErr w:type="gramStart"/>
      <w:r>
        <w:rPr>
          <w:rFonts w:ascii="Times New Roman" w:eastAsia="Times New Roman" w:hAnsi="Times New Roman" w:cs="Times New Roman"/>
          <w:color w:val="212121"/>
          <w:sz w:val="24"/>
          <w:szCs w:val="24"/>
          <w:highlight w:val="white"/>
        </w:rPr>
        <w:t>Wallis</w:t>
      </w:r>
      <w:proofErr w:type="gramEnd"/>
      <w:r>
        <w:rPr>
          <w:rFonts w:ascii="Times New Roman" w:eastAsia="Times New Roman" w:hAnsi="Times New Roman" w:cs="Times New Roman"/>
          <w:color w:val="212121"/>
          <w:sz w:val="24"/>
          <w:szCs w:val="24"/>
          <w:highlight w:val="white"/>
        </w:rPr>
        <w:t xml:space="preserve"> test</w:t>
      </w:r>
    </w:p>
    <w:p w14:paraId="2552C897" w14:textId="77777777" w:rsidR="008063D1" w:rsidRDefault="00661C24">
      <w:pPr>
        <w:spacing w:before="240"/>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p w14:paraId="73E611D5" w14:textId="77777777" w:rsidR="008063D1" w:rsidRDefault="00661C24">
      <w:pPr>
        <w:spacing w:before="240"/>
        <w:jc w:val="both"/>
        <w:rPr>
          <w:rFonts w:ascii="Times New Roman" w:eastAsia="Times New Roman" w:hAnsi="Times New Roman" w:cs="Times New Roman"/>
          <w:b/>
          <w:color w:val="212121"/>
          <w:sz w:val="24"/>
          <w:szCs w:val="24"/>
          <w:highlight w:val="white"/>
          <w:vertAlign w:val="superscript"/>
        </w:rPr>
      </w:pPr>
      <w:r>
        <w:rPr>
          <w:rFonts w:ascii="Times New Roman" w:eastAsia="Times New Roman" w:hAnsi="Times New Roman" w:cs="Times New Roman"/>
          <w:b/>
          <w:color w:val="212121"/>
          <w:sz w:val="24"/>
          <w:szCs w:val="24"/>
          <w:highlight w:val="white"/>
        </w:rPr>
        <w:t>Table 4: Factors contributing to patient delay based on family history of breast cancer</w:t>
      </w:r>
      <w:r>
        <w:rPr>
          <w:rFonts w:ascii="Times New Roman" w:eastAsia="Times New Roman" w:hAnsi="Times New Roman" w:cs="Times New Roman"/>
          <w:b/>
          <w:color w:val="212121"/>
          <w:sz w:val="24"/>
          <w:szCs w:val="24"/>
          <w:highlight w:val="white"/>
          <w:vertAlign w:val="superscript"/>
        </w:rPr>
        <w:t>1</w:t>
      </w:r>
    </w:p>
    <w:tbl>
      <w:tblPr>
        <w:tblStyle w:val="a2"/>
        <w:tblW w:w="8820" w:type="dxa"/>
        <w:tblBorders>
          <w:top w:val="nil"/>
          <w:left w:val="nil"/>
          <w:bottom w:val="nil"/>
          <w:right w:val="nil"/>
          <w:insideH w:val="nil"/>
          <w:insideV w:val="nil"/>
        </w:tblBorders>
        <w:tblLayout w:type="fixed"/>
        <w:tblLook w:val="0600" w:firstRow="0" w:lastRow="0" w:firstColumn="0" w:lastColumn="0" w:noHBand="1" w:noVBand="1"/>
      </w:tblPr>
      <w:tblGrid>
        <w:gridCol w:w="4785"/>
        <w:gridCol w:w="1455"/>
        <w:gridCol w:w="1290"/>
        <w:gridCol w:w="1290"/>
      </w:tblGrid>
      <w:tr w:rsidR="008063D1" w14:paraId="51555FE2" w14:textId="77777777">
        <w:trPr>
          <w:trHeight w:val="315"/>
        </w:trPr>
        <w:tc>
          <w:tcPr>
            <w:tcW w:w="47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47156F"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5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E0E234F"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2580" w:type="dxa"/>
            <w:gridSpan w:val="2"/>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F6D5B53" w14:textId="77777777" w:rsidR="008063D1" w:rsidRDefault="00661C24">
            <w:pPr>
              <w:spacing w:before="240"/>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Family History</w:t>
            </w:r>
          </w:p>
        </w:tc>
      </w:tr>
      <w:tr w:rsidR="008063D1" w14:paraId="5CBEC2EA" w14:textId="77777777">
        <w:trPr>
          <w:trHeight w:val="3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4C4E1F"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DE01E"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Total</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6BA51A"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A9DE37"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r>
      <w:tr w:rsidR="008063D1" w14:paraId="5F3DAE0E" w14:textId="77777777">
        <w:trPr>
          <w:trHeight w:val="3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486A2B"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Characteristics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1DC151"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 (%)</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8E4E7D"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 (%)</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65FA3D"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 (%)</w:t>
            </w:r>
          </w:p>
        </w:tc>
      </w:tr>
      <w:tr w:rsidR="008063D1" w14:paraId="31612063"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4B3C41"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Thought the problem would disappear by itself</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537C67"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110 (79.14)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D85FC0"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 (8.49)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DE048C"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97 (91.51)</w:t>
            </w:r>
          </w:p>
        </w:tc>
      </w:tr>
      <w:tr w:rsidR="008063D1" w14:paraId="29D784F2"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245246"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Negligence or carelessness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753F3D"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105 (75.54)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07F216"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 (7.92)</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EF12F"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93 (92.08)</w:t>
            </w:r>
          </w:p>
        </w:tc>
      </w:tr>
      <w:tr w:rsidR="008063D1" w14:paraId="7DFAA4DF"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140ED5"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Financial constraints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9CFD4"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91 (65.47)</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F6D8AD"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 (8.99)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E32477"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81 (91.01)</w:t>
            </w:r>
          </w:p>
        </w:tc>
      </w:tr>
      <w:tr w:rsidR="008063D1" w14:paraId="5850C193"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93EF55"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Competing life priorities (taking care of family)</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514E25"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76 (54.68)</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2FB91C"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 (9.59)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D2E93"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66 (90.41)</w:t>
            </w:r>
          </w:p>
        </w:tc>
      </w:tr>
      <w:tr w:rsidR="008063D1" w14:paraId="22DF2B8B"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1F0E21"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Embarrassment about having a breast examination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6DC6C8"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62 (44.60)</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6FA25F"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 (8.06)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B50DCD"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57 (91.94)</w:t>
            </w:r>
          </w:p>
        </w:tc>
      </w:tr>
      <w:tr w:rsidR="008063D1" w14:paraId="38649DBD"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964491"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Too busy (other reason)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D15D0C"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57 (41.01)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EB5E30"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 (11.11)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89468F"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48 (88.89)</w:t>
            </w:r>
          </w:p>
        </w:tc>
      </w:tr>
      <w:tr w:rsidR="008063D1" w14:paraId="192AB40C"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042192"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Fear of cancer diagnosis and/or treatment</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88A393"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53 (38.13)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F80775"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 (9.43)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42F129"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48 (90.57)</w:t>
            </w:r>
          </w:p>
        </w:tc>
      </w:tr>
      <w:tr w:rsidR="008063D1" w14:paraId="4BAED516"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49F778"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Difficult to arrange transport</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77888"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38 (27.34)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C7CD40"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 (10.53)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19F3E8"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34 (89.47)</w:t>
            </w:r>
          </w:p>
        </w:tc>
      </w:tr>
      <w:tr w:rsidR="008063D1" w14:paraId="731EE8CC"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1839D"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Lack of information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92D09D"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34 (24.46)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9E1CF"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 (11.76)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38CD0A"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30 (88.24)</w:t>
            </w:r>
          </w:p>
        </w:tc>
      </w:tr>
      <w:tr w:rsidR="008063D1" w14:paraId="21BD8D25"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D5D718"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Appointment delay</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9664C"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30 (21.58)</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C63C64"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 (13.33)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078672"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26 (86.67)</w:t>
            </w:r>
          </w:p>
        </w:tc>
      </w:tr>
      <w:tr w:rsidR="008063D1" w14:paraId="4B3AE914" w14:textId="77777777">
        <w:trPr>
          <w:trHeight w:val="615"/>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DC9416"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Other reason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A136A"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28 (20.14)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37BA6E"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 (10.71)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7B72C"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25 (89.29)</w:t>
            </w:r>
          </w:p>
        </w:tc>
      </w:tr>
    </w:tbl>
    <w:p w14:paraId="2E0C72CB" w14:textId="77777777" w:rsidR="008063D1" w:rsidRDefault="00661C24">
      <w:pPr>
        <w:spacing w:before="2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vertAlign w:val="superscript"/>
        </w:rPr>
        <w:t xml:space="preserve">1 </w:t>
      </w:r>
      <w:r>
        <w:rPr>
          <w:rFonts w:ascii="Times New Roman" w:eastAsia="Times New Roman" w:hAnsi="Times New Roman" w:cs="Times New Roman"/>
          <w:color w:val="212121"/>
          <w:sz w:val="24"/>
          <w:szCs w:val="24"/>
          <w:highlight w:val="white"/>
        </w:rPr>
        <w:t>multiple answer</w:t>
      </w:r>
    </w:p>
    <w:p w14:paraId="2E9C9703" w14:textId="77777777" w:rsidR="008063D1" w:rsidRDefault="008063D1">
      <w:pPr>
        <w:spacing w:before="240" w:line="240" w:lineRule="auto"/>
        <w:jc w:val="both"/>
        <w:rPr>
          <w:rFonts w:ascii="Times New Roman" w:eastAsia="Times New Roman" w:hAnsi="Times New Roman" w:cs="Times New Roman"/>
          <w:b/>
          <w:color w:val="212121"/>
          <w:sz w:val="24"/>
          <w:szCs w:val="24"/>
          <w:highlight w:val="white"/>
        </w:rPr>
      </w:pPr>
    </w:p>
    <w:p w14:paraId="485A0995"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Table 5: Prevalence and associated risk factors of patient delay</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2762"/>
        <w:gridCol w:w="1014"/>
        <w:gridCol w:w="743"/>
        <w:gridCol w:w="1555"/>
        <w:gridCol w:w="743"/>
        <w:gridCol w:w="1465"/>
        <w:gridCol w:w="743"/>
      </w:tblGrid>
      <w:tr w:rsidR="008063D1" w14:paraId="08911122" w14:textId="77777777">
        <w:trPr>
          <w:trHeight w:val="315"/>
        </w:trPr>
        <w:tc>
          <w:tcPr>
            <w:tcW w:w="27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12E7B83"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tc>
        <w:tc>
          <w:tcPr>
            <w:tcW w:w="6261" w:type="dxa"/>
            <w:gridSpan w:val="6"/>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F451706"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Patient delay</w:t>
            </w:r>
          </w:p>
        </w:tc>
      </w:tr>
      <w:tr w:rsidR="008063D1" w14:paraId="293524FC" w14:textId="77777777">
        <w:trPr>
          <w:trHeight w:val="315"/>
        </w:trPr>
        <w:tc>
          <w:tcPr>
            <w:tcW w:w="2760" w:type="dxa"/>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4AF18F"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Characteristics</w:t>
            </w:r>
          </w:p>
        </w:tc>
        <w:tc>
          <w:tcPr>
            <w:tcW w:w="1757"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21DB3C"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Chi-square test</w:t>
            </w:r>
          </w:p>
        </w:tc>
        <w:tc>
          <w:tcPr>
            <w:tcW w:w="2297"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E44FEF"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Unadjusted model</w:t>
            </w:r>
          </w:p>
        </w:tc>
        <w:tc>
          <w:tcPr>
            <w:tcW w:w="2207"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DB5412"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Adjusted model</w:t>
            </w:r>
          </w:p>
        </w:tc>
      </w:tr>
      <w:tr w:rsidR="008063D1" w14:paraId="684F5ABA" w14:textId="77777777">
        <w:trPr>
          <w:trHeight w:val="315"/>
        </w:trPr>
        <w:tc>
          <w:tcPr>
            <w:tcW w:w="276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8A77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E85B4"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n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7C5131"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436F96"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COR (95% CI)</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1C9C77"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AB6C4D"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AOR (95% CI)</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6B58A"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r>
      <w:tr w:rsidR="008063D1" w14:paraId="010B8A9D"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588B7B"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Socioeconomic characteristics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BB57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9D708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2736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43505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6E5D2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F9179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23F47836"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D1570B"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Age at presentation (years)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0508B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2BC03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79BF8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B49F0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46210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6E77B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68008D6"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B46E5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&lt;40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F98DF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44 (39.29)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C91E5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0.839</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9CE97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1.12 (0.49 – 2.64)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60EA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0.794</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5C863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94CCC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57A8B04E"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DFFC3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40-49</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DAC6C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52 (44.07)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08BE7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FFD4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1.36 (0.60 – 3.19)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25489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0.465</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FA07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9C424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43BA1976"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8097D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50-59</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4E2EC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31 (40.26)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66800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B968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1.16 (0.49 – 2.85)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A225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0.733</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643C0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5F728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463A835E"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6F8AF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Gungsuh" w:eastAsia="Gungsuh" w:hAnsi="Gungsuh" w:cs="Gungsuh"/>
                <w:color w:val="212121"/>
                <w:sz w:val="24"/>
                <w:szCs w:val="24"/>
                <w:highlight w:val="white"/>
              </w:rPr>
              <w:t>≥60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335AC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 (36.67)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2D985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39657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commentRangeStart w:id="508"/>
            <w:commentRangeStart w:id="509"/>
            <w:r>
              <w:rPr>
                <w:rFonts w:ascii="Times New Roman" w:eastAsia="Times New Roman" w:hAnsi="Times New Roman" w:cs="Times New Roman"/>
                <w:color w:val="212121"/>
                <w:sz w:val="24"/>
                <w:szCs w:val="24"/>
                <w:highlight w:val="white"/>
              </w:rPr>
              <w:t>Reference</w:t>
            </w:r>
            <w:commentRangeEnd w:id="508"/>
            <w:r w:rsidR="00B11E7F">
              <w:rPr>
                <w:rStyle w:val="CommentReference"/>
              </w:rPr>
              <w:commentReference w:id="508"/>
            </w:r>
            <w:commentRangeEnd w:id="509"/>
            <w:r w:rsidR="00700BAB">
              <w:rPr>
                <w:rStyle w:val="CommentReference"/>
              </w:rPr>
              <w:commentReference w:id="509"/>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F5903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AA8B0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A4B82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5099EDC"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CE920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Geographic location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3F69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D7207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04945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BBF97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F247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071DA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39C9C2A"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2015E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Chittagong</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F4BF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22 (43.14)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7555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0.669</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5A0E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1.21 (0.47 – 3.25)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F5071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0.694</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1EA6D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F2A47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536DF640"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1FA17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Dhaka</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8150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61 (40.94)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E71C3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3157D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1.11 (0.48 – 2.68)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04D83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0.812</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74D0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4103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1425370"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8CD5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Khulna</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F70B4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19 (50.00)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77C4F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CCC1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1.60 (0.59 – 4.51)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28470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0.364</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3AD22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9D1BD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AE307B4"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87AFF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Mymensingh</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76DDD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 (27.27)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28662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E3CE1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0.60 (0.20 – 1.80)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66461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0.363</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9B8BE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5271C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8C6103E"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AB514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Rajshahi</w:t>
            </w:r>
            <w:proofErr w:type="spellEnd"/>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59857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 (40.00)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62891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30EA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1.07 (0.32 – 3.54)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6ADD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0.916</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088E9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52FD2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9174B52"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69DCE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Rangpur</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CADE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 (35.71)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B99B1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099F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0.89 (0.22 – 3.39)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EE72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0.864</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5AD6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A9907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20DE9C2"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B13D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Sylhet</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8FCC4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 (60.00)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9DB08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898C2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2.40 (0.34 – 20.77)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D3541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0.380</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4EDE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92D5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5DA72392"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CD67F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Barisal</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19E97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 (38.46)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1F35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63C2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268B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C1332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D4B1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2542D8B"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0C7FBD"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Area of residence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8D5E7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6E996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FF126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70DB8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A3483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15AB2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2B667B70"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640BA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Rural</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0F86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106 (42.91)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E6CB0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0.270</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08BC0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1.32 (0.81 – 2.19)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2B15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0.271</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F9273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61A0E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0E29602"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9A300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Urban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31938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33 (36.26)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F555B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7409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620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4BBFC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0A296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6D8486BE"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A1727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Current marital status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016D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6A16D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FC22C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CF2E3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2CF2D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6CC31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FDF4C41"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3214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Single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576D9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111 (48.21)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1393F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0.226</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1F61F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1.42 (0.80 – 2.54)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FEEDD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0.226</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F8380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89A72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2BEEF509"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7D2A7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Married</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D2CA5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27 (39.50)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A8F43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AE044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6E76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48473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0D8E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8E9B050"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3B1458"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Patient education level</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881EA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0DC13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BA4A2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BC691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18F29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1F9D7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C68DC71"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1D9B4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Illiterate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D9F8E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69 (47.59)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F51E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0.042</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65A81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1.82 (1.03 – 3.25)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D77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0.021</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1DD00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1.96 (1.04 – 3.74)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C37B9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0.039</w:t>
            </w:r>
          </w:p>
        </w:tc>
      </w:tr>
      <w:tr w:rsidR="008063D1" w14:paraId="513173F6"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DDC8A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Primary</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683E6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43 (37.72)</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2FFAE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B9037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1.21 (0.66 – 2.23)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C7227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0.534</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1B2C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1.45 (0.75 – 2.85)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B35E3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0.270</w:t>
            </w:r>
          </w:p>
        </w:tc>
      </w:tr>
      <w:tr w:rsidR="008063D1" w14:paraId="3C3BAC6C"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3A8F5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Secondary/Higher</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9ACB4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26 (33.33)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767E8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E0B90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269C3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444BB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1A765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2D7A31C"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526E85"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Spouse education level</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6C2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408EB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AF5FF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005E2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870C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7A889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2B84FF66"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994C3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Illiterate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0E2BD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39 (44.32)</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B541C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0.637</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A96B9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1.29 (0.73 – 2.28)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91B39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0.383</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A4382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0AC06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9E70CE1"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46B1D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Primary</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20568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45 (38.79)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A423F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050AB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1.03 (0.60 – 1.76)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798AC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0.925</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CD4B1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6423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FDB2DBF"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E5BF7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Secondary/Higher</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F047F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42 (38.18)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5F76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F0B2A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02D67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B2BC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FAB41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379F5DA"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76C0FE"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Household monthly income (BDT)</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6AA7D"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574B8F"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FA9818"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9C72E"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4B1038"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A0C63"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tc>
      </w:tr>
      <w:tr w:rsidR="008063D1" w14:paraId="520CFE37"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D975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&lt;5000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79B5A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57 (50.44)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A9B3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0.011</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6154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1.42 (0.77 – 2.62)</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FD972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0.262</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BA21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1.15 (0.58 – 2.29)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A6CCD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0.693</w:t>
            </w:r>
          </w:p>
        </w:tc>
      </w:tr>
      <w:tr w:rsidR="008063D1" w14:paraId="4F130C67"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8160F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5000-10000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71CD8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27 (27.84)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E6A02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9B493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1.54 (1.28 – 2.04)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4BAA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0.034</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89027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1.45 (1.22 – 1.90)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31583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0.025</w:t>
            </w:r>
          </w:p>
        </w:tc>
      </w:tr>
      <w:tr w:rsidR="008063D1" w14:paraId="2307DFFA"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CFA90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10001-20000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3602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19 (43.18)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DDB63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A4B00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1.06 (0.49 – 2.29)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01D80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0.885</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C97C6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1.05 (0.47 – 2.33)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B7536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0.901</w:t>
            </w:r>
          </w:p>
        </w:tc>
      </w:tr>
      <w:tr w:rsidR="008063D1" w14:paraId="1F11F958"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2844D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&gt;20000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E525A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28 (41.79)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E31B3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7EC2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4AEEC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B72FF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B90C1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4B84CCF"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976BC7"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Portable electronic devices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0E7DB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F9E02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19DA2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26E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F7FC7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9DD31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265E9D0"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677C3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5FE3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124 (39.49)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C727F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0.045</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5760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0.44 (0.18 – 0.99)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9E3D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0.049</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B463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0.46 (0.17 – 1.18)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642ED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0.108</w:t>
            </w:r>
          </w:p>
        </w:tc>
      </w:tr>
      <w:tr w:rsidR="008063D1" w14:paraId="55EC501C"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C7A62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3D2A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 (60.00)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2CEF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1B2C0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75E9C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9574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AA93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2468401"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CA169D"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Mass media access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27A13"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A1FA19"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04911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3DCF94"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514684"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0B2992"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r>
      <w:tr w:rsidR="008063D1" w14:paraId="46BFBC72"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42FC8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E525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52 (36.88)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0A574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0.193</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43A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0.75 (0.48 – 1.16)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149B8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0.193</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9EEA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0.79 (0.47 – 1.33)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96F84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0.375</w:t>
            </w:r>
          </w:p>
        </w:tc>
      </w:tr>
      <w:tr w:rsidR="008063D1" w14:paraId="53BBD7E9"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AD369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14C64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87 (43.94)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086AA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F1BF4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44AD0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AF17B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DEBC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CA4BA45"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56E793"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Medical history of the patients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FEDBC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413D6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DE4EE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8682C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5424B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10AC0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846015A"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8AE393"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Lump</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957A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B4153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F4C6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43E34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72703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488C9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0F6D4BB3"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AEAFA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4E72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128 (41.16)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75264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0.847</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4A3A8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1.08 (0.50 – 2.45)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B4F5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0.847</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283A0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45D79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95AA284"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FDC53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83380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 (39.39)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0A34B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965E0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2EA7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09DDF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94A3B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B271B44"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196A69"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Breast pain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140A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E0A7A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8B8F9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10BE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706B8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A3B7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8826431"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4DE8E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CC0A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30 (32.61)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A7C59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0.045</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544CE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0.61 (0.37 – 0.97)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164CD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0.046</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E028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0.55 (0.32 – 0.94)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03167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0.032</w:t>
            </w:r>
          </w:p>
        </w:tc>
      </w:tr>
      <w:tr w:rsidR="008063D1" w14:paraId="187B25E4"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4AA12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14A6E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109 (44.13)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551C4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29C62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A3863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616AE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4E5E0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4AF743F"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695765"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Nipple discharge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4AA70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F7134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AC8E0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14B3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3FE21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D237B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5F0E5D8D"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0B3A9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3014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 (42.11)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E3EB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0.920</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BBA83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1.05 (0.40 – 2.66)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2FE19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EE923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6BDD1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232186B"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27D70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70AAC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131 (40.94)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53F3C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BBD33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A2A81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18572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414E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8F33E55"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DF6D28"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Skin changes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6B58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2BE64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2CF5E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E156E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D0F06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2B47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6FB276B"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AB26A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F7DF5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 (46.67)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3EF4C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0.648</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42362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1.27 (0.44 – 3.63)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24ACF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0.649</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0D6DE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3E2A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F072846"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24370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5EA9A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132 (40.74)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0584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6723A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CFE7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DDFEA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8059F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5F184EA"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A0E855"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Bone pain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DFC1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CD7D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B0687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A524A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7CF38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8B8A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31B7965"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84C42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66AA8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 (33.33)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A9795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0.582</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A055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0.71 (0.19 – 2.31)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8E14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0.584</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E7359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00933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7283BC4"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0CF32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9FD3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135 (41.28)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D4B24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C717B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E5B8D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F12FE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C881C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5217849C"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897AB6"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Breast self-examination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356DE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C65CA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DD912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15F27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027CF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80039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EE904D7"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47480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A45D2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 (40.54)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96D58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0.975</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8A312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1.01 (0.50 – 2.02)</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8D475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0.975</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F7A79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E4CF1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578747F"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6B660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35F4A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118 (40.27)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F8A4D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84F5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81C1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0A586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EF1EA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8B49CE2"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9CE9A"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Family history of breast cancer</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17D91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EF230A"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200396"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3659DF"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22ABB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21332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7CA21DD"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F387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F29C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 (34.38)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4266C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0.450</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E803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0.75 (0.34 – 1.57)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3AA61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0.451</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0272A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F4861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51C1AD7" w14:textId="77777777">
        <w:trPr>
          <w:trHeight w:val="31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81E38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021CB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123 (41.28)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36E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55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8A65B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6D59D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6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1CCC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DA347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bl>
    <w:p w14:paraId="123E80E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AOR: adjusted odds ratio, CI: confidence interval, COR: crude odds ratio</w:t>
      </w:r>
    </w:p>
    <w:p w14:paraId="02E2D1E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14:paraId="529ADA5D"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Table 6: Prevalence and associated risk factors of provider delay</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2818"/>
        <w:gridCol w:w="943"/>
        <w:gridCol w:w="758"/>
        <w:gridCol w:w="1495"/>
        <w:gridCol w:w="758"/>
        <w:gridCol w:w="1495"/>
        <w:gridCol w:w="758"/>
      </w:tblGrid>
      <w:tr w:rsidR="008063D1" w14:paraId="35AF952D" w14:textId="77777777">
        <w:trPr>
          <w:trHeight w:val="315"/>
        </w:trPr>
        <w:tc>
          <w:tcPr>
            <w:tcW w:w="2816"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B80705"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lastRenderedPageBreak/>
              <w:t xml:space="preserve"> </w:t>
            </w:r>
          </w:p>
        </w:tc>
        <w:tc>
          <w:tcPr>
            <w:tcW w:w="6204" w:type="dxa"/>
            <w:gridSpan w:val="6"/>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43F1FE24"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Provider delay</w:t>
            </w:r>
          </w:p>
        </w:tc>
      </w:tr>
      <w:tr w:rsidR="008063D1" w14:paraId="57DF4D42" w14:textId="77777777">
        <w:trPr>
          <w:trHeight w:val="315"/>
        </w:trPr>
        <w:tc>
          <w:tcPr>
            <w:tcW w:w="2816" w:type="dxa"/>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AC0FB"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Characteristics</w:t>
            </w:r>
          </w:p>
        </w:tc>
        <w:tc>
          <w:tcPr>
            <w:tcW w:w="170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A2AA9"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Chi-square test</w:t>
            </w:r>
          </w:p>
        </w:tc>
        <w:tc>
          <w:tcPr>
            <w:tcW w:w="2252"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36830"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Unadjusted model</w:t>
            </w:r>
          </w:p>
        </w:tc>
        <w:tc>
          <w:tcPr>
            <w:tcW w:w="2252"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0EEA0"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Adjusted model</w:t>
            </w:r>
          </w:p>
        </w:tc>
      </w:tr>
      <w:tr w:rsidR="008063D1" w14:paraId="67B72FDE" w14:textId="77777777">
        <w:trPr>
          <w:trHeight w:val="315"/>
        </w:trPr>
        <w:tc>
          <w:tcPr>
            <w:tcW w:w="2816"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A3D4B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242E00"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n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056E59"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71696"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COR (95% CI)</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DA528F"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9DF82A"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AOR (95% CI)</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463048"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r>
      <w:tr w:rsidR="008063D1" w14:paraId="135F196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B43F32"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Socioeconomic characteristics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E9626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1631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F3100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BA5F2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E1B5E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B80F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34D509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5DC867"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Age at presentation (years)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DDE4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A6035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C0D5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93E9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E2FB3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CCA7C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4732866"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1A704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&lt;40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52141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23 (20.54)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D93DA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0.613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1DEE5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0.57 (0.23 – 1.48)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4DDA9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0.233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8DD2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D80CE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C17B5C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E192E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40-49</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E0E4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29 (24.37)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056EA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73393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0.72 (0.30 – 1.81)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65C0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0.463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99B4F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BF972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3597809"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A6372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50-59</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9E266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20 (26.67)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355FA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A3F9D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0.81 (0.32 – 2.13)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B3807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0.656</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54689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3E33E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096482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5ED2C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Gungsuh" w:eastAsia="Gungsuh" w:hAnsi="Gungsuh" w:cs="Gungsuh"/>
                <w:color w:val="212121"/>
                <w:sz w:val="24"/>
                <w:szCs w:val="24"/>
                <w:highlight w:val="white"/>
              </w:rPr>
              <w:t>≥60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C7F5A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 (1.03)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27E2B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3107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09142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56802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7EE7F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34C8A1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5B9E78"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Geographic location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DB3D6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CE9FA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CEEB2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21420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EF5CE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C4A5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38C7426"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5ADE8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Chittagong</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1723F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 (26.08)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CC065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1AF26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1.23 (0.42 – 3.91)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D1E38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0.714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12C64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1.17 (0.38 – 3.85)</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C6A0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0.789</w:t>
            </w:r>
          </w:p>
        </w:tc>
      </w:tr>
      <w:tr w:rsidR="008063D1" w14:paraId="6A7BC80E"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5094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Dhaka</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6FCCA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27 (18.49)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0B055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D909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0.76 (0.29 – 2.23)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53980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0.585</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CB21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0.82 (0.30 – 2.49)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48088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0.704</w:t>
            </w:r>
          </w:p>
        </w:tc>
      </w:tr>
      <w:tr w:rsidR="008063D1" w14:paraId="226710F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B6B6F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Khulna</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9557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 (26.32)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46DD1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9B96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1.19 (0.38 – 4.00)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D8C93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0.769</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AB2D7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1.13 (0.35 – 3.94)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D530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0.838</w:t>
            </w:r>
          </w:p>
        </w:tc>
      </w:tr>
      <w:tr w:rsidR="008063D1" w14:paraId="01872E2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0334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Mymensingh</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F1439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 (25.00)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BA183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410B6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1.11 (0.33 – 3.88)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5FE7B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0.865</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48CA8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1.14 (0.33 – 4.14)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8E19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0.837</w:t>
            </w:r>
          </w:p>
        </w:tc>
      </w:tr>
      <w:tr w:rsidR="008063D1" w14:paraId="30F2203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01D5E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Rajshahi</w:t>
            </w:r>
            <w:proofErr w:type="spellEnd"/>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77A29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 (30.00)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A5251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8DB47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1.43 (0.37 – 5.49)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50CE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0.597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E025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1.48 (0.37 – 5.92)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ABDAB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0.575</w:t>
            </w:r>
          </w:p>
        </w:tc>
      </w:tr>
      <w:tr w:rsidR="008063D1" w14:paraId="23CFFDC0"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CA4B8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Rangpur</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C11FD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 (64.29)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F36C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142DB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6.00 (1.51 – 7.06)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2A36F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8AB29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4.60 (1.11 – 7.52)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F2FC9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0.041</w:t>
            </w:r>
          </w:p>
        </w:tc>
      </w:tr>
      <w:tr w:rsidR="008063D1" w14:paraId="79485827"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4675A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Sylhet</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1B9B4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(20.00)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1FA02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507B1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0.83 (0.04 – 7.14)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90248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0.880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D57DA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0.85 (0.04 – 7.58)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42FF4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0.894</w:t>
            </w:r>
          </w:p>
        </w:tc>
      </w:tr>
      <w:tr w:rsidR="008063D1" w14:paraId="063BEE3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6AB8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Barisal</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C472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 (23.08)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8174E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6DEF4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11CD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3CE1E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B2A39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D213355"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2DA91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Area of residence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BADC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071C9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DF95A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7D239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CB8F3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41A9F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6D2EA64E"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BB00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Rural</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D3F4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72 (29.51)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127A6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&lt;0.001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EFF22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3.86 (1.93 – 8.62)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8B4E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&lt;0.001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B1D93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3.07 (1.49 – 6.98)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E7DD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0.004</w:t>
            </w:r>
          </w:p>
        </w:tc>
      </w:tr>
      <w:tr w:rsidR="008063D1" w14:paraId="6798877C"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AEF45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Urban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E0D77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 (9.78)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6E7F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EDD29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B5896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643ED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CC319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63A284B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92A15F"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Current marital status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45A6F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23D37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750FE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EF818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4A1BB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165AB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02B5FDA7"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C9DB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Single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E3D1F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 (30.36)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FABC7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0.213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DAD0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1.49 (0.78 – 2.79)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83A00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0.215</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05A6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B9246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EF5F12E"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D0A3A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Married</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23B33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63 (22.58)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9EF22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BCFD0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4442E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C82CD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6D8E3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C1BCCF5"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324EB2"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Patient education level</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01EC7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956F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EB05E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4D0D5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04839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399BD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635D20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92D50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Illiterate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0266E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36 (24.66)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324FB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0.916</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29B26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1.14 (0.59 – 2.23)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AD910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0.704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A1863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5FF0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FF341B0"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C888D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Primary</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5FE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28 (24.78)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7B5F3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FFF1C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1.14 (0.58 – 2.31)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EB5FB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0.703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3FC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7884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FAE51F7"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2BE47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Secondary/Higher</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E96A7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 (22.37)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58BD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F30E6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7B4D1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971D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A193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9009CE8"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8B5E6C"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Spouse education level</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B2527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1809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7FA60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12489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76C89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F9B0C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707A31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907AD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Illiterate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C4C4F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18 (20.22)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45F0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0.283</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7DF3E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0.94 (0.46 – 1.87)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02710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0.854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B8104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549C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F7B056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09AF6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Primary</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9C00A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33 (28.70)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0E90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838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1.49 (0.81 – 2.77)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DB901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0.204</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33606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06230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0BB25E72"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8A56C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Secondary/Higher</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F990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23 (21.30)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0FB7F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0ED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8262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17DD3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8DE5B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2EFCFA1E"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DE0165"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Household monthly income (BDT)</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8728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7F9CE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B2682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51DEF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41BF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1202A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4CD566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1419E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&lt;5000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31A36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28 (24.78)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5792D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0.791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AA3BA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1.05 (0.52 – 2.16)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BFF4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0.892</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0263E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BF4BD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41663F0"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78FC2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5000-10000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DF6E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27 (27.55)</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5BF2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A22C3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1.21 (0.60 – 2.52)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86B13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0.598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495B2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3ACEA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B9E06FA"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04B9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10001-20000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49FF6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 (19.51)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91C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E843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0.77 (0.28 – 1.97)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92607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0.597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8B50B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A4E2C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F8D7708"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7E6E5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&gt;20000</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5B474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16 (23.88)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C9986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870B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84F3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4459D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8151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CAE4127"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1C54C9"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Portable electronic devices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ED658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DDDD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13691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2E9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367D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D2C3C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AE55C19"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0639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7974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78 (24.76)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03DD7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0.487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548B3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1.48 (0.53 – 5.24)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6E1E3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0.489</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89FE4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EC722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69EAC39"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0B21E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21118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 (18.18)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A979A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DA65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2E57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B9F73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4E1C4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CEAE0B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41F2E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Mass media access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1083D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F067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77C3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F414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C6552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C5A8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B7B187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BA976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4E3D1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38 (26.76)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8AF8C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0.375</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766DB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1.25 (0.76 – 2.07)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5CD32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0.376</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CD0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CDEC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284CEB7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65579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DEA3C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44 (22.56)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D2A2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86405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5EB88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D9B6A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40496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4D84115"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F29937"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Medical history of the patients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EC8A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7901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4D5A7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954D9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F88E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C4E6D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0EF7FF7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45BC5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Lump</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6224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ECA9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0301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22E07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B035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BD1B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0C7E90B7"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0F55D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5DCD0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75 (24.04)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8F372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0.657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4369E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0.81 (0.34 – 2.16)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416B4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0.657</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BD3F6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3676F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2DF23A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826BA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6A03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 (28.00)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03C18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24D7B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73BE9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62F16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D4F59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A215CE9"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68CB77"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Breast pain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52545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B869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6628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DFC6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A8D9E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C4EA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2D7FBA8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F6627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C209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28 (30.43)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EBCF2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0.110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5B8E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1.55 (0.90 – 2.64)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43F55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0.111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28395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1.36 (0.76 – 2.41)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2C889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0.296</w:t>
            </w:r>
          </w:p>
        </w:tc>
      </w:tr>
      <w:tr w:rsidR="008063D1" w14:paraId="76C91F8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22B79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E8DAD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54 (22.04)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20478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5666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156AA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A8A90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A86F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B75561B"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CC524B"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Nipple discharge</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7DDA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39A5C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99F28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FADF9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6091E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CB046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6882EC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556D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90B0C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 (45.00)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DB5B4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0.026</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496C1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2.73 (1.06 – 6.86)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C56CA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0.032</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60D8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2.92 (1.04 – 8.06)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A192C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0.037</w:t>
            </w:r>
          </w:p>
        </w:tc>
      </w:tr>
      <w:tr w:rsidR="008063D1" w14:paraId="716887AA"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78B19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41A10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73 (23.03)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CB8C1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C9523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63493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FBAE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5E517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27B821B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29768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Skin changes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B3DC2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117AD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A361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CF17B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CDF28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DE8C4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0847E5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F30E0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CF4A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 (13.33)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F1D47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0.310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210B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0.46 (0.07 – 1.73)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F6EFD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0.321</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5C55B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5106F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799EE1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EF45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4F785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80 (24.84)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8CB0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214CB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89EB4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136C3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2C468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70D385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4F2A9E"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Bone pain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22AF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2275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9B4C6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E230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2335D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D6231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9F775E3"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366B2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B93DB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(8.33)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05B3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0.188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37EB0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0.27 (0.01 – 1.44)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403F3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0.218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C6DCE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475C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57C0747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72657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ABA6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81 (24.92)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BDE22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9B8C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517BA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E68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99438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A62884F"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421FE8"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Breast self-examination</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CEACB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C5EE5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50F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45DB7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01831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0E731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5DC276C4"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140CB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380C3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 (21.62)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3A58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0.638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62064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0.82 (0.38 – 1.80)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96F1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0.638</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AAB99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9FD53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475C10E"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531F5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E6E44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74 (25.17)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D1AD5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50D5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0CEDB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0840A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A5F35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090EBC1"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7BE524"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Family history of breast cancer</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12729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C3D76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ACF7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654A7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E783D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98E3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759A366"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B131E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4BFF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 (21.88)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D4438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0.750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FDE7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0.87 (0.33 – 2.00)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5A90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0.750</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E28E2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73ED0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C4A14DD" w14:textId="77777777">
        <w:trPr>
          <w:trHeight w:val="315"/>
        </w:trPr>
        <w:tc>
          <w:tcPr>
            <w:tcW w:w="2816"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DE692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942"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5DD8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73 (24.41)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C1743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95385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9EC53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9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00622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C2ABE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bl>
    <w:p w14:paraId="110F287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AOR: adjusted odds ratio, CI: confidence interval, COR: crude odds ratio</w:t>
      </w:r>
    </w:p>
    <w:p w14:paraId="0D914B2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14:paraId="19FE02A6"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Table 7: Prevalence and associated risk factors of total</w:t>
      </w:r>
      <w:del w:id="510" w:author="Mohammad Nayeem Hasan" w:date="2024-07-16T14:18:00Z" w16du:dateUtc="2024-07-16T08:18:00Z">
        <w:r w:rsidDel="006F2F23">
          <w:rPr>
            <w:rFonts w:ascii="Times New Roman" w:eastAsia="Times New Roman" w:hAnsi="Times New Roman" w:cs="Times New Roman"/>
            <w:b/>
            <w:color w:val="212121"/>
            <w:sz w:val="24"/>
            <w:szCs w:val="24"/>
            <w:highlight w:val="white"/>
          </w:rPr>
          <w:delText xml:space="preserve"> diagnosis</w:delText>
        </w:r>
      </w:del>
      <w:r>
        <w:rPr>
          <w:rFonts w:ascii="Times New Roman" w:eastAsia="Times New Roman" w:hAnsi="Times New Roman" w:cs="Times New Roman"/>
          <w:b/>
          <w:color w:val="212121"/>
          <w:sz w:val="24"/>
          <w:szCs w:val="24"/>
          <w:highlight w:val="white"/>
        </w:rPr>
        <w:t xml:space="preserve"> delay</w:t>
      </w: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2790"/>
        <w:gridCol w:w="1024"/>
        <w:gridCol w:w="751"/>
        <w:gridCol w:w="1479"/>
        <w:gridCol w:w="751"/>
        <w:gridCol w:w="1479"/>
        <w:gridCol w:w="751"/>
      </w:tblGrid>
      <w:tr w:rsidR="008063D1" w14:paraId="3DB5A525" w14:textId="77777777">
        <w:trPr>
          <w:trHeight w:val="315"/>
        </w:trPr>
        <w:tc>
          <w:tcPr>
            <w:tcW w:w="2788"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B8531A"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 </w:t>
            </w:r>
          </w:p>
        </w:tc>
        <w:tc>
          <w:tcPr>
            <w:tcW w:w="6235" w:type="dxa"/>
            <w:gridSpan w:val="6"/>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A58DA25"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Total</w:t>
            </w:r>
            <w:del w:id="511" w:author="Mohammad Nayeem Hasan" w:date="2024-07-16T14:18:00Z" w16du:dateUtc="2024-07-16T08:18:00Z">
              <w:r w:rsidDel="006F2F23">
                <w:rPr>
                  <w:rFonts w:ascii="Times New Roman" w:eastAsia="Times New Roman" w:hAnsi="Times New Roman" w:cs="Times New Roman"/>
                  <w:b/>
                  <w:color w:val="212121"/>
                  <w:sz w:val="24"/>
                  <w:szCs w:val="24"/>
                  <w:highlight w:val="white"/>
                </w:rPr>
                <w:delText xml:space="preserve"> diagnosis</w:delText>
              </w:r>
            </w:del>
            <w:r>
              <w:rPr>
                <w:rFonts w:ascii="Times New Roman" w:eastAsia="Times New Roman" w:hAnsi="Times New Roman" w:cs="Times New Roman"/>
                <w:b/>
                <w:color w:val="212121"/>
                <w:sz w:val="24"/>
                <w:szCs w:val="24"/>
                <w:highlight w:val="white"/>
              </w:rPr>
              <w:t xml:space="preserve"> delay</w:t>
            </w:r>
          </w:p>
        </w:tc>
      </w:tr>
      <w:tr w:rsidR="008063D1" w14:paraId="22F51023" w14:textId="77777777">
        <w:trPr>
          <w:trHeight w:val="315"/>
        </w:trPr>
        <w:tc>
          <w:tcPr>
            <w:tcW w:w="2788" w:type="dxa"/>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8D3EE6"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Characteristics</w:t>
            </w:r>
          </w:p>
        </w:tc>
        <w:tc>
          <w:tcPr>
            <w:tcW w:w="177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B3022D"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Chi-square test</w:t>
            </w:r>
          </w:p>
        </w:tc>
        <w:tc>
          <w:tcPr>
            <w:tcW w:w="22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6765AB"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Unadjusted model</w:t>
            </w:r>
          </w:p>
        </w:tc>
        <w:tc>
          <w:tcPr>
            <w:tcW w:w="223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B42B7D"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Adjusted model</w:t>
            </w:r>
          </w:p>
        </w:tc>
      </w:tr>
      <w:tr w:rsidR="008063D1" w14:paraId="58825EF3" w14:textId="77777777">
        <w:trPr>
          <w:trHeight w:val="315"/>
        </w:trPr>
        <w:tc>
          <w:tcPr>
            <w:tcW w:w="2788"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78CB4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1A73D2"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n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DA3F1D"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B4373D"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COR (95% CI)</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B81B2B"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F70BC7" w14:textId="77777777" w:rsidR="008063D1" w:rsidRDefault="00661C24">
            <w:pPr>
              <w:spacing w:before="240" w:line="240" w:lineRule="auto"/>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AOR (95% CI)</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8B8BE3" w14:textId="77777777" w:rsidR="008063D1" w:rsidRDefault="00661C24">
            <w:pPr>
              <w:spacing w:before="240" w:line="240" w:lineRule="auto"/>
              <w:jc w:val="center"/>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P-value</w:t>
            </w:r>
          </w:p>
        </w:tc>
      </w:tr>
      <w:tr w:rsidR="008063D1" w14:paraId="10DDE1FB"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81882A"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Socioeconomic characteristics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517EB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6E29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DF5F8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5F5E2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AC084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C5C32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6DCD10C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33100F" w14:textId="77777777" w:rsidR="008063D1" w:rsidRDefault="00661C24">
            <w:pPr>
              <w:spacing w:before="240" w:line="240" w:lineRule="auto"/>
              <w:jc w:val="both"/>
              <w:rPr>
                <w:rFonts w:ascii="Times New Roman" w:eastAsia="Times New Roman" w:hAnsi="Times New Roman" w:cs="Times New Roman"/>
                <w:i/>
                <w:color w:val="212121"/>
                <w:sz w:val="24"/>
                <w:szCs w:val="24"/>
                <w:highlight w:val="white"/>
              </w:rPr>
            </w:pPr>
            <w:r>
              <w:rPr>
                <w:rFonts w:ascii="Times New Roman" w:eastAsia="Times New Roman" w:hAnsi="Times New Roman" w:cs="Times New Roman"/>
                <w:b/>
                <w:i/>
                <w:color w:val="212121"/>
                <w:sz w:val="24"/>
                <w:szCs w:val="24"/>
                <w:highlight w:val="white"/>
              </w:rPr>
              <w:t>Age at presentation (years</w:t>
            </w:r>
            <w:r>
              <w:rPr>
                <w:rFonts w:ascii="Times New Roman" w:eastAsia="Times New Roman" w:hAnsi="Times New Roman" w:cs="Times New Roman"/>
                <w:i/>
                <w:color w:val="212121"/>
                <w:sz w:val="24"/>
                <w:szCs w:val="24"/>
                <w:highlight w:val="white"/>
              </w:rPr>
              <w:t>)</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BD9E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E4481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AD8E6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C607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4E137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4DB2B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AD76C2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0AAD3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&lt;40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A4E77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62 (55.36)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51504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0.960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23B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0.82 (0.36 – 1.86)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38C51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0.649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EE3B1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D56C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47568CD"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5C2B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40-49</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0323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65 (54.62)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83EE1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50C3A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0.80 (0.35 – 1.80)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6F212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0.597</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7D1A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1B5B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61B5CFDC"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425E3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50-59</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4FA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44 (56.41)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8080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77C9B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0.86 (0.35 – 2.02)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81F93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0.736</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41E84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78C1F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C1F31AF"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F40E6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Gungsuh" w:eastAsia="Gungsuh" w:hAnsi="Gungsuh" w:cs="Gungsuh"/>
                <w:color w:val="212121"/>
                <w:sz w:val="24"/>
                <w:szCs w:val="24"/>
                <w:highlight w:val="white"/>
              </w:rPr>
              <w:t>≥60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DA4DD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18 (60.00)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E89CD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7159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632D9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D8285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902D1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56B009F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C1EE8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Geographic location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E77BF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AA5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8BDA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91A4D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6C88E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CD728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218C4954"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7A85B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Chittagong</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69BB6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33 (63.46)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46BE5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01401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2.03 (1.78 – 5.35)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03769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E92AF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2.85 (0.99 – 8.39)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23053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0.052</w:t>
            </w:r>
          </w:p>
        </w:tc>
      </w:tr>
      <w:tr w:rsidR="008063D1" w14:paraId="50EF391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E5EB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Dhaka</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8706C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78 (52.35)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1CC6C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01C39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1.28 (0.56 – 3.00)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A2E4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0.560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8E6E9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1.51 (0.60 – 3.89)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35D9B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0.387</w:t>
            </w:r>
          </w:p>
        </w:tc>
      </w:tr>
      <w:tr w:rsidR="008063D1" w14:paraId="6B7070D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6E3D4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Khulna</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32051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25 (65.79)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FB237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8B943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2.24 (1.81 – 6.36)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11C7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0.012</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D634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2.91 (1.95 – 9.25)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85C20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0.044</w:t>
            </w:r>
          </w:p>
        </w:tc>
      </w:tr>
      <w:tr w:rsidR="008063D1" w14:paraId="44B00A8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A59EB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Mymensingh</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C72F7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 (39.39)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3F52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903FE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0.76 (0.27 – 2.15)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F0EC0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0.602</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9C3B6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0.87 (0.28 – 2.71)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9F133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0.807</w:t>
            </w:r>
          </w:p>
        </w:tc>
      </w:tr>
      <w:tr w:rsidR="008063D1" w14:paraId="77B5F86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91B5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Rajshahi</w:t>
            </w:r>
            <w:proofErr w:type="spellEnd"/>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216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 (50.00)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55A9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B08F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1.67 (0.36 – 3.79)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7AE9C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0.796</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67D63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1.51 (0.43 – 5.39)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91715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0.520</w:t>
            </w:r>
          </w:p>
        </w:tc>
      </w:tr>
      <w:tr w:rsidR="008063D1" w14:paraId="43B2016D"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06C96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Rangpur</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858C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 (92.86)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23335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74A70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5.17 (2.46 – 6.41)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38BA5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52878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6.07 (1.76 – 8.02)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264F0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0.030</w:t>
            </w:r>
          </w:p>
        </w:tc>
      </w:tr>
      <w:tr w:rsidR="008063D1" w14:paraId="63ED7D0F"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ED9C8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Sylhet</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9B7A8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 (60.00)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B96F4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EFD56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1.75 (0.25 – 5.03)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D9E67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0.573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6B69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1.47 (0.14 – 5.55)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E206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0.735</w:t>
            </w:r>
          </w:p>
        </w:tc>
      </w:tr>
      <w:tr w:rsidR="008063D1" w14:paraId="2D6BF2D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E395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Barisal</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E721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 (46.15)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FFF51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6A7AC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F3FA3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D290A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0448D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A1AAA8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510B69"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Area of residence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2F900A"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5A1C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0B45F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87572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26CE1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BCB28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59EC208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0CFF0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Rural</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A1287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150 (60.48)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99D3D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&lt;0.001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1AA7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2.08 (1.28 – 3.40)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46CC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5D927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2.04 (1.17 – 3.61)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9A5D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0.013</w:t>
            </w:r>
          </w:p>
        </w:tc>
      </w:tr>
      <w:tr w:rsidR="008063D1" w14:paraId="096D60D7"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A93C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Urban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82E9B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39 (42.39)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4C1A6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9E630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49A31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026EE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64E9E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3E81D5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28D47F"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Current marital status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CF56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0F9EDB"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4DE5A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6F934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70F3D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64C4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4165096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BAC0F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Single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9913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37 (64.91)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9471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C1CEA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1.60 (1.10 – 2.95)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208DD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0.017</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EF4AE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1.46 (1.14 – 2.94)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193DC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0.027</w:t>
            </w:r>
          </w:p>
        </w:tc>
      </w:tr>
      <w:tr w:rsidR="008063D1" w14:paraId="506F17FF"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25F7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Married</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8390A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151 (53.55)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50415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E759B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6949F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46B6E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E3D4F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08EC2F8B"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F877EA"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Patient education level</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1D2386"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8AB8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08A6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EDCA8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806F7F"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4220AC"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9772DE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E89EC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Illiterate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20AD8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89 (60.96)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AE27C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0.012</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9C4C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1.77 (1.02 – 3.09)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FEAC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0.043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1F9DC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1.59 (1.18 – 3.05)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3C27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0.015</w:t>
            </w:r>
          </w:p>
        </w:tc>
      </w:tr>
      <w:tr w:rsidR="008063D1" w14:paraId="6F557901"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291AB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Primary</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F294A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62 (54.39)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3DB11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BFCB4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1.35 (0.76 – 2.41)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E50E7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0.303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680E1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1.51 (1.17 – 2.95)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F1910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0.022</w:t>
            </w:r>
          </w:p>
        </w:tc>
      </w:tr>
      <w:tr w:rsidR="008063D1" w14:paraId="3ADE93B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1015C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Secondary/Higher</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21057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37 (46.84)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DB24E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22C19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A001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91853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F51B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77C5EC7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D5190A"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Spouse education level</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2E54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896A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67ACE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61E56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AA6A1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4239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5E06C1EB"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0D42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Illiterate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CA89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52 (58.43)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6D128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0.683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6DC00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1.28 (0.73 – 2.26)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6CC2B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0.383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65E77"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12C47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E1E944C"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4A4E4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Primary</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A9E7E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64 (55.17)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33BC7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D2698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1.12 (0.67 – 1.90)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26B49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0.659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EAAAD9"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A8FDD4"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94EAC84"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2BD8D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Secondary/Higher</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A708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58 (52.25)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2C666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24CF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2EC89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D2192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1CC8C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1D0E1439"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3D2F53"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Household monthly income (BDT)</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4D683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A47A8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FE21E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677AF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E59D6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D4C81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78716B9"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2A82B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&lt;5000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E535D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73 (64.60)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F5C0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&lt;0.001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89AFF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1.48 (0.95 – 2.75)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2F63A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0.121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0ED2D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1.26 (0.59 – 2.68)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C2FE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0.551</w:t>
            </w:r>
          </w:p>
        </w:tc>
      </w:tr>
      <w:tr w:rsidR="008063D1" w14:paraId="65075B4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7F94A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5000-10000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7644D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47 (47.96)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B260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2F7AA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1.74 (1.40 – 2.39)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80CF2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0.036</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97E26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1.55 (0.99 – 2.11)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D4B3E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0.101</w:t>
            </w:r>
          </w:p>
        </w:tc>
      </w:tr>
      <w:tr w:rsidR="008063D1" w14:paraId="2BA10D08"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454D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10001-20000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C2612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23 (52.27)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161DE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86607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1.19 (0.41 – 1.91)</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2E9EF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0.760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96959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1.21 (0.35 – 1.87)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F4E27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0.618</w:t>
            </w:r>
          </w:p>
        </w:tc>
      </w:tr>
      <w:tr w:rsidR="008063D1" w14:paraId="0453ED3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7DB4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&gt;20000</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1A0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37 (55.22)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2A34A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32607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C0D8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909CE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E0637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66DE681"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C07143"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Portable electronic devices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5CAB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FA5B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5AE1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74297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6822F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11F19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1DC22EF"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30A2A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DBC41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173 (54.75)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FDA84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2C848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1.56 (1.23 – 2.32)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E6053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63E43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1.55 (1.18 – 2.52)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36801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0.025</w:t>
            </w:r>
          </w:p>
        </w:tc>
      </w:tr>
      <w:tr w:rsidR="008063D1" w14:paraId="05D39694"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34EFF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E7632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 (68.00)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D28E8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B2AAF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5551A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29FC3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D723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8688941"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446324"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Mass media access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9C187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39C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85D25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E3C1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3409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529D4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A658B3C"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66620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CA563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79 (55.63)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5B63D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0.009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2D8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0.79 (0.94 – 1.12)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6B6B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0.070</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C137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0.98 (0.81 – 1.38)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33DB0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0.240</w:t>
            </w:r>
          </w:p>
        </w:tc>
      </w:tr>
      <w:tr w:rsidR="008063D1" w14:paraId="1241D6C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9B366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8374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111 (55.78)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190C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0F8D9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B7E99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89B86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73F9C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9EE79C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DA6752" w14:textId="77777777" w:rsidR="008063D1" w:rsidRDefault="00661C24">
            <w:pPr>
              <w:spacing w:before="240" w:line="24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Medical history of the patients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A570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A9A81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A3926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34CEB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EC078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E951A8"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B3E1F96"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C31977"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Lump</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B4D75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576F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A216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55A4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3D54D"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ABC7E"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6946149"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4EBA6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51AD1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174 (55.59)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6A945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0.874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8A13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0.94 (0.42 – 2.04)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DCD6B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0.874</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26761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8C0B2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4EAB072"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4F50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17E5C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16 (57.14)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D6E8F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45E9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DA14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419D4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3C71E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68D5D9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7FACC1"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Breast pain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13297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2A099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F373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5B31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A3393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7BD7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21B66EA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4B78D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8936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46 (50.00)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EC67B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52691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1.73 (1.45 – 2.18)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95560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126C1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1.60 (1.34 – 2.05)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8C19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0.016</w:t>
            </w:r>
          </w:p>
        </w:tc>
      </w:tr>
      <w:tr w:rsidR="008063D1" w14:paraId="65F22F0D"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C0D9F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776B0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144 (47.83)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525E6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FBCA4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8B656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BECE7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03196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5954374C"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03ED2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Nipple discharge</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ACB1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25432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8DCE1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9090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4CFB6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54B943"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711BF200"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DA577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5A6FE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14 (70.00)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8404E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0.018</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BCE1C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1.92 (1.75 – 5.54)</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2EF45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0.018</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60DEB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2.19 (1.73 – 7.52)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4DBB6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0.018</w:t>
            </w:r>
          </w:p>
        </w:tc>
      </w:tr>
      <w:tr w:rsidR="008063D1" w14:paraId="115C34C1"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1FED3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DB997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176 (54.83)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9B3F3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4609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B661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D942C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E3706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2944F28F"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6083F7"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Skin changes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368E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B6AE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D0569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5B2D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F9FA5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0552C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1007AD3"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1A2B1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F50F9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9 (60.00)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62F63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0.733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8C228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1.20 (0.42 – 3.66)</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145AC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0.733</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B225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91373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13A73FA"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74A07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3C7DF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181 (55.52)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A8323"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5DE4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E5BA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BE351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0761A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2BF3627"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8000A8"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Bone pain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A607C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84E92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F08BA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2A587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909C0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FA239"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4F2190FC"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8D610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FB10B"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5 (41.67)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C7BDA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0.031</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279A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1.56 (1.16 – 2.77)</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C2671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0.032</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F9D29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1.37 (1.09 – 2.30)</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1DB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0.012</w:t>
            </w:r>
          </w:p>
        </w:tc>
      </w:tr>
      <w:tr w:rsidR="008063D1" w14:paraId="752F5AF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C3F3A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6835C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185 (36.23)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E3C56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19879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729C8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B61D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1693C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1788C07C"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C14EE8"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Breast self-examination</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FCF55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5C18D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2BA9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2DFB3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0A5EB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DF889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3A2FD2D9"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4D198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D950F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20 (54.05)</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05115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0.859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77141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0.94 (0.47 – 1.88)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4B90C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0.859</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FCE507"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EAF7C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03A0573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B8B4F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030AF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164 (55.59)</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C7CDF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36483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7D2FA2"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9948E5"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8E7160"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3B88F00E"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3E2BE0" w14:textId="77777777" w:rsidR="008063D1" w:rsidRDefault="00661C24">
            <w:pPr>
              <w:spacing w:before="240" w:line="24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Family history of breast cancer</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5FCE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6308A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508C8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BA29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90711"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610852" w14:textId="77777777" w:rsidR="008063D1" w:rsidRDefault="008063D1">
            <w:pPr>
              <w:spacing w:before="240" w:line="240" w:lineRule="auto"/>
              <w:jc w:val="both"/>
              <w:rPr>
                <w:rFonts w:ascii="Times New Roman" w:eastAsia="Times New Roman" w:hAnsi="Times New Roman" w:cs="Times New Roman"/>
                <w:color w:val="212121"/>
                <w:sz w:val="24"/>
                <w:szCs w:val="24"/>
                <w:highlight w:val="white"/>
              </w:rPr>
            </w:pPr>
          </w:p>
        </w:tc>
      </w:tr>
      <w:tr w:rsidR="008063D1" w14:paraId="08C5E749"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6E20C1"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Yes</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EB5386"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15 (46.88)</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EFF32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0.306</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4EFC5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0.68 (0.33 – 1.42)</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3C78F"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0.308</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7BA200"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02A6C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r w:rsidR="008063D1" w14:paraId="6F079E25" w14:textId="77777777">
        <w:trPr>
          <w:trHeight w:val="315"/>
        </w:trPr>
        <w:tc>
          <w:tcPr>
            <w:tcW w:w="278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4682B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w:t>
            </w:r>
          </w:p>
        </w:tc>
        <w:tc>
          <w:tcPr>
            <w:tcW w:w="10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1338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169 (56.33)</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F24004"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8EDD55"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Reference</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CDAD5D"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147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80BE6C"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c>
          <w:tcPr>
            <w:tcW w:w="751"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162148"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tc>
      </w:tr>
    </w:tbl>
    <w:p w14:paraId="124AED3A"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AOR: adjusted odds ratio, CI: confidence interval, COR: crude odds ratio</w:t>
      </w:r>
    </w:p>
    <w:p w14:paraId="5F7B803E" w14:textId="77777777" w:rsidR="008063D1" w:rsidRDefault="00661C24">
      <w:pPr>
        <w:spacing w:before="2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14:paraId="1FF3B0E1" w14:textId="49F5719D" w:rsidR="008063D1" w:rsidDel="00F13AD1" w:rsidRDefault="00661C24">
      <w:pPr>
        <w:spacing w:before="240" w:line="240" w:lineRule="auto"/>
        <w:rPr>
          <w:del w:id="512" w:author="Mohammad Nayeem Hasan" w:date="2024-07-16T15:40:00Z" w16du:dateUtc="2024-07-16T09:40:00Z"/>
          <w:rFonts w:ascii="Times New Roman" w:eastAsia="Times New Roman" w:hAnsi="Times New Roman" w:cs="Times New Roman"/>
          <w:b/>
          <w:color w:val="212121"/>
          <w:sz w:val="24"/>
          <w:szCs w:val="24"/>
          <w:highlight w:val="white"/>
        </w:rPr>
      </w:pPr>
      <w:del w:id="513"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Table 8: Goodness of fit test and classification accuracy of the final models</w:delText>
        </w:r>
      </w:del>
    </w:p>
    <w:tbl>
      <w:tblPr>
        <w:tblStyle w:val="a6"/>
        <w:tblW w:w="880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75"/>
        <w:gridCol w:w="555"/>
        <w:gridCol w:w="1080"/>
        <w:gridCol w:w="1440"/>
        <w:gridCol w:w="1800"/>
        <w:gridCol w:w="915"/>
      </w:tblGrid>
      <w:tr w:rsidR="008063D1" w:rsidDel="00F13AD1" w14:paraId="026B6840" w14:textId="31ED9B7D">
        <w:trPr>
          <w:trHeight w:val="615"/>
          <w:del w:id="514" w:author="Mohammad Nayeem Hasan" w:date="2024-07-16T15:40:00Z" w16du:dateUtc="2024-07-16T09:40:00Z"/>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D55FDC" w14:textId="74FB62B2" w:rsidR="008063D1" w:rsidDel="00F13AD1" w:rsidRDefault="00661C24">
            <w:pPr>
              <w:shd w:val="clear" w:color="auto" w:fill="FFFFFF"/>
              <w:spacing w:before="240" w:line="240" w:lineRule="auto"/>
              <w:jc w:val="center"/>
              <w:rPr>
                <w:del w:id="515" w:author="Mohammad Nayeem Hasan" w:date="2024-07-16T15:40:00Z" w16du:dateUtc="2024-07-16T09:40:00Z"/>
                <w:rFonts w:ascii="Times New Roman" w:eastAsia="Times New Roman" w:hAnsi="Times New Roman" w:cs="Times New Roman"/>
                <w:color w:val="212121"/>
                <w:sz w:val="24"/>
                <w:szCs w:val="24"/>
                <w:highlight w:val="white"/>
              </w:rPr>
            </w:pPr>
            <w:del w:id="516" w:author="Mohammad Nayeem Hasan" w:date="2024-07-16T15:40:00Z" w16du:dateUtc="2024-07-16T09:40:00Z">
              <w:r w:rsidDel="00F13AD1">
                <w:rPr>
                  <w:rFonts w:ascii="Times New Roman" w:eastAsia="Times New Roman" w:hAnsi="Times New Roman" w:cs="Times New Roman"/>
                  <w:color w:val="212121"/>
                  <w:sz w:val="24"/>
                  <w:szCs w:val="24"/>
                  <w:highlight w:val="white"/>
                </w:rPr>
                <w:delText xml:space="preserve"> </w:delText>
              </w:r>
            </w:del>
          </w:p>
        </w:tc>
        <w:tc>
          <w:tcPr>
            <w:tcW w:w="3210"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ECB56A3" w14:textId="6A77C8CA" w:rsidR="008063D1" w:rsidDel="00F13AD1" w:rsidRDefault="00661C24">
            <w:pPr>
              <w:shd w:val="clear" w:color="auto" w:fill="FFFFFF"/>
              <w:spacing w:before="240" w:line="240" w:lineRule="auto"/>
              <w:jc w:val="center"/>
              <w:rPr>
                <w:del w:id="517" w:author="Mohammad Nayeem Hasan" w:date="2024-07-16T15:40:00Z" w16du:dateUtc="2024-07-16T09:40:00Z"/>
                <w:rFonts w:ascii="Times New Roman" w:eastAsia="Times New Roman" w:hAnsi="Times New Roman" w:cs="Times New Roman"/>
                <w:b/>
                <w:color w:val="212121"/>
                <w:sz w:val="24"/>
                <w:szCs w:val="24"/>
                <w:highlight w:val="white"/>
              </w:rPr>
            </w:pPr>
            <w:del w:id="518"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Hosmer and Lemeshow's goodness of fit test</w:delText>
              </w:r>
            </w:del>
          </w:p>
        </w:tc>
        <w:tc>
          <w:tcPr>
            <w:tcW w:w="4155"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49C76B47" w14:textId="23CAB0CE" w:rsidR="008063D1" w:rsidDel="00F13AD1" w:rsidRDefault="00661C24">
            <w:pPr>
              <w:spacing w:before="240" w:line="240" w:lineRule="auto"/>
              <w:jc w:val="center"/>
              <w:rPr>
                <w:del w:id="519" w:author="Mohammad Nayeem Hasan" w:date="2024-07-16T15:40:00Z" w16du:dateUtc="2024-07-16T09:40:00Z"/>
                <w:rFonts w:ascii="Times New Roman" w:eastAsia="Times New Roman" w:hAnsi="Times New Roman" w:cs="Times New Roman"/>
                <w:b/>
                <w:color w:val="212121"/>
                <w:sz w:val="24"/>
                <w:szCs w:val="24"/>
                <w:highlight w:val="white"/>
              </w:rPr>
            </w:pPr>
            <w:del w:id="520"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Area Under Receiver Operating Characteristic Curve</w:delText>
              </w:r>
            </w:del>
          </w:p>
        </w:tc>
      </w:tr>
      <w:tr w:rsidR="008063D1" w:rsidDel="00F13AD1" w14:paraId="37525828" w14:textId="0507A026">
        <w:trPr>
          <w:trHeight w:val="615"/>
          <w:del w:id="521" w:author="Mohammad Nayeem Hasan" w:date="2024-07-16T15:40:00Z" w16du:dateUtc="2024-07-16T09:40:00Z"/>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8B107A" w14:textId="689FE8F2" w:rsidR="008063D1" w:rsidDel="00F13AD1" w:rsidRDefault="00661C24">
            <w:pPr>
              <w:spacing w:before="240" w:line="240" w:lineRule="auto"/>
              <w:jc w:val="both"/>
              <w:rPr>
                <w:del w:id="522" w:author="Mohammad Nayeem Hasan" w:date="2024-07-16T15:40:00Z" w16du:dateUtc="2024-07-16T09:40:00Z"/>
                <w:rFonts w:ascii="Times New Roman" w:eastAsia="Times New Roman" w:hAnsi="Times New Roman" w:cs="Times New Roman"/>
                <w:color w:val="212121"/>
                <w:sz w:val="24"/>
                <w:szCs w:val="24"/>
                <w:highlight w:val="white"/>
              </w:rPr>
            </w:pPr>
            <w:del w:id="523" w:author="Mohammad Nayeem Hasan" w:date="2024-07-16T15:40:00Z" w16du:dateUtc="2024-07-16T09:40:00Z">
              <w:r w:rsidDel="00F13AD1">
                <w:rPr>
                  <w:rFonts w:ascii="Times New Roman" w:eastAsia="Times New Roman" w:hAnsi="Times New Roman" w:cs="Times New Roman"/>
                  <w:color w:val="212121"/>
                  <w:sz w:val="24"/>
                  <w:szCs w:val="24"/>
                  <w:highlight w:val="white"/>
                </w:rPr>
                <w:delText xml:space="preserve"> </w:delText>
              </w:r>
            </w:del>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3FF21" w14:textId="17C48DFF" w:rsidR="008063D1" w:rsidDel="00F13AD1" w:rsidRDefault="00661C24">
            <w:pPr>
              <w:spacing w:before="240" w:line="240" w:lineRule="auto"/>
              <w:jc w:val="center"/>
              <w:rPr>
                <w:del w:id="524" w:author="Mohammad Nayeem Hasan" w:date="2024-07-16T15:40:00Z" w16du:dateUtc="2024-07-16T09:40:00Z"/>
                <w:rFonts w:ascii="Times New Roman" w:eastAsia="Times New Roman" w:hAnsi="Times New Roman" w:cs="Times New Roman"/>
                <w:b/>
                <w:color w:val="212121"/>
                <w:sz w:val="24"/>
                <w:szCs w:val="24"/>
                <w:highlight w:val="white"/>
              </w:rPr>
            </w:pPr>
            <w:del w:id="525"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X-squared</w:delText>
              </w:r>
            </w:del>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5F4146" w14:textId="04B1F5F6" w:rsidR="008063D1" w:rsidDel="00F13AD1" w:rsidRDefault="00661C24">
            <w:pPr>
              <w:spacing w:before="240" w:line="240" w:lineRule="auto"/>
              <w:jc w:val="center"/>
              <w:rPr>
                <w:del w:id="526" w:author="Mohammad Nayeem Hasan" w:date="2024-07-16T15:40:00Z" w16du:dateUtc="2024-07-16T09:40:00Z"/>
                <w:rFonts w:ascii="Times New Roman" w:eastAsia="Times New Roman" w:hAnsi="Times New Roman" w:cs="Times New Roman"/>
                <w:b/>
                <w:color w:val="212121"/>
                <w:sz w:val="24"/>
                <w:szCs w:val="24"/>
                <w:highlight w:val="white"/>
              </w:rPr>
            </w:pPr>
            <w:del w:id="527"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DF</w:delText>
              </w:r>
            </w:del>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57DB51" w14:textId="321AD4CF" w:rsidR="008063D1" w:rsidDel="00F13AD1" w:rsidRDefault="00661C24">
            <w:pPr>
              <w:spacing w:before="240" w:line="240" w:lineRule="auto"/>
              <w:jc w:val="center"/>
              <w:rPr>
                <w:del w:id="528" w:author="Mohammad Nayeem Hasan" w:date="2024-07-16T15:40:00Z" w16du:dateUtc="2024-07-16T09:40:00Z"/>
                <w:rFonts w:ascii="Times New Roman" w:eastAsia="Times New Roman" w:hAnsi="Times New Roman" w:cs="Times New Roman"/>
                <w:b/>
                <w:i/>
                <w:color w:val="212121"/>
                <w:sz w:val="24"/>
                <w:szCs w:val="24"/>
                <w:highlight w:val="white"/>
              </w:rPr>
            </w:pPr>
            <w:del w:id="529" w:author="Mohammad Nayeem Hasan" w:date="2024-07-16T15:40:00Z" w16du:dateUtc="2024-07-16T09:40:00Z">
              <w:r w:rsidDel="00F13AD1">
                <w:rPr>
                  <w:rFonts w:ascii="Times New Roman" w:eastAsia="Times New Roman" w:hAnsi="Times New Roman" w:cs="Times New Roman"/>
                  <w:b/>
                  <w:i/>
                  <w:color w:val="212121"/>
                  <w:sz w:val="24"/>
                  <w:szCs w:val="24"/>
                  <w:highlight w:val="white"/>
                </w:rPr>
                <w:delText>P-value</w:delText>
              </w:r>
            </w:del>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8597CF" w14:textId="5DC45384" w:rsidR="008063D1" w:rsidDel="00F13AD1" w:rsidRDefault="00661C24">
            <w:pPr>
              <w:spacing w:before="240" w:line="240" w:lineRule="auto"/>
              <w:jc w:val="center"/>
              <w:rPr>
                <w:del w:id="530" w:author="Mohammad Nayeem Hasan" w:date="2024-07-16T15:40:00Z" w16du:dateUtc="2024-07-16T09:40:00Z"/>
                <w:rFonts w:ascii="Times New Roman" w:eastAsia="Times New Roman" w:hAnsi="Times New Roman" w:cs="Times New Roman"/>
                <w:b/>
                <w:color w:val="212121"/>
                <w:sz w:val="24"/>
                <w:szCs w:val="24"/>
                <w:highlight w:val="white"/>
              </w:rPr>
            </w:pPr>
            <w:del w:id="531"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AUC scores</w:delText>
              </w:r>
            </w:del>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1D8A75" w14:textId="4AF06A13" w:rsidR="008063D1" w:rsidDel="00F13AD1" w:rsidRDefault="00661C24">
            <w:pPr>
              <w:spacing w:before="240" w:line="240" w:lineRule="auto"/>
              <w:jc w:val="center"/>
              <w:rPr>
                <w:del w:id="532" w:author="Mohammad Nayeem Hasan" w:date="2024-07-16T15:40:00Z" w16du:dateUtc="2024-07-16T09:40:00Z"/>
                <w:rFonts w:ascii="Times New Roman" w:eastAsia="Times New Roman" w:hAnsi="Times New Roman" w:cs="Times New Roman"/>
                <w:b/>
                <w:color w:val="212121"/>
                <w:sz w:val="24"/>
                <w:szCs w:val="24"/>
                <w:highlight w:val="white"/>
              </w:rPr>
            </w:pPr>
            <w:del w:id="533"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95% CI</w:delText>
              </w:r>
            </w:del>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55956D" w14:textId="2E797844" w:rsidR="008063D1" w:rsidDel="00F13AD1" w:rsidRDefault="00661C24">
            <w:pPr>
              <w:spacing w:before="240" w:line="240" w:lineRule="auto"/>
              <w:jc w:val="center"/>
              <w:rPr>
                <w:del w:id="534" w:author="Mohammad Nayeem Hasan" w:date="2024-07-16T15:40:00Z" w16du:dateUtc="2024-07-16T09:40:00Z"/>
                <w:rFonts w:ascii="Times New Roman" w:eastAsia="Times New Roman" w:hAnsi="Times New Roman" w:cs="Times New Roman"/>
                <w:b/>
                <w:i/>
                <w:color w:val="212121"/>
                <w:sz w:val="24"/>
                <w:szCs w:val="24"/>
                <w:highlight w:val="white"/>
              </w:rPr>
            </w:pPr>
            <w:del w:id="535" w:author="Mohammad Nayeem Hasan" w:date="2024-07-16T15:40:00Z" w16du:dateUtc="2024-07-16T09:40:00Z">
              <w:r w:rsidDel="00F13AD1">
                <w:rPr>
                  <w:rFonts w:ascii="Times New Roman" w:eastAsia="Times New Roman" w:hAnsi="Times New Roman" w:cs="Times New Roman"/>
                  <w:b/>
                  <w:i/>
                  <w:color w:val="212121"/>
                  <w:sz w:val="24"/>
                  <w:szCs w:val="24"/>
                  <w:highlight w:val="white"/>
                </w:rPr>
                <w:delText>P-value</w:delText>
              </w:r>
            </w:del>
          </w:p>
        </w:tc>
      </w:tr>
      <w:tr w:rsidR="008063D1" w:rsidDel="00F13AD1" w14:paraId="00FE500B" w14:textId="301D0A6A">
        <w:trPr>
          <w:trHeight w:val="315"/>
          <w:del w:id="536" w:author="Mohammad Nayeem Hasan" w:date="2024-07-16T15:40:00Z" w16du:dateUtc="2024-07-16T09:40:00Z"/>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0CBD09" w14:textId="1FBB8E83" w:rsidR="008063D1" w:rsidDel="00F13AD1" w:rsidRDefault="00661C24">
            <w:pPr>
              <w:spacing w:before="240" w:line="240" w:lineRule="auto"/>
              <w:jc w:val="both"/>
              <w:rPr>
                <w:del w:id="537" w:author="Mohammad Nayeem Hasan" w:date="2024-07-16T15:40:00Z" w16du:dateUtc="2024-07-16T09:40:00Z"/>
                <w:rFonts w:ascii="Times New Roman" w:eastAsia="Times New Roman" w:hAnsi="Times New Roman" w:cs="Times New Roman"/>
                <w:b/>
                <w:color w:val="212121"/>
                <w:sz w:val="24"/>
                <w:szCs w:val="24"/>
                <w:highlight w:val="white"/>
              </w:rPr>
            </w:pPr>
            <w:del w:id="538"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Model 1</w:delText>
              </w:r>
            </w:del>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BCFF8D" w14:textId="18BB0360" w:rsidR="008063D1" w:rsidDel="00F13AD1" w:rsidRDefault="00661C24">
            <w:pPr>
              <w:spacing w:before="240" w:line="240" w:lineRule="auto"/>
              <w:jc w:val="center"/>
              <w:rPr>
                <w:del w:id="539" w:author="Mohammad Nayeem Hasan" w:date="2024-07-16T15:40:00Z" w16du:dateUtc="2024-07-16T09:40:00Z"/>
                <w:rFonts w:ascii="Times New Roman" w:eastAsia="Times New Roman" w:hAnsi="Times New Roman" w:cs="Times New Roman"/>
                <w:color w:val="212121"/>
                <w:sz w:val="24"/>
                <w:szCs w:val="24"/>
                <w:highlight w:val="white"/>
              </w:rPr>
            </w:pPr>
            <w:del w:id="540" w:author="Mohammad Nayeem Hasan" w:date="2024-07-16T15:40:00Z" w16du:dateUtc="2024-07-16T09:40:00Z">
              <w:r w:rsidDel="00F13AD1">
                <w:rPr>
                  <w:rFonts w:ascii="Times New Roman" w:eastAsia="Times New Roman" w:hAnsi="Times New Roman" w:cs="Times New Roman"/>
                  <w:color w:val="212121"/>
                  <w:sz w:val="24"/>
                  <w:szCs w:val="24"/>
                  <w:highlight w:val="white"/>
                </w:rPr>
                <w:delText>6.01</w:delText>
              </w:r>
            </w:del>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A492AD" w14:textId="3144B2C0" w:rsidR="008063D1" w:rsidDel="00F13AD1" w:rsidRDefault="00661C24">
            <w:pPr>
              <w:spacing w:before="240" w:line="240" w:lineRule="auto"/>
              <w:jc w:val="center"/>
              <w:rPr>
                <w:del w:id="541" w:author="Mohammad Nayeem Hasan" w:date="2024-07-16T15:40:00Z" w16du:dateUtc="2024-07-16T09:40:00Z"/>
                <w:rFonts w:ascii="Times New Roman" w:eastAsia="Times New Roman" w:hAnsi="Times New Roman" w:cs="Times New Roman"/>
                <w:color w:val="212121"/>
                <w:sz w:val="24"/>
                <w:szCs w:val="24"/>
                <w:highlight w:val="white"/>
              </w:rPr>
            </w:pPr>
            <w:del w:id="542" w:author="Mohammad Nayeem Hasan" w:date="2024-07-16T15:40:00Z" w16du:dateUtc="2024-07-16T09:40:00Z">
              <w:r w:rsidDel="00F13AD1">
                <w:rPr>
                  <w:rFonts w:ascii="Times New Roman" w:eastAsia="Times New Roman" w:hAnsi="Times New Roman" w:cs="Times New Roman"/>
                  <w:color w:val="212121"/>
                  <w:sz w:val="24"/>
                  <w:szCs w:val="24"/>
                  <w:highlight w:val="white"/>
                </w:rPr>
                <w:delText>8</w:delText>
              </w:r>
            </w:del>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9BB124" w14:textId="57FFDC83" w:rsidR="008063D1" w:rsidDel="00F13AD1" w:rsidRDefault="00661C24">
            <w:pPr>
              <w:spacing w:before="240" w:line="240" w:lineRule="auto"/>
              <w:jc w:val="center"/>
              <w:rPr>
                <w:del w:id="543" w:author="Mohammad Nayeem Hasan" w:date="2024-07-16T15:40:00Z" w16du:dateUtc="2024-07-16T09:40:00Z"/>
                <w:rFonts w:ascii="Times New Roman" w:eastAsia="Times New Roman" w:hAnsi="Times New Roman" w:cs="Times New Roman"/>
                <w:color w:val="212121"/>
                <w:sz w:val="24"/>
                <w:szCs w:val="24"/>
                <w:highlight w:val="white"/>
              </w:rPr>
            </w:pPr>
            <w:del w:id="544" w:author="Mohammad Nayeem Hasan" w:date="2024-07-16T15:40:00Z" w16du:dateUtc="2024-07-16T09:40:00Z">
              <w:r w:rsidDel="00F13AD1">
                <w:rPr>
                  <w:rFonts w:ascii="Times New Roman" w:eastAsia="Times New Roman" w:hAnsi="Times New Roman" w:cs="Times New Roman"/>
                  <w:color w:val="212121"/>
                  <w:sz w:val="24"/>
                  <w:szCs w:val="24"/>
                  <w:highlight w:val="white"/>
                </w:rPr>
                <w:delText>0.646</w:delText>
              </w:r>
            </w:del>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E7980E" w14:textId="6D92098E" w:rsidR="008063D1" w:rsidDel="00F13AD1" w:rsidRDefault="00661C24">
            <w:pPr>
              <w:spacing w:before="240" w:line="240" w:lineRule="auto"/>
              <w:jc w:val="center"/>
              <w:rPr>
                <w:del w:id="545" w:author="Mohammad Nayeem Hasan" w:date="2024-07-16T15:40:00Z" w16du:dateUtc="2024-07-16T09:40:00Z"/>
                <w:rFonts w:ascii="Times New Roman" w:eastAsia="Times New Roman" w:hAnsi="Times New Roman" w:cs="Times New Roman"/>
                <w:color w:val="212121"/>
                <w:sz w:val="24"/>
                <w:szCs w:val="24"/>
                <w:highlight w:val="white"/>
              </w:rPr>
            </w:pPr>
            <w:del w:id="546" w:author="Mohammad Nayeem Hasan" w:date="2024-07-16T15:40:00Z" w16du:dateUtc="2024-07-16T09:40:00Z">
              <w:r w:rsidDel="00F13AD1">
                <w:rPr>
                  <w:rFonts w:ascii="Times New Roman" w:eastAsia="Times New Roman" w:hAnsi="Times New Roman" w:cs="Times New Roman"/>
                  <w:color w:val="212121"/>
                  <w:sz w:val="24"/>
                  <w:szCs w:val="24"/>
                  <w:highlight w:val="white"/>
                </w:rPr>
                <w:delText>62.43%</w:delText>
              </w:r>
            </w:del>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C13319" w14:textId="1BD03AA2" w:rsidR="008063D1" w:rsidDel="00F13AD1" w:rsidRDefault="00661C24">
            <w:pPr>
              <w:spacing w:before="240" w:line="240" w:lineRule="auto"/>
              <w:jc w:val="center"/>
              <w:rPr>
                <w:del w:id="547" w:author="Mohammad Nayeem Hasan" w:date="2024-07-16T15:40:00Z" w16du:dateUtc="2024-07-16T09:40:00Z"/>
                <w:rFonts w:ascii="Times New Roman" w:eastAsia="Times New Roman" w:hAnsi="Times New Roman" w:cs="Times New Roman"/>
                <w:color w:val="212121"/>
                <w:sz w:val="24"/>
                <w:szCs w:val="24"/>
                <w:highlight w:val="white"/>
              </w:rPr>
            </w:pPr>
            <w:del w:id="548" w:author="Mohammad Nayeem Hasan" w:date="2024-07-16T15:40:00Z" w16du:dateUtc="2024-07-16T09:40:00Z">
              <w:r w:rsidDel="00F13AD1">
                <w:rPr>
                  <w:rFonts w:ascii="Times New Roman" w:eastAsia="Times New Roman" w:hAnsi="Times New Roman" w:cs="Times New Roman"/>
                  <w:color w:val="212121"/>
                  <w:sz w:val="24"/>
                  <w:szCs w:val="24"/>
                  <w:highlight w:val="white"/>
                </w:rPr>
                <w:delText>59.80%-72.05%</w:delText>
              </w:r>
            </w:del>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D1E9AD" w14:textId="4E4109AD" w:rsidR="008063D1" w:rsidDel="00F13AD1" w:rsidRDefault="00661C24">
            <w:pPr>
              <w:spacing w:before="240" w:line="240" w:lineRule="auto"/>
              <w:jc w:val="center"/>
              <w:rPr>
                <w:del w:id="549" w:author="Mohammad Nayeem Hasan" w:date="2024-07-16T15:40:00Z" w16du:dateUtc="2024-07-16T09:40:00Z"/>
                <w:rFonts w:ascii="Times New Roman" w:eastAsia="Times New Roman" w:hAnsi="Times New Roman" w:cs="Times New Roman"/>
                <w:color w:val="212121"/>
                <w:sz w:val="24"/>
                <w:szCs w:val="24"/>
                <w:highlight w:val="white"/>
              </w:rPr>
            </w:pPr>
            <w:del w:id="550" w:author="Mohammad Nayeem Hasan" w:date="2024-07-16T15:40:00Z" w16du:dateUtc="2024-07-16T09:40:00Z">
              <w:r w:rsidDel="00F13AD1">
                <w:rPr>
                  <w:rFonts w:ascii="Times New Roman" w:eastAsia="Times New Roman" w:hAnsi="Times New Roman" w:cs="Times New Roman"/>
                  <w:color w:val="212121"/>
                  <w:sz w:val="24"/>
                  <w:szCs w:val="24"/>
                  <w:highlight w:val="white"/>
                </w:rPr>
                <w:delText>&lt;0.001</w:delText>
              </w:r>
            </w:del>
          </w:p>
        </w:tc>
      </w:tr>
      <w:tr w:rsidR="008063D1" w:rsidDel="00F13AD1" w14:paraId="204FBF67" w14:textId="71C01522">
        <w:trPr>
          <w:trHeight w:val="315"/>
          <w:del w:id="551" w:author="Mohammad Nayeem Hasan" w:date="2024-07-16T15:40:00Z" w16du:dateUtc="2024-07-16T09:40:00Z"/>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516055" w14:textId="63E6A1EB" w:rsidR="008063D1" w:rsidDel="00F13AD1" w:rsidRDefault="00661C24">
            <w:pPr>
              <w:spacing w:before="240" w:line="240" w:lineRule="auto"/>
              <w:jc w:val="both"/>
              <w:rPr>
                <w:del w:id="552" w:author="Mohammad Nayeem Hasan" w:date="2024-07-16T15:40:00Z" w16du:dateUtc="2024-07-16T09:40:00Z"/>
                <w:rFonts w:ascii="Times New Roman" w:eastAsia="Times New Roman" w:hAnsi="Times New Roman" w:cs="Times New Roman"/>
                <w:b/>
                <w:color w:val="212121"/>
                <w:sz w:val="24"/>
                <w:szCs w:val="24"/>
                <w:highlight w:val="white"/>
              </w:rPr>
            </w:pPr>
            <w:del w:id="553"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Model 2</w:delText>
              </w:r>
            </w:del>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E96868" w14:textId="75105C1C" w:rsidR="008063D1" w:rsidDel="00F13AD1" w:rsidRDefault="00661C24">
            <w:pPr>
              <w:spacing w:before="240" w:line="240" w:lineRule="auto"/>
              <w:jc w:val="center"/>
              <w:rPr>
                <w:del w:id="554" w:author="Mohammad Nayeem Hasan" w:date="2024-07-16T15:40:00Z" w16du:dateUtc="2024-07-16T09:40:00Z"/>
                <w:rFonts w:ascii="Times New Roman" w:eastAsia="Times New Roman" w:hAnsi="Times New Roman" w:cs="Times New Roman"/>
                <w:color w:val="212121"/>
                <w:sz w:val="24"/>
                <w:szCs w:val="24"/>
                <w:highlight w:val="white"/>
              </w:rPr>
            </w:pPr>
            <w:del w:id="555" w:author="Mohammad Nayeem Hasan" w:date="2024-07-16T15:40:00Z" w16du:dateUtc="2024-07-16T09:40:00Z">
              <w:r w:rsidDel="00F13AD1">
                <w:rPr>
                  <w:rFonts w:ascii="Times New Roman" w:eastAsia="Times New Roman" w:hAnsi="Times New Roman" w:cs="Times New Roman"/>
                  <w:color w:val="212121"/>
                  <w:sz w:val="24"/>
                  <w:szCs w:val="24"/>
                  <w:highlight w:val="white"/>
                </w:rPr>
                <w:delText>5.35</w:delText>
              </w:r>
            </w:del>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746AE" w14:textId="1E3769E2" w:rsidR="008063D1" w:rsidDel="00F13AD1" w:rsidRDefault="00661C24">
            <w:pPr>
              <w:spacing w:before="240" w:line="240" w:lineRule="auto"/>
              <w:jc w:val="center"/>
              <w:rPr>
                <w:del w:id="556" w:author="Mohammad Nayeem Hasan" w:date="2024-07-16T15:40:00Z" w16du:dateUtc="2024-07-16T09:40:00Z"/>
                <w:rFonts w:ascii="Times New Roman" w:eastAsia="Times New Roman" w:hAnsi="Times New Roman" w:cs="Times New Roman"/>
                <w:color w:val="212121"/>
                <w:sz w:val="24"/>
                <w:szCs w:val="24"/>
                <w:highlight w:val="white"/>
              </w:rPr>
            </w:pPr>
            <w:del w:id="557" w:author="Mohammad Nayeem Hasan" w:date="2024-07-16T15:40:00Z" w16du:dateUtc="2024-07-16T09:40:00Z">
              <w:r w:rsidDel="00F13AD1">
                <w:rPr>
                  <w:rFonts w:ascii="Times New Roman" w:eastAsia="Times New Roman" w:hAnsi="Times New Roman" w:cs="Times New Roman"/>
                  <w:color w:val="212121"/>
                  <w:sz w:val="24"/>
                  <w:szCs w:val="24"/>
                  <w:highlight w:val="white"/>
                </w:rPr>
                <w:delText>6</w:delText>
              </w:r>
            </w:del>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3F6671" w14:textId="6276C570" w:rsidR="008063D1" w:rsidDel="00F13AD1" w:rsidRDefault="00661C24">
            <w:pPr>
              <w:spacing w:before="240" w:line="240" w:lineRule="auto"/>
              <w:jc w:val="center"/>
              <w:rPr>
                <w:del w:id="558" w:author="Mohammad Nayeem Hasan" w:date="2024-07-16T15:40:00Z" w16du:dateUtc="2024-07-16T09:40:00Z"/>
                <w:rFonts w:ascii="Times New Roman" w:eastAsia="Times New Roman" w:hAnsi="Times New Roman" w:cs="Times New Roman"/>
                <w:color w:val="212121"/>
                <w:sz w:val="24"/>
                <w:szCs w:val="24"/>
                <w:highlight w:val="white"/>
              </w:rPr>
            </w:pPr>
            <w:del w:id="559" w:author="Mohammad Nayeem Hasan" w:date="2024-07-16T15:40:00Z" w16du:dateUtc="2024-07-16T09:40:00Z">
              <w:r w:rsidDel="00F13AD1">
                <w:rPr>
                  <w:rFonts w:ascii="Times New Roman" w:eastAsia="Times New Roman" w:hAnsi="Times New Roman" w:cs="Times New Roman"/>
                  <w:color w:val="212121"/>
                  <w:sz w:val="24"/>
                  <w:szCs w:val="24"/>
                  <w:highlight w:val="white"/>
                </w:rPr>
                <w:delText>0.500</w:delText>
              </w:r>
            </w:del>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49BFBE" w14:textId="575D144A" w:rsidR="008063D1" w:rsidDel="00F13AD1" w:rsidRDefault="00661C24">
            <w:pPr>
              <w:spacing w:before="240" w:line="240" w:lineRule="auto"/>
              <w:jc w:val="center"/>
              <w:rPr>
                <w:del w:id="560" w:author="Mohammad Nayeem Hasan" w:date="2024-07-16T15:40:00Z" w16du:dateUtc="2024-07-16T09:40:00Z"/>
                <w:rFonts w:ascii="Times New Roman" w:eastAsia="Times New Roman" w:hAnsi="Times New Roman" w:cs="Times New Roman"/>
                <w:color w:val="212121"/>
                <w:sz w:val="24"/>
                <w:szCs w:val="24"/>
                <w:highlight w:val="white"/>
              </w:rPr>
            </w:pPr>
            <w:del w:id="561" w:author="Mohammad Nayeem Hasan" w:date="2024-07-16T15:40:00Z" w16du:dateUtc="2024-07-16T09:40:00Z">
              <w:r w:rsidDel="00F13AD1">
                <w:rPr>
                  <w:rFonts w:ascii="Times New Roman" w:eastAsia="Times New Roman" w:hAnsi="Times New Roman" w:cs="Times New Roman"/>
                  <w:color w:val="212121"/>
                  <w:sz w:val="24"/>
                  <w:szCs w:val="24"/>
                  <w:highlight w:val="white"/>
                </w:rPr>
                <w:delText>58.92%</w:delText>
              </w:r>
            </w:del>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D8276" w14:textId="3BA9E1F9" w:rsidR="008063D1" w:rsidDel="00F13AD1" w:rsidRDefault="00661C24">
            <w:pPr>
              <w:spacing w:before="240" w:line="240" w:lineRule="auto"/>
              <w:jc w:val="center"/>
              <w:rPr>
                <w:del w:id="562" w:author="Mohammad Nayeem Hasan" w:date="2024-07-16T15:40:00Z" w16du:dateUtc="2024-07-16T09:40:00Z"/>
                <w:rFonts w:ascii="Times New Roman" w:eastAsia="Times New Roman" w:hAnsi="Times New Roman" w:cs="Times New Roman"/>
                <w:color w:val="212121"/>
                <w:sz w:val="24"/>
                <w:szCs w:val="24"/>
                <w:highlight w:val="white"/>
              </w:rPr>
            </w:pPr>
            <w:del w:id="563" w:author="Mohammad Nayeem Hasan" w:date="2024-07-16T15:40:00Z" w16du:dateUtc="2024-07-16T09:40:00Z">
              <w:r w:rsidDel="00F13AD1">
                <w:rPr>
                  <w:rFonts w:ascii="Times New Roman" w:eastAsia="Times New Roman" w:hAnsi="Times New Roman" w:cs="Times New Roman"/>
                  <w:color w:val="212121"/>
                  <w:sz w:val="24"/>
                  <w:szCs w:val="24"/>
                  <w:highlight w:val="white"/>
                </w:rPr>
                <w:delText>51.48%-65.14%</w:delText>
              </w:r>
            </w:del>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92C9AD" w14:textId="11B89886" w:rsidR="008063D1" w:rsidDel="00F13AD1" w:rsidRDefault="00661C24">
            <w:pPr>
              <w:spacing w:before="240" w:line="240" w:lineRule="auto"/>
              <w:jc w:val="center"/>
              <w:rPr>
                <w:del w:id="564" w:author="Mohammad Nayeem Hasan" w:date="2024-07-16T15:40:00Z" w16du:dateUtc="2024-07-16T09:40:00Z"/>
                <w:rFonts w:ascii="Times New Roman" w:eastAsia="Times New Roman" w:hAnsi="Times New Roman" w:cs="Times New Roman"/>
                <w:color w:val="212121"/>
                <w:sz w:val="24"/>
                <w:szCs w:val="24"/>
                <w:highlight w:val="white"/>
              </w:rPr>
            </w:pPr>
            <w:del w:id="565" w:author="Mohammad Nayeem Hasan" w:date="2024-07-16T15:40:00Z" w16du:dateUtc="2024-07-16T09:40:00Z">
              <w:r w:rsidDel="00F13AD1">
                <w:rPr>
                  <w:rFonts w:ascii="Times New Roman" w:eastAsia="Times New Roman" w:hAnsi="Times New Roman" w:cs="Times New Roman"/>
                  <w:color w:val="212121"/>
                  <w:sz w:val="24"/>
                  <w:szCs w:val="24"/>
                  <w:highlight w:val="white"/>
                </w:rPr>
                <w:delText>&lt;0.001</w:delText>
              </w:r>
            </w:del>
          </w:p>
        </w:tc>
      </w:tr>
      <w:tr w:rsidR="008063D1" w:rsidDel="00F13AD1" w14:paraId="18C32745" w14:textId="1F071F72">
        <w:trPr>
          <w:trHeight w:val="315"/>
          <w:del w:id="566" w:author="Mohammad Nayeem Hasan" w:date="2024-07-16T15:40:00Z" w16du:dateUtc="2024-07-16T09:40:00Z"/>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6E85D2" w14:textId="688E05D0" w:rsidR="008063D1" w:rsidDel="00F13AD1" w:rsidRDefault="00661C24">
            <w:pPr>
              <w:spacing w:before="240" w:line="240" w:lineRule="auto"/>
              <w:jc w:val="both"/>
              <w:rPr>
                <w:del w:id="567" w:author="Mohammad Nayeem Hasan" w:date="2024-07-16T15:40:00Z" w16du:dateUtc="2024-07-16T09:40:00Z"/>
                <w:rFonts w:ascii="Times New Roman" w:eastAsia="Times New Roman" w:hAnsi="Times New Roman" w:cs="Times New Roman"/>
                <w:b/>
                <w:color w:val="212121"/>
                <w:sz w:val="24"/>
                <w:szCs w:val="24"/>
                <w:highlight w:val="white"/>
              </w:rPr>
            </w:pPr>
            <w:del w:id="568" w:author="Mohammad Nayeem Hasan" w:date="2024-07-16T15:40:00Z" w16du:dateUtc="2024-07-16T09:40:00Z">
              <w:r w:rsidDel="00F13AD1">
                <w:rPr>
                  <w:rFonts w:ascii="Times New Roman" w:eastAsia="Times New Roman" w:hAnsi="Times New Roman" w:cs="Times New Roman"/>
                  <w:b/>
                  <w:color w:val="212121"/>
                  <w:sz w:val="24"/>
                  <w:szCs w:val="24"/>
                  <w:highlight w:val="white"/>
                </w:rPr>
                <w:delText>Model 3</w:delText>
              </w:r>
            </w:del>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093FE" w14:textId="339FCA53" w:rsidR="008063D1" w:rsidDel="00F13AD1" w:rsidRDefault="00661C24">
            <w:pPr>
              <w:spacing w:before="240" w:line="240" w:lineRule="auto"/>
              <w:jc w:val="center"/>
              <w:rPr>
                <w:del w:id="569" w:author="Mohammad Nayeem Hasan" w:date="2024-07-16T15:40:00Z" w16du:dateUtc="2024-07-16T09:40:00Z"/>
                <w:rFonts w:ascii="Times New Roman" w:eastAsia="Times New Roman" w:hAnsi="Times New Roman" w:cs="Times New Roman"/>
                <w:color w:val="212121"/>
                <w:sz w:val="24"/>
                <w:szCs w:val="24"/>
                <w:highlight w:val="white"/>
              </w:rPr>
            </w:pPr>
            <w:del w:id="570" w:author="Mohammad Nayeem Hasan" w:date="2024-07-16T15:40:00Z" w16du:dateUtc="2024-07-16T09:40:00Z">
              <w:r w:rsidDel="00F13AD1">
                <w:rPr>
                  <w:rFonts w:ascii="Times New Roman" w:eastAsia="Times New Roman" w:hAnsi="Times New Roman" w:cs="Times New Roman"/>
                  <w:color w:val="212121"/>
                  <w:sz w:val="24"/>
                  <w:szCs w:val="24"/>
                  <w:highlight w:val="white"/>
                </w:rPr>
                <w:delText>6.93</w:delText>
              </w:r>
            </w:del>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0A54C8" w14:textId="6BBBB657" w:rsidR="008063D1" w:rsidDel="00F13AD1" w:rsidRDefault="00661C24">
            <w:pPr>
              <w:spacing w:before="240" w:line="240" w:lineRule="auto"/>
              <w:jc w:val="center"/>
              <w:rPr>
                <w:del w:id="571" w:author="Mohammad Nayeem Hasan" w:date="2024-07-16T15:40:00Z" w16du:dateUtc="2024-07-16T09:40:00Z"/>
                <w:rFonts w:ascii="Times New Roman" w:eastAsia="Times New Roman" w:hAnsi="Times New Roman" w:cs="Times New Roman"/>
                <w:color w:val="212121"/>
                <w:sz w:val="24"/>
                <w:szCs w:val="24"/>
                <w:highlight w:val="white"/>
              </w:rPr>
            </w:pPr>
            <w:del w:id="572" w:author="Mohammad Nayeem Hasan" w:date="2024-07-16T15:40:00Z" w16du:dateUtc="2024-07-16T09:40:00Z">
              <w:r w:rsidDel="00F13AD1">
                <w:rPr>
                  <w:rFonts w:ascii="Times New Roman" w:eastAsia="Times New Roman" w:hAnsi="Times New Roman" w:cs="Times New Roman"/>
                  <w:color w:val="212121"/>
                  <w:sz w:val="24"/>
                  <w:szCs w:val="24"/>
                  <w:highlight w:val="white"/>
                </w:rPr>
                <w:delText>8</w:delText>
              </w:r>
            </w:del>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6370DF" w14:textId="41FFB843" w:rsidR="008063D1" w:rsidDel="00F13AD1" w:rsidRDefault="00661C24">
            <w:pPr>
              <w:spacing w:before="240" w:line="240" w:lineRule="auto"/>
              <w:jc w:val="center"/>
              <w:rPr>
                <w:del w:id="573" w:author="Mohammad Nayeem Hasan" w:date="2024-07-16T15:40:00Z" w16du:dateUtc="2024-07-16T09:40:00Z"/>
                <w:rFonts w:ascii="Times New Roman" w:eastAsia="Times New Roman" w:hAnsi="Times New Roman" w:cs="Times New Roman"/>
                <w:color w:val="212121"/>
                <w:sz w:val="24"/>
                <w:szCs w:val="24"/>
                <w:highlight w:val="white"/>
              </w:rPr>
            </w:pPr>
            <w:del w:id="574" w:author="Mohammad Nayeem Hasan" w:date="2024-07-16T15:40:00Z" w16du:dateUtc="2024-07-16T09:40:00Z">
              <w:r w:rsidDel="00F13AD1">
                <w:rPr>
                  <w:rFonts w:ascii="Times New Roman" w:eastAsia="Times New Roman" w:hAnsi="Times New Roman" w:cs="Times New Roman"/>
                  <w:color w:val="212121"/>
                  <w:sz w:val="24"/>
                  <w:szCs w:val="24"/>
                  <w:highlight w:val="white"/>
                </w:rPr>
                <w:delText>0.544</w:delText>
              </w:r>
            </w:del>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EDEA4A" w14:textId="3E828F5F" w:rsidR="008063D1" w:rsidDel="00F13AD1" w:rsidRDefault="00661C24">
            <w:pPr>
              <w:spacing w:before="240" w:line="240" w:lineRule="auto"/>
              <w:jc w:val="center"/>
              <w:rPr>
                <w:del w:id="575" w:author="Mohammad Nayeem Hasan" w:date="2024-07-16T15:40:00Z" w16du:dateUtc="2024-07-16T09:40:00Z"/>
                <w:rFonts w:ascii="Times New Roman" w:eastAsia="Times New Roman" w:hAnsi="Times New Roman" w:cs="Times New Roman"/>
                <w:color w:val="212121"/>
                <w:sz w:val="24"/>
                <w:szCs w:val="24"/>
                <w:highlight w:val="white"/>
              </w:rPr>
            </w:pPr>
            <w:del w:id="576" w:author="Mohammad Nayeem Hasan" w:date="2024-07-16T15:40:00Z" w16du:dateUtc="2024-07-16T09:40:00Z">
              <w:r w:rsidDel="00F13AD1">
                <w:rPr>
                  <w:rFonts w:ascii="Times New Roman" w:eastAsia="Times New Roman" w:hAnsi="Times New Roman" w:cs="Times New Roman"/>
                  <w:color w:val="212121"/>
                  <w:sz w:val="24"/>
                  <w:szCs w:val="24"/>
                  <w:highlight w:val="white"/>
                </w:rPr>
                <w:delText>68.87%</w:delText>
              </w:r>
            </w:del>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41D31A" w14:textId="236CE64F" w:rsidR="008063D1" w:rsidDel="00F13AD1" w:rsidRDefault="00661C24">
            <w:pPr>
              <w:spacing w:before="240" w:line="240" w:lineRule="auto"/>
              <w:jc w:val="center"/>
              <w:rPr>
                <w:del w:id="577" w:author="Mohammad Nayeem Hasan" w:date="2024-07-16T15:40:00Z" w16du:dateUtc="2024-07-16T09:40:00Z"/>
                <w:rFonts w:ascii="Times New Roman" w:eastAsia="Times New Roman" w:hAnsi="Times New Roman" w:cs="Times New Roman"/>
                <w:color w:val="212121"/>
                <w:sz w:val="24"/>
                <w:szCs w:val="24"/>
                <w:highlight w:val="white"/>
              </w:rPr>
            </w:pPr>
            <w:del w:id="578" w:author="Mohammad Nayeem Hasan" w:date="2024-07-16T15:40:00Z" w16du:dateUtc="2024-07-16T09:40:00Z">
              <w:r w:rsidDel="00F13AD1">
                <w:rPr>
                  <w:rFonts w:ascii="Times New Roman" w:eastAsia="Times New Roman" w:hAnsi="Times New Roman" w:cs="Times New Roman"/>
                  <w:color w:val="212121"/>
                  <w:sz w:val="24"/>
                  <w:szCs w:val="24"/>
                  <w:highlight w:val="white"/>
                </w:rPr>
                <w:delText>65.46%-76.99%</w:delText>
              </w:r>
            </w:del>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C6B75" w14:textId="68945ED6" w:rsidR="008063D1" w:rsidDel="00F13AD1" w:rsidRDefault="00661C24">
            <w:pPr>
              <w:spacing w:before="240" w:line="240" w:lineRule="auto"/>
              <w:jc w:val="center"/>
              <w:rPr>
                <w:del w:id="579" w:author="Mohammad Nayeem Hasan" w:date="2024-07-16T15:40:00Z" w16du:dateUtc="2024-07-16T09:40:00Z"/>
                <w:rFonts w:ascii="Times New Roman" w:eastAsia="Times New Roman" w:hAnsi="Times New Roman" w:cs="Times New Roman"/>
                <w:color w:val="212121"/>
                <w:sz w:val="24"/>
                <w:szCs w:val="24"/>
                <w:highlight w:val="white"/>
              </w:rPr>
            </w:pPr>
            <w:del w:id="580" w:author="Mohammad Nayeem Hasan" w:date="2024-07-16T15:40:00Z" w16du:dateUtc="2024-07-16T09:40:00Z">
              <w:r w:rsidDel="00F13AD1">
                <w:rPr>
                  <w:rFonts w:ascii="Times New Roman" w:eastAsia="Times New Roman" w:hAnsi="Times New Roman" w:cs="Times New Roman"/>
                  <w:color w:val="212121"/>
                  <w:sz w:val="24"/>
                  <w:szCs w:val="24"/>
                  <w:highlight w:val="white"/>
                </w:rPr>
                <w:delText>&lt;0.001</w:delText>
              </w:r>
            </w:del>
          </w:p>
        </w:tc>
      </w:tr>
    </w:tbl>
    <w:p w14:paraId="11C64BA6" w14:textId="64A2029D" w:rsidR="008063D1" w:rsidDel="00F13AD1" w:rsidRDefault="008063D1">
      <w:pPr>
        <w:spacing w:before="240" w:line="240" w:lineRule="auto"/>
        <w:jc w:val="both"/>
        <w:rPr>
          <w:del w:id="581" w:author="Mohammad Nayeem Hasan" w:date="2024-07-16T15:40:00Z" w16du:dateUtc="2024-07-16T09:40:00Z"/>
          <w:rFonts w:ascii="Times New Roman" w:eastAsia="Times New Roman" w:hAnsi="Times New Roman" w:cs="Times New Roman"/>
          <w:color w:val="212121"/>
          <w:sz w:val="24"/>
          <w:szCs w:val="24"/>
          <w:highlight w:val="white"/>
        </w:rPr>
      </w:pPr>
    </w:p>
    <w:p w14:paraId="7F50E103" w14:textId="04C08744" w:rsidR="008063D1" w:rsidDel="00F13AD1" w:rsidRDefault="00661C24">
      <w:pPr>
        <w:spacing w:before="240" w:line="240" w:lineRule="auto"/>
        <w:jc w:val="both"/>
        <w:rPr>
          <w:del w:id="582" w:author="Mohammad Nayeem Hasan" w:date="2024-07-16T15:40:00Z" w16du:dateUtc="2024-07-16T09:40:00Z"/>
          <w:rFonts w:ascii="Times New Roman" w:eastAsia="Times New Roman" w:hAnsi="Times New Roman" w:cs="Times New Roman"/>
          <w:color w:val="212121"/>
          <w:sz w:val="24"/>
          <w:szCs w:val="24"/>
          <w:highlight w:val="white"/>
        </w:rPr>
      </w:pPr>
      <w:del w:id="583" w:author="Mohammad Nayeem Hasan" w:date="2024-07-16T15:40:00Z" w16du:dateUtc="2024-07-16T09:40:00Z">
        <w:r w:rsidDel="00F13AD1">
          <w:rPr>
            <w:rFonts w:ascii="Times New Roman" w:eastAsia="Times New Roman" w:hAnsi="Times New Roman" w:cs="Times New Roman"/>
            <w:color w:val="212121"/>
            <w:sz w:val="24"/>
            <w:szCs w:val="24"/>
            <w:highlight w:val="white"/>
          </w:rPr>
          <w:delText xml:space="preserve"> </w:delText>
        </w:r>
      </w:del>
    </w:p>
    <w:p w14:paraId="5CD53BC1" w14:textId="77777777" w:rsidR="008063D1" w:rsidRDefault="008063D1" w:rsidP="00F13AD1">
      <w:pPr>
        <w:spacing w:before="240" w:line="240" w:lineRule="auto"/>
        <w:jc w:val="both"/>
        <w:rPr>
          <w:rFonts w:ascii="Times New Roman" w:eastAsia="Times New Roman" w:hAnsi="Times New Roman" w:cs="Times New Roman"/>
          <w:b/>
          <w:color w:val="212121"/>
          <w:sz w:val="24"/>
          <w:szCs w:val="24"/>
          <w:highlight w:val="white"/>
        </w:rPr>
        <w:sectPr w:rsidR="008063D1">
          <w:pgSz w:w="11909" w:h="16834"/>
          <w:pgMar w:top="1440" w:right="1440" w:bottom="1440" w:left="1440" w:header="720" w:footer="720" w:gutter="0"/>
          <w:pgNumType w:start="1"/>
          <w:cols w:space="720"/>
        </w:sectPr>
        <w:pPrChange w:id="584" w:author="Mohammad Nayeem Hasan" w:date="2024-07-16T15:40:00Z" w16du:dateUtc="2024-07-16T09:40:00Z">
          <w:pPr>
            <w:pStyle w:val="Heading1"/>
            <w:keepNext w:val="0"/>
            <w:keepLines w:val="0"/>
            <w:spacing w:before="0" w:line="240" w:lineRule="auto"/>
            <w:jc w:val="both"/>
          </w:pPr>
        </w:pPrChange>
      </w:pPr>
      <w:bookmarkStart w:id="585" w:name="_l9m7ejh15isj" w:colFirst="0" w:colLast="0"/>
      <w:bookmarkEnd w:id="585"/>
    </w:p>
    <w:p w14:paraId="7B624B21" w14:textId="77777777" w:rsidR="008063D1" w:rsidRDefault="00661C24">
      <w:pPr>
        <w:pStyle w:val="Heading1"/>
        <w:keepNext w:val="0"/>
        <w:keepLines w:val="0"/>
        <w:spacing w:before="0" w:line="240" w:lineRule="auto"/>
        <w:jc w:val="both"/>
        <w:rPr>
          <w:rFonts w:ascii="Times New Roman" w:eastAsia="Times New Roman" w:hAnsi="Times New Roman" w:cs="Times New Roman"/>
          <w:b/>
          <w:color w:val="212121"/>
          <w:sz w:val="24"/>
          <w:szCs w:val="24"/>
          <w:highlight w:val="white"/>
        </w:rPr>
      </w:pPr>
      <w:bookmarkStart w:id="586" w:name="_u91x14uhgh2" w:colFirst="0" w:colLast="0"/>
      <w:bookmarkEnd w:id="586"/>
      <w:r>
        <w:rPr>
          <w:rFonts w:ascii="Times New Roman" w:eastAsia="Times New Roman" w:hAnsi="Times New Roman" w:cs="Times New Roman"/>
          <w:b/>
          <w:color w:val="212121"/>
          <w:sz w:val="24"/>
          <w:szCs w:val="24"/>
          <w:highlight w:val="white"/>
        </w:rPr>
        <w:lastRenderedPageBreak/>
        <w:t>Figures</w:t>
      </w:r>
    </w:p>
    <w:p w14:paraId="04E92009"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14:anchorId="42FA4F53" wp14:editId="17C20264">
            <wp:extent cx="8863200" cy="4432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863200" cy="4432300"/>
                    </a:xfrm>
                    <a:prstGeom prst="rect">
                      <a:avLst/>
                    </a:prstGeom>
                    <a:ln/>
                  </pic:spPr>
                </pic:pic>
              </a:graphicData>
            </a:graphic>
          </wp:inline>
        </w:drawing>
      </w:r>
    </w:p>
    <w:p w14:paraId="7E7EB43C"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Figure 1: Breast cancer treatment delays at various stages</w:t>
      </w:r>
    </w:p>
    <w:p w14:paraId="5DD56020" w14:textId="77777777" w:rsidR="008063D1" w:rsidRDefault="008063D1">
      <w:pPr>
        <w:spacing w:before="240" w:line="240" w:lineRule="auto"/>
        <w:jc w:val="center"/>
        <w:rPr>
          <w:rFonts w:ascii="Times New Roman" w:eastAsia="Times New Roman" w:hAnsi="Times New Roman" w:cs="Times New Roman"/>
          <w:color w:val="212121"/>
          <w:sz w:val="24"/>
          <w:szCs w:val="24"/>
          <w:highlight w:val="white"/>
        </w:rPr>
      </w:pPr>
    </w:p>
    <w:p w14:paraId="5DD58F0E"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 xml:space="preserve"> </w:t>
      </w:r>
      <w:r>
        <w:rPr>
          <w:rFonts w:ascii="Times New Roman" w:eastAsia="Times New Roman" w:hAnsi="Times New Roman" w:cs="Times New Roman"/>
          <w:noProof/>
          <w:color w:val="212121"/>
          <w:sz w:val="24"/>
          <w:szCs w:val="24"/>
          <w:highlight w:val="white"/>
        </w:rPr>
        <w:drawing>
          <wp:inline distT="114300" distB="114300" distL="114300" distR="114300" wp14:anchorId="08E264A3" wp14:editId="703B7E6E">
            <wp:extent cx="5743575" cy="458913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43575" cy="4589136"/>
                    </a:xfrm>
                    <a:prstGeom prst="rect">
                      <a:avLst/>
                    </a:prstGeom>
                    <a:ln/>
                  </pic:spPr>
                </pic:pic>
              </a:graphicData>
            </a:graphic>
          </wp:inline>
        </w:drawing>
      </w:r>
    </w:p>
    <w:p w14:paraId="64DDE759" w14:textId="77777777" w:rsidR="008063D1" w:rsidRDefault="00661C24">
      <w:pPr>
        <w:spacing w:before="240"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Figure 2: Physical presentations of the patients</w:t>
      </w:r>
    </w:p>
    <w:p w14:paraId="30012450" w14:textId="77777777" w:rsidR="008063D1" w:rsidDel="004F7EED" w:rsidRDefault="00661C24">
      <w:pPr>
        <w:spacing w:before="240" w:line="240" w:lineRule="auto"/>
        <w:jc w:val="both"/>
        <w:rPr>
          <w:del w:id="587" w:author="Mohammad Nayeem Hasan" w:date="2024-07-16T15:21:00Z" w16du:dateUtc="2024-07-16T09:21:00Z"/>
          <w:rFonts w:ascii="Times New Roman" w:eastAsia="Times New Roman" w:hAnsi="Times New Roman" w:cs="Times New Roman"/>
          <w:color w:val="212121"/>
          <w:sz w:val="24"/>
          <w:szCs w:val="24"/>
          <w:highlight w:val="white"/>
        </w:rPr>
      </w:pPr>
      <w:r>
        <w:br w:type="page"/>
      </w:r>
    </w:p>
    <w:p w14:paraId="36DAE8E1" w14:textId="77777777" w:rsidR="008063D1" w:rsidRDefault="00661C24" w:rsidP="004F7EED">
      <w:pPr>
        <w:spacing w:before="240" w:line="240" w:lineRule="auto"/>
        <w:jc w:val="both"/>
        <w:rPr>
          <w:rFonts w:ascii="Times New Roman" w:eastAsia="Times New Roman" w:hAnsi="Times New Roman" w:cs="Times New Roman"/>
          <w:color w:val="231F20"/>
          <w:sz w:val="20"/>
          <w:szCs w:val="20"/>
        </w:rPr>
        <w:pPrChange w:id="588" w:author="Mohammad Nayeem Hasan" w:date="2024-07-16T15:21:00Z" w16du:dateUtc="2024-07-16T09:21:00Z">
          <w:pPr>
            <w:spacing w:before="240" w:after="280" w:line="240" w:lineRule="auto"/>
            <w:jc w:val="both"/>
          </w:pPr>
        </w:pPrChange>
      </w:pPr>
      <w:del w:id="589" w:author="Mohammad Nayeem Hasan" w:date="2024-07-16T15:21:00Z" w16du:dateUtc="2024-07-16T09:21:00Z">
        <w:r w:rsidDel="004F7EED">
          <w:rPr>
            <w:rFonts w:ascii="Times New Roman" w:eastAsia="Times New Roman" w:hAnsi="Times New Roman" w:cs="Times New Roman"/>
            <w:color w:val="231F20"/>
            <w:sz w:val="20"/>
            <w:szCs w:val="20"/>
          </w:rPr>
          <w:delText xml:space="preserve"> </w:delText>
        </w:r>
      </w:del>
    </w:p>
    <w:p w14:paraId="0724D516" w14:textId="0B3131D0" w:rsidR="008063D1" w:rsidDel="004F7EED" w:rsidRDefault="00661C24">
      <w:pPr>
        <w:spacing w:after="280" w:line="240" w:lineRule="auto"/>
        <w:jc w:val="center"/>
        <w:rPr>
          <w:del w:id="590" w:author="Mohammad Nayeem Hasan" w:date="2024-07-16T15:21:00Z" w16du:dateUtc="2024-07-16T09:21:00Z"/>
          <w:rFonts w:ascii="Times New Roman" w:eastAsia="Times New Roman" w:hAnsi="Times New Roman" w:cs="Times New Roman"/>
          <w:sz w:val="26"/>
          <w:szCs w:val="26"/>
        </w:rPr>
      </w:pPr>
      <w:del w:id="591" w:author="Mohammad Nayeem Hasan" w:date="2024-07-16T15:21:00Z" w16du:dateUtc="2024-07-16T09:21:00Z">
        <w:r w:rsidDel="004F7EED">
          <w:rPr>
            <w:rFonts w:ascii="Times New Roman" w:eastAsia="Times New Roman" w:hAnsi="Times New Roman" w:cs="Times New Roman"/>
            <w:noProof/>
            <w:sz w:val="26"/>
            <w:szCs w:val="26"/>
          </w:rPr>
          <w:drawing>
            <wp:inline distT="114300" distB="114300" distL="114300" distR="114300" wp14:anchorId="356E2B29" wp14:editId="5E7A9EA2">
              <wp:extent cx="8662468" cy="48196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r="2617" b="10784"/>
                      <a:stretch>
                        <a:fillRect/>
                      </a:stretch>
                    </pic:blipFill>
                    <pic:spPr>
                      <a:xfrm>
                        <a:off x="0" y="0"/>
                        <a:ext cx="8662468" cy="4819650"/>
                      </a:xfrm>
                      <a:prstGeom prst="rect">
                        <a:avLst/>
                      </a:prstGeom>
                      <a:ln/>
                    </pic:spPr>
                  </pic:pic>
                </a:graphicData>
              </a:graphic>
            </wp:inline>
          </w:drawing>
        </w:r>
      </w:del>
    </w:p>
    <w:p w14:paraId="2B0F5C33" w14:textId="29EA0A85" w:rsidR="008063D1" w:rsidDel="004F7EED" w:rsidRDefault="00661C24">
      <w:pPr>
        <w:spacing w:before="240" w:line="240" w:lineRule="auto"/>
        <w:jc w:val="center"/>
        <w:rPr>
          <w:del w:id="592" w:author="Mohammad Nayeem Hasan" w:date="2024-07-16T15:21:00Z" w16du:dateUtc="2024-07-16T09:21:00Z"/>
          <w:rFonts w:ascii="Times New Roman" w:eastAsia="Times New Roman" w:hAnsi="Times New Roman" w:cs="Times New Roman"/>
          <w:sz w:val="26"/>
          <w:szCs w:val="26"/>
        </w:rPr>
        <w:sectPr w:rsidR="008063D1" w:rsidDel="004F7EED">
          <w:pgSz w:w="16834" w:h="11909" w:orient="landscape"/>
          <w:pgMar w:top="1440" w:right="1440" w:bottom="1440" w:left="1440" w:header="720" w:footer="720" w:gutter="0"/>
          <w:cols w:space="720"/>
        </w:sectPr>
      </w:pPr>
      <w:del w:id="593" w:author="Mohammad Nayeem Hasan" w:date="2024-07-16T15:21:00Z" w16du:dateUtc="2024-07-16T09:21:00Z">
        <w:r w:rsidDel="004F7EED">
          <w:rPr>
            <w:rFonts w:ascii="Times New Roman" w:eastAsia="Times New Roman" w:hAnsi="Times New Roman" w:cs="Times New Roman"/>
            <w:color w:val="212121"/>
            <w:sz w:val="24"/>
            <w:szCs w:val="24"/>
            <w:highlight w:val="white"/>
          </w:rPr>
          <w:delText>Figure 3: Model evaluations using the receiver operating characteristic curve (ROC curve) for adjusted model</w:delText>
        </w:r>
      </w:del>
    </w:p>
    <w:p w14:paraId="0750D4A4" w14:textId="77777777" w:rsidR="008063D1" w:rsidRDefault="008063D1">
      <w:pPr>
        <w:rPr>
          <w:rFonts w:ascii="Times New Roman" w:eastAsia="Times New Roman" w:hAnsi="Times New Roman" w:cs="Times New Roman"/>
          <w:b/>
          <w:sz w:val="30"/>
          <w:szCs w:val="30"/>
        </w:rPr>
      </w:pPr>
    </w:p>
    <w:sectPr w:rsidR="008063D1">
      <w:pgSz w:w="16834" w:h="11909" w:orient="landscape"/>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nrike Karim - Kos" w:date="2024-06-19T21:18:00Z" w:initials="HKK">
    <w:p w14:paraId="3E9E9065" w14:textId="77777777" w:rsidR="00A10611" w:rsidRDefault="00884668" w:rsidP="00A10611">
      <w:pPr>
        <w:pStyle w:val="CommentText"/>
      </w:pPr>
      <w:r>
        <w:rPr>
          <w:rStyle w:val="CommentReference"/>
        </w:rPr>
        <w:annotationRef/>
      </w:r>
      <w:r w:rsidR="00A10611">
        <w:t>The introduction is too long and I will suggest to focus on breast cancer in such a way that it helps in understanding your results later on, like:</w:t>
      </w:r>
    </w:p>
    <w:p w14:paraId="64164483" w14:textId="77777777" w:rsidR="00A10611" w:rsidRDefault="00A10611" w:rsidP="00A10611">
      <w:pPr>
        <w:pStyle w:val="CommentText"/>
        <w:ind w:left="300"/>
      </w:pPr>
      <w:r>
        <w:t xml:space="preserve">-First paragraph on describing the problem (incidence, survival, mortality) of breast cancer in </w:t>
      </w:r>
      <w:proofErr w:type="spellStart"/>
      <w:r>
        <w:t>LMICountries</w:t>
      </w:r>
      <w:proofErr w:type="spellEnd"/>
      <w:r>
        <w:t xml:space="preserve"> &amp; </w:t>
      </w:r>
      <w:proofErr w:type="spellStart"/>
      <w:r>
        <w:t>bangladesh</w:t>
      </w:r>
      <w:proofErr w:type="spellEnd"/>
    </w:p>
    <w:p w14:paraId="454F3CEA" w14:textId="076D9E19" w:rsidR="00A10611" w:rsidRDefault="00A10611" w:rsidP="00A10611">
      <w:pPr>
        <w:pStyle w:val="CommentText"/>
        <w:ind w:left="600"/>
      </w:pPr>
      <w:r>
        <w:t xml:space="preserve">Importance of early detection &amp; well-known factors from the literature which can cause a delay </w:t>
      </w:r>
    </w:p>
    <w:p w14:paraId="42A7668C" w14:textId="77777777" w:rsidR="00A10611" w:rsidRDefault="00A10611" w:rsidP="00A10611">
      <w:pPr>
        <w:pStyle w:val="CommentText"/>
        <w:ind w:left="600"/>
      </w:pPr>
      <w:r>
        <w:t>Situation of Bangladesh (access health care/screening + national guideline on treatment available?) which is resulting in your research question</w:t>
      </w:r>
    </w:p>
  </w:comment>
  <w:comment w:id="1" w:author="Henrike Karim - Kos" w:date="2024-06-19T21:20:00Z" w:initials="HKK">
    <w:p w14:paraId="636144A9" w14:textId="4999748F" w:rsidR="00884668" w:rsidRDefault="00884668" w:rsidP="00884668">
      <w:pPr>
        <w:pStyle w:val="CommentText"/>
      </w:pPr>
      <w:r>
        <w:rPr>
          <w:rStyle w:val="CommentReference"/>
        </w:rPr>
        <w:annotationRef/>
      </w:r>
      <w:r>
        <w:t xml:space="preserve">How was the coverage of this health survey, which region? Age range? </w:t>
      </w:r>
    </w:p>
  </w:comment>
  <w:comment w:id="2" w:author="Henrike Karim - Kos" w:date="2024-06-19T21:31:00Z" w:initials="HKK">
    <w:p w14:paraId="12B9D9D9" w14:textId="77777777" w:rsidR="00605AD1" w:rsidRDefault="00605AD1" w:rsidP="00605AD1">
      <w:pPr>
        <w:pStyle w:val="CommentText"/>
      </w:pPr>
      <w:r>
        <w:rPr>
          <w:rStyle w:val="CommentReference"/>
        </w:rPr>
        <w:annotationRef/>
      </w:r>
      <w:r>
        <w:t>In this part there is too much repetition!</w:t>
      </w:r>
    </w:p>
  </w:comment>
  <w:comment w:id="3" w:author="Henrike Karim - Kos" w:date="2024-06-19T21:47:00Z" w:initials="HKK">
    <w:p w14:paraId="1F197D40" w14:textId="77777777" w:rsidR="00A10611" w:rsidRDefault="00A10611" w:rsidP="00A10611">
      <w:pPr>
        <w:pStyle w:val="CommentText"/>
      </w:pPr>
      <w:r>
        <w:rPr>
          <w:rStyle w:val="CommentReference"/>
        </w:rPr>
        <w:annotationRef/>
      </w:r>
      <w:r>
        <w:t xml:space="preserve">And try to focus on the main factors which are playing an important role in LMIC countries. </w:t>
      </w:r>
    </w:p>
  </w:comment>
  <w:comment w:id="4" w:author="Henrike Karim - Kos" w:date="2024-06-19T21:53:00Z" w:initials="HKK">
    <w:p w14:paraId="60BB87AF" w14:textId="77777777" w:rsidR="00033837" w:rsidRDefault="00033837" w:rsidP="00033837">
      <w:pPr>
        <w:pStyle w:val="CommentText"/>
      </w:pPr>
      <w:r>
        <w:rPr>
          <w:rStyle w:val="CommentReference"/>
        </w:rPr>
        <w:annotationRef/>
      </w:r>
      <w:r>
        <w:t>And make a distinction between patient’s delay and treatment delay</w:t>
      </w:r>
    </w:p>
  </w:comment>
  <w:comment w:id="5" w:author="Henrike Karim - Kos" w:date="2024-06-19T21:28:00Z" w:initials="HKK">
    <w:p w14:paraId="4AC60477" w14:textId="22FEE855" w:rsidR="00605AD1" w:rsidRDefault="00605AD1" w:rsidP="00605AD1">
      <w:pPr>
        <w:pStyle w:val="CommentText"/>
      </w:pPr>
      <w:r>
        <w:rPr>
          <w:rStyle w:val="CommentReference"/>
        </w:rPr>
        <w:annotationRef/>
      </w:r>
      <w:r>
        <w:t xml:space="preserve">This sentence is a bit strange, while developing cancer does not depend on </w:t>
      </w:r>
      <w:proofErr w:type="spellStart"/>
      <w:proofErr w:type="gramStart"/>
      <w:r>
        <w:t>a</w:t>
      </w:r>
      <w:proofErr w:type="spellEnd"/>
      <w:proofErr w:type="gramEnd"/>
      <w:r>
        <w:t xml:space="preserve"> early medical visit. Probably you mean: Early detection depends on awareness among women &amp; access to diagnostic facilities.</w:t>
      </w:r>
    </w:p>
  </w:comment>
  <w:comment w:id="6" w:author="Henrike Karim - Kos" w:date="2024-06-19T21:37:00Z" w:initials="HKK">
    <w:p w14:paraId="0E84C491" w14:textId="77777777" w:rsidR="00605AD1" w:rsidRDefault="00605AD1" w:rsidP="00605AD1">
      <w:pPr>
        <w:pStyle w:val="CommentText"/>
      </w:pPr>
      <w:r>
        <w:rPr>
          <w:rStyle w:val="CommentReference"/>
        </w:rPr>
        <w:annotationRef/>
      </w:r>
      <w:r>
        <w:t xml:space="preserve">What do you mean? There is no </w:t>
      </w:r>
      <w:proofErr w:type="spellStart"/>
      <w:r>
        <w:t>organised</w:t>
      </w:r>
      <w:proofErr w:type="spellEnd"/>
      <w:r>
        <w:t xml:space="preserve"> </w:t>
      </w:r>
      <w:proofErr w:type="gramStart"/>
      <w:r>
        <w:t>screening</w:t>
      </w:r>
      <w:proofErr w:type="gramEnd"/>
      <w:r>
        <w:t xml:space="preserve"> right? </w:t>
      </w:r>
    </w:p>
  </w:comment>
  <w:comment w:id="7" w:author="Henrike Karim - Kos" w:date="2024-06-19T21:40:00Z" w:initials="HKK">
    <w:p w14:paraId="6FEC6FB6" w14:textId="77777777" w:rsidR="00A10611" w:rsidRDefault="00A10611" w:rsidP="00A10611">
      <w:pPr>
        <w:pStyle w:val="CommentText"/>
      </w:pPr>
      <w:r>
        <w:rPr>
          <w:rStyle w:val="CommentReference"/>
        </w:rPr>
        <w:annotationRef/>
      </w:r>
      <w:r>
        <w:t>Try to be more concrete here: which factors you are studying, for which period, ages, region?</w:t>
      </w:r>
    </w:p>
  </w:comment>
  <w:comment w:id="14" w:author="Henrike Karim - Kos" w:date="2024-06-19T21:56:00Z" w:initials="HKK">
    <w:p w14:paraId="184166DC" w14:textId="77777777" w:rsidR="00033837" w:rsidRDefault="00033837" w:rsidP="00033837">
      <w:pPr>
        <w:pStyle w:val="CommentText"/>
      </w:pPr>
      <w:r>
        <w:rPr>
          <w:rStyle w:val="CommentReference"/>
        </w:rPr>
        <w:annotationRef/>
      </w:r>
      <w:r>
        <w:t>Did you use a review for the definitions?</w:t>
      </w:r>
    </w:p>
  </w:comment>
  <w:comment w:id="15" w:author="Henrike Karim - Kos" w:date="2024-06-19T22:03:00Z" w:initials="HKK">
    <w:p w14:paraId="08177065" w14:textId="77777777" w:rsidR="00625B7F" w:rsidRDefault="00625B7F" w:rsidP="00625B7F">
      <w:pPr>
        <w:pStyle w:val="CommentText"/>
      </w:pPr>
      <w:r>
        <w:rPr>
          <w:rStyle w:val="CommentReference"/>
        </w:rPr>
        <w:annotationRef/>
      </w:r>
      <w:r>
        <w:t>Or check a few guidelines from the US or UK</w:t>
      </w:r>
    </w:p>
  </w:comment>
  <w:comment w:id="16" w:author="Mohammad Nayeem Hasan" w:date="2024-07-15T22:57:00Z" w:initials="MH">
    <w:p w14:paraId="2FADB831" w14:textId="4D9B3ED9" w:rsidR="00CC739D" w:rsidRDefault="00CC739D">
      <w:pPr>
        <w:pStyle w:val="CommentText"/>
      </w:pPr>
      <w:r>
        <w:rPr>
          <w:rStyle w:val="CommentReference"/>
        </w:rPr>
        <w:annotationRef/>
      </w:r>
      <w:r w:rsidR="00BD0B87">
        <w:t xml:space="preserve">I didn’t find any </w:t>
      </w:r>
      <w:r w:rsidR="00700BAB">
        <w:t>concrete</w:t>
      </w:r>
      <w:r w:rsidR="00BD0B87">
        <w:t xml:space="preserve"> definition like WHO/International organization. Thus, I cited </w:t>
      </w:r>
      <w:r w:rsidR="00700BAB">
        <w:t xml:space="preserve">a </w:t>
      </w:r>
      <w:r w:rsidR="00BD0B87">
        <w:t xml:space="preserve">more appropriate manuscript with our study. Please check. </w:t>
      </w:r>
    </w:p>
  </w:comment>
  <w:comment w:id="23" w:author="Henrike Karim - Kos" w:date="2024-06-19T22:00:00Z" w:initials="HKK">
    <w:p w14:paraId="79C67B08" w14:textId="77777777" w:rsidR="00D543AA" w:rsidRDefault="00D543AA" w:rsidP="00D543AA">
      <w:pPr>
        <w:pStyle w:val="CommentText"/>
      </w:pPr>
      <w:r>
        <w:rPr>
          <w:rStyle w:val="CommentReference"/>
        </w:rPr>
        <w:annotationRef/>
      </w:r>
      <w:r>
        <w:t xml:space="preserve">Is this not Total </w:t>
      </w:r>
      <w:proofErr w:type="gramStart"/>
      <w:r>
        <w:t>delay?,</w:t>
      </w:r>
      <w:proofErr w:type="gramEnd"/>
      <w:r>
        <w:t xml:space="preserve"> while this delay to diagnosis + delay to first treatment</w:t>
      </w:r>
    </w:p>
  </w:comment>
  <w:comment w:id="24" w:author="Mohammad Nayeem Hasan" w:date="2024-07-16T03:31:00Z" w:initials="MH">
    <w:p w14:paraId="585E4CB0" w14:textId="6EFE1724" w:rsidR="00BD0B87" w:rsidRDefault="00BD0B87">
      <w:pPr>
        <w:pStyle w:val="CommentText"/>
      </w:pPr>
      <w:r>
        <w:rPr>
          <w:rStyle w:val="CommentReference"/>
        </w:rPr>
        <w:annotationRef/>
      </w:r>
      <w:r>
        <w:t>I use total delay and remove the word diagnosis.</w:t>
      </w:r>
    </w:p>
  </w:comment>
  <w:comment w:id="39" w:author="Henrike Karim - Kos" w:date="2024-06-19T22:00:00Z" w:initials="HKK">
    <w:p w14:paraId="59BCDFDE" w14:textId="6E6BD075" w:rsidR="00625B7F" w:rsidRDefault="00625B7F" w:rsidP="00625B7F">
      <w:pPr>
        <w:pStyle w:val="CommentText"/>
      </w:pPr>
      <w:r>
        <w:rPr>
          <w:rStyle w:val="CommentReference"/>
        </w:rPr>
        <w:annotationRef/>
      </w:r>
      <w:r>
        <w:t>If I check the literature, they use 30 days (&lt; 3 months)</w:t>
      </w:r>
    </w:p>
  </w:comment>
  <w:comment w:id="40" w:author="User" w:date="2024-07-13T12:09:00Z" w:initials="U">
    <w:p w14:paraId="1766EDE6" w14:textId="694D9B86" w:rsidR="00041786" w:rsidRDefault="00041786">
      <w:pPr>
        <w:pStyle w:val="CommentText"/>
      </w:pPr>
      <w:r>
        <w:rPr>
          <w:rStyle w:val="CommentReference"/>
        </w:rPr>
        <w:annotationRef/>
      </w:r>
      <w:r>
        <w:t xml:space="preserve">Wrong ref </w:t>
      </w:r>
    </w:p>
  </w:comment>
  <w:comment w:id="49" w:author="Henrike Karim - Kos" w:date="2024-06-19T21:41:00Z" w:initials="HKK">
    <w:p w14:paraId="095FA7E3" w14:textId="537B5345" w:rsidR="00A10611" w:rsidRDefault="00A10611" w:rsidP="00A10611">
      <w:pPr>
        <w:pStyle w:val="CommentText"/>
      </w:pPr>
      <w:r>
        <w:rPr>
          <w:rStyle w:val="CommentReference"/>
        </w:rPr>
        <w:annotationRef/>
      </w:r>
      <w:r>
        <w:t>4 weeks between diagnosis and start of first treatment?</w:t>
      </w:r>
    </w:p>
  </w:comment>
  <w:comment w:id="51" w:author="Henrike Karim - Kos" w:date="2024-06-19T22:00:00Z" w:initials="HKK">
    <w:p w14:paraId="3D36726E" w14:textId="77777777" w:rsidR="00625B7F" w:rsidRDefault="00625B7F" w:rsidP="00625B7F">
      <w:pPr>
        <w:pStyle w:val="CommentText"/>
      </w:pPr>
      <w:r>
        <w:rPr>
          <w:rStyle w:val="CommentReference"/>
        </w:rPr>
        <w:annotationRef/>
      </w:r>
      <w:r>
        <w:t xml:space="preserve">Is this not Total </w:t>
      </w:r>
      <w:proofErr w:type="gramStart"/>
      <w:r>
        <w:t>delay?,</w:t>
      </w:r>
      <w:proofErr w:type="gramEnd"/>
      <w:r>
        <w:t xml:space="preserve"> while this delay to diagnosis + delay to first treatment</w:t>
      </w:r>
    </w:p>
  </w:comment>
  <w:comment w:id="97" w:author="Henrike Karim - Kos" w:date="2024-06-19T22:15:00Z" w:initials="HKK">
    <w:p w14:paraId="64283CC6" w14:textId="77777777" w:rsidR="003B0ECB" w:rsidRDefault="00F47E29" w:rsidP="003B0ECB">
      <w:pPr>
        <w:pStyle w:val="CommentText"/>
      </w:pPr>
      <w:r>
        <w:rPr>
          <w:rStyle w:val="CommentReference"/>
        </w:rPr>
        <w:annotationRef/>
      </w:r>
      <w:r w:rsidR="003B0ECB">
        <w:t xml:space="preserve">Univariate? </w:t>
      </w:r>
    </w:p>
  </w:comment>
  <w:comment w:id="115" w:author="Henrike Karim - Kos" w:date="2024-06-19T22:17:00Z" w:initials="HKK">
    <w:p w14:paraId="4671AB58" w14:textId="427E79E5" w:rsidR="00F47E29" w:rsidRDefault="00F47E29" w:rsidP="00F47E29">
      <w:pPr>
        <w:pStyle w:val="CommentText"/>
      </w:pPr>
      <w:r>
        <w:rPr>
          <w:rStyle w:val="CommentReference"/>
        </w:rPr>
        <w:annotationRef/>
      </w:r>
      <w:r>
        <w:t>??? You described the univariate analyses already….</w:t>
      </w:r>
    </w:p>
  </w:comment>
  <w:comment w:id="130" w:author="Henrike Karim - Kos" w:date="2024-06-19T22:22:00Z" w:initials="HKK">
    <w:p w14:paraId="25752B22" w14:textId="77777777" w:rsidR="003B0ECB" w:rsidRDefault="003B0ECB" w:rsidP="003B0ECB">
      <w:pPr>
        <w:pStyle w:val="CommentText"/>
      </w:pPr>
      <w:r>
        <w:rPr>
          <w:rStyle w:val="CommentReference"/>
        </w:rPr>
        <w:annotationRef/>
      </w:r>
      <w:r>
        <w:t>You did not check if variables are associated with the delay? Which p-value did you take?</w:t>
      </w:r>
    </w:p>
  </w:comment>
  <w:comment w:id="142" w:author="Henrike Karim - Kos" w:date="2024-06-19T22:21:00Z" w:initials="HKK">
    <w:p w14:paraId="4CE6B0B1" w14:textId="5A4B3147" w:rsidR="003B0ECB" w:rsidRDefault="003B0ECB" w:rsidP="003B0ECB">
      <w:pPr>
        <w:pStyle w:val="CommentText"/>
      </w:pPr>
      <w:r>
        <w:rPr>
          <w:rStyle w:val="CommentReference"/>
        </w:rPr>
        <w:annotationRef/>
      </w:r>
      <w:r>
        <w:t>This you always mention as your cut-off, so when do you decide if your results are significant.</w:t>
      </w:r>
    </w:p>
  </w:comment>
  <w:comment w:id="148" w:author="Henrike Karim - Kos" w:date="2024-06-19T22:22:00Z" w:initials="HKK">
    <w:p w14:paraId="1CFE1A6E" w14:textId="77777777" w:rsidR="003B0ECB" w:rsidRDefault="003B0ECB" w:rsidP="003B0ECB">
      <w:pPr>
        <w:pStyle w:val="CommentText"/>
      </w:pPr>
      <w:r>
        <w:rPr>
          <w:rStyle w:val="CommentReference"/>
        </w:rPr>
        <w:annotationRef/>
      </w:r>
      <w:r>
        <w:t>This needs to be much shorter and incorporated in the paragraph above</w:t>
      </w:r>
    </w:p>
  </w:comment>
  <w:comment w:id="149" w:author="Henrike Karim - Kos" w:date="2024-06-19T22:23:00Z" w:initials="HKK">
    <w:p w14:paraId="207D67DD" w14:textId="77777777" w:rsidR="003B0ECB" w:rsidRDefault="003B0ECB" w:rsidP="003B0ECB">
      <w:pPr>
        <w:pStyle w:val="CommentText"/>
      </w:pPr>
      <w:r>
        <w:rPr>
          <w:rStyle w:val="CommentReference"/>
        </w:rPr>
        <w:annotationRef/>
      </w:r>
      <w:r>
        <w:t xml:space="preserve">And with building models, always use your brain! Is it logic or </w:t>
      </w:r>
      <w:proofErr w:type="gramStart"/>
      <w:r>
        <w:t>clinical</w:t>
      </w:r>
      <w:proofErr w:type="gramEnd"/>
      <w:r>
        <w:t xml:space="preserve"> relevant?</w:t>
      </w:r>
    </w:p>
  </w:comment>
  <w:comment w:id="155" w:author="Henrike Karim - Kos" w:date="2024-06-19T22:24:00Z" w:initials="HKK">
    <w:p w14:paraId="1A3CA187" w14:textId="77777777" w:rsidR="003B0ECB" w:rsidRDefault="003B0ECB" w:rsidP="003B0ECB">
      <w:pPr>
        <w:pStyle w:val="CommentText"/>
      </w:pPr>
      <w:r>
        <w:rPr>
          <w:rStyle w:val="CommentReference"/>
        </w:rPr>
        <w:annotationRef/>
      </w:r>
      <w:r>
        <w:t>I am doubting if this is needed. Don’t make it to complex</w:t>
      </w:r>
    </w:p>
  </w:comment>
  <w:comment w:id="172" w:author="Henrike Karim - Kos" w:date="2024-06-19T22:28:00Z" w:initials="HKK">
    <w:p w14:paraId="6F1D2CEB" w14:textId="77777777" w:rsidR="003B0ECB" w:rsidRDefault="003B0ECB" w:rsidP="003B0ECB">
      <w:pPr>
        <w:pStyle w:val="CommentText"/>
      </w:pPr>
      <w:r>
        <w:rPr>
          <w:rStyle w:val="CommentReference"/>
        </w:rPr>
        <w:annotationRef/>
      </w:r>
      <w:r>
        <w:t>Use in your text to a maximum of one decimal, more than enough. More than 1 is only false significance!</w:t>
      </w:r>
    </w:p>
  </w:comment>
  <w:comment w:id="508" w:author="Henrike Karim - Kos" w:date="2024-06-19T22:35:00Z" w:initials="HKK">
    <w:p w14:paraId="37198B94" w14:textId="77777777" w:rsidR="00B11E7F" w:rsidRDefault="00B11E7F" w:rsidP="00B11E7F">
      <w:pPr>
        <w:pStyle w:val="CommentText"/>
      </w:pPr>
      <w:r>
        <w:rPr>
          <w:rStyle w:val="CommentReference"/>
        </w:rPr>
        <w:annotationRef/>
      </w:r>
      <w:r>
        <w:t>Why did you take this group as your reference group. Choose always the group with a large number, that makes your estimates more stable</w:t>
      </w:r>
    </w:p>
  </w:comment>
  <w:comment w:id="509" w:author="Mohammad Nayeem Hasan" w:date="2024-07-16T15:30:00Z" w:initials="MH">
    <w:p w14:paraId="5202B5AA" w14:textId="2EC23ECA" w:rsidR="00700BAB" w:rsidRDefault="00700BAB">
      <w:pPr>
        <w:pStyle w:val="CommentText"/>
      </w:pPr>
      <w:r>
        <w:rPr>
          <w:rStyle w:val="CommentReference"/>
        </w:rPr>
        <w:annotationRef/>
      </w:r>
      <w:r w:rsidRPr="00700BAB">
        <w:t>I always choose either the first or last category to allow for trend comparison. For this variable, the highest number falls in the middle of the categories. Using that as a reference wouldn’t be effective. However, thank you for your 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A7668C" w15:done="0"/>
  <w15:commentEx w15:paraId="636144A9" w15:done="0"/>
  <w15:commentEx w15:paraId="12B9D9D9" w15:done="0"/>
  <w15:commentEx w15:paraId="1F197D40" w15:paraIdParent="12B9D9D9" w15:done="0"/>
  <w15:commentEx w15:paraId="60BB87AF" w15:paraIdParent="12B9D9D9" w15:done="0"/>
  <w15:commentEx w15:paraId="4AC60477" w15:done="0"/>
  <w15:commentEx w15:paraId="0E84C491" w15:done="0"/>
  <w15:commentEx w15:paraId="6FEC6FB6" w15:done="0"/>
  <w15:commentEx w15:paraId="184166DC" w15:done="0"/>
  <w15:commentEx w15:paraId="08177065" w15:paraIdParent="184166DC" w15:done="0"/>
  <w15:commentEx w15:paraId="2FADB831" w15:paraIdParent="184166DC" w15:done="0"/>
  <w15:commentEx w15:paraId="79C67B08" w15:done="0"/>
  <w15:commentEx w15:paraId="585E4CB0" w15:paraIdParent="79C67B08" w15:done="0"/>
  <w15:commentEx w15:paraId="59BCDFDE" w15:done="0"/>
  <w15:commentEx w15:paraId="1766EDE6" w15:done="0"/>
  <w15:commentEx w15:paraId="095FA7E3" w15:done="0"/>
  <w15:commentEx w15:paraId="3D36726E" w15:done="0"/>
  <w15:commentEx w15:paraId="64283CC6" w15:done="1"/>
  <w15:commentEx w15:paraId="4671AB58" w15:done="0"/>
  <w15:commentEx w15:paraId="25752B22" w15:done="1"/>
  <w15:commentEx w15:paraId="4CE6B0B1" w15:done="1"/>
  <w15:commentEx w15:paraId="1CFE1A6E" w15:done="0"/>
  <w15:commentEx w15:paraId="207D67DD" w15:paraIdParent="1CFE1A6E" w15:done="0"/>
  <w15:commentEx w15:paraId="1A3CA187" w15:done="0"/>
  <w15:commentEx w15:paraId="6F1D2CEB" w15:done="0"/>
  <w15:commentEx w15:paraId="37198B94" w15:done="0"/>
  <w15:commentEx w15:paraId="5202B5AA" w15:paraIdParent="37198B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53DBAE" w16cex:dateUtc="2024-06-19T19:18:00Z"/>
  <w16cex:commentExtensible w16cex:durableId="365C5044" w16cex:dateUtc="2024-06-19T19:20:00Z"/>
  <w16cex:commentExtensible w16cex:durableId="14DEC10E" w16cex:dateUtc="2024-06-19T19:31:00Z"/>
  <w16cex:commentExtensible w16cex:durableId="67F600AC" w16cex:dateUtc="2024-06-19T19:47:00Z"/>
  <w16cex:commentExtensible w16cex:durableId="7E187286" w16cex:dateUtc="2024-06-19T19:53:00Z"/>
  <w16cex:commentExtensible w16cex:durableId="3DAE1851" w16cex:dateUtc="2024-06-19T19:28:00Z"/>
  <w16cex:commentExtensible w16cex:durableId="0428D191" w16cex:dateUtc="2024-06-19T19:37:00Z"/>
  <w16cex:commentExtensible w16cex:durableId="2F56CC7A" w16cex:dateUtc="2024-06-19T19:40:00Z"/>
  <w16cex:commentExtensible w16cex:durableId="2AAF3F44" w16cex:dateUtc="2024-06-19T19:56:00Z"/>
  <w16cex:commentExtensible w16cex:durableId="4B050F49" w16cex:dateUtc="2024-06-19T20:03:00Z"/>
  <w16cex:commentExtensible w16cex:durableId="38FB178A" w16cex:dateUtc="2024-07-15T16:57:00Z"/>
  <w16cex:commentExtensible w16cex:durableId="186F1335" w16cex:dateUtc="2024-06-19T20:00:00Z"/>
  <w16cex:commentExtensible w16cex:durableId="25F3BBB6" w16cex:dateUtc="2024-07-15T21:31:00Z"/>
  <w16cex:commentExtensible w16cex:durableId="7EC256A0" w16cex:dateUtc="2024-06-19T20:00:00Z"/>
  <w16cex:commentExtensible w16cex:durableId="3C27CA44" w16cex:dateUtc="2024-06-19T19:41:00Z"/>
  <w16cex:commentExtensible w16cex:durableId="70C0B0B0" w16cex:dateUtc="2024-06-19T20:00:00Z"/>
  <w16cex:commentExtensible w16cex:durableId="25CE29D4" w16cex:dateUtc="2024-06-19T20:15:00Z"/>
  <w16cex:commentExtensible w16cex:durableId="31687A65" w16cex:dateUtc="2024-06-19T20:17:00Z"/>
  <w16cex:commentExtensible w16cex:durableId="119BE826" w16cex:dateUtc="2024-06-19T20:22:00Z"/>
  <w16cex:commentExtensible w16cex:durableId="774360B4" w16cex:dateUtc="2024-06-19T20:21:00Z"/>
  <w16cex:commentExtensible w16cex:durableId="39A5090D" w16cex:dateUtc="2024-06-19T20:22:00Z"/>
  <w16cex:commentExtensible w16cex:durableId="777936C3" w16cex:dateUtc="2024-06-19T20:23:00Z"/>
  <w16cex:commentExtensible w16cex:durableId="5D08A951" w16cex:dateUtc="2024-06-19T20:24:00Z"/>
  <w16cex:commentExtensible w16cex:durableId="3DAD9390" w16cex:dateUtc="2024-06-19T20:28:00Z"/>
  <w16cex:commentExtensible w16cex:durableId="7A8EE13A" w16cex:dateUtc="2024-06-19T20:35:00Z"/>
  <w16cex:commentExtensible w16cex:durableId="0D41D042" w16cex:dateUtc="2024-07-16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A7668C" w16cid:durableId="5653DBAE"/>
  <w16cid:commentId w16cid:paraId="636144A9" w16cid:durableId="365C5044"/>
  <w16cid:commentId w16cid:paraId="12B9D9D9" w16cid:durableId="14DEC10E"/>
  <w16cid:commentId w16cid:paraId="1F197D40" w16cid:durableId="67F600AC"/>
  <w16cid:commentId w16cid:paraId="60BB87AF" w16cid:durableId="7E187286"/>
  <w16cid:commentId w16cid:paraId="4AC60477" w16cid:durableId="3DAE1851"/>
  <w16cid:commentId w16cid:paraId="0E84C491" w16cid:durableId="0428D191"/>
  <w16cid:commentId w16cid:paraId="6FEC6FB6" w16cid:durableId="2F56CC7A"/>
  <w16cid:commentId w16cid:paraId="184166DC" w16cid:durableId="2AAF3F44"/>
  <w16cid:commentId w16cid:paraId="08177065" w16cid:durableId="4B050F49"/>
  <w16cid:commentId w16cid:paraId="2FADB831" w16cid:durableId="38FB178A"/>
  <w16cid:commentId w16cid:paraId="79C67B08" w16cid:durableId="186F1335"/>
  <w16cid:commentId w16cid:paraId="585E4CB0" w16cid:durableId="25F3BBB6"/>
  <w16cid:commentId w16cid:paraId="59BCDFDE" w16cid:durableId="7EC256A0"/>
  <w16cid:commentId w16cid:paraId="1766EDE6" w16cid:durableId="0935166C"/>
  <w16cid:commentId w16cid:paraId="095FA7E3" w16cid:durableId="3C27CA44"/>
  <w16cid:commentId w16cid:paraId="3D36726E" w16cid:durableId="70C0B0B0"/>
  <w16cid:commentId w16cid:paraId="64283CC6" w16cid:durableId="25CE29D4"/>
  <w16cid:commentId w16cid:paraId="4671AB58" w16cid:durableId="31687A65"/>
  <w16cid:commentId w16cid:paraId="25752B22" w16cid:durableId="119BE826"/>
  <w16cid:commentId w16cid:paraId="4CE6B0B1" w16cid:durableId="774360B4"/>
  <w16cid:commentId w16cid:paraId="1CFE1A6E" w16cid:durableId="39A5090D"/>
  <w16cid:commentId w16cid:paraId="207D67DD" w16cid:durableId="777936C3"/>
  <w16cid:commentId w16cid:paraId="1A3CA187" w16cid:durableId="5D08A951"/>
  <w16cid:commentId w16cid:paraId="6F1D2CEB" w16cid:durableId="3DAD9390"/>
  <w16cid:commentId w16cid:paraId="37198B94" w16cid:durableId="7A8EE13A"/>
  <w16cid:commentId w16cid:paraId="5202B5AA" w16cid:durableId="0D41D0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altName w:val="Arial Unicode MS"/>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nrike Karim - Kos">
    <w15:presenceInfo w15:providerId="AD" w15:userId="S::h.e.kos@prinsesmaximacentrum.nl::a6681ecb-a15f-4b55-8690-1ca041615c13"/>
  </w15:person>
  <w15:person w15:author="Mohammad Nayeem Hasan">
    <w15:presenceInfo w15:providerId="Windows Live" w15:userId="5be14f6c7eaf8e33"/>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U2MjExMbewNDKwMLBU0lEKTi0uzszPAykwrAUAmKk41CwAAAA="/>
  </w:docVars>
  <w:rsids>
    <w:rsidRoot w:val="008063D1"/>
    <w:rsid w:val="000115B7"/>
    <w:rsid w:val="00033837"/>
    <w:rsid w:val="00041786"/>
    <w:rsid w:val="00044A8B"/>
    <w:rsid w:val="0009113D"/>
    <w:rsid w:val="00110726"/>
    <w:rsid w:val="002212FF"/>
    <w:rsid w:val="00296D92"/>
    <w:rsid w:val="00310720"/>
    <w:rsid w:val="003B0ECB"/>
    <w:rsid w:val="003C25CB"/>
    <w:rsid w:val="003F54E8"/>
    <w:rsid w:val="0041701F"/>
    <w:rsid w:val="004F7EED"/>
    <w:rsid w:val="005855BA"/>
    <w:rsid w:val="00605AD1"/>
    <w:rsid w:val="00625B7F"/>
    <w:rsid w:val="00647527"/>
    <w:rsid w:val="00661C24"/>
    <w:rsid w:val="006F2F23"/>
    <w:rsid w:val="00700BAB"/>
    <w:rsid w:val="0071610F"/>
    <w:rsid w:val="0079144D"/>
    <w:rsid w:val="008029E2"/>
    <w:rsid w:val="008063D1"/>
    <w:rsid w:val="00884668"/>
    <w:rsid w:val="008E7938"/>
    <w:rsid w:val="009559D1"/>
    <w:rsid w:val="00960092"/>
    <w:rsid w:val="00A03C22"/>
    <w:rsid w:val="00A10611"/>
    <w:rsid w:val="00A762FF"/>
    <w:rsid w:val="00AA000E"/>
    <w:rsid w:val="00B11BC1"/>
    <w:rsid w:val="00B11E7F"/>
    <w:rsid w:val="00B13204"/>
    <w:rsid w:val="00B46AA1"/>
    <w:rsid w:val="00B47F68"/>
    <w:rsid w:val="00B5456F"/>
    <w:rsid w:val="00BB6B36"/>
    <w:rsid w:val="00BD0B87"/>
    <w:rsid w:val="00C34D6A"/>
    <w:rsid w:val="00C770C2"/>
    <w:rsid w:val="00CC739D"/>
    <w:rsid w:val="00CE5FEB"/>
    <w:rsid w:val="00CF4C9D"/>
    <w:rsid w:val="00D543AA"/>
    <w:rsid w:val="00D618D5"/>
    <w:rsid w:val="00D86A90"/>
    <w:rsid w:val="00E2505E"/>
    <w:rsid w:val="00E8062F"/>
    <w:rsid w:val="00E82DE7"/>
    <w:rsid w:val="00EE3CA1"/>
    <w:rsid w:val="00F13AD1"/>
    <w:rsid w:val="00F407A0"/>
    <w:rsid w:val="00F47E29"/>
    <w:rsid w:val="00F63B83"/>
    <w:rsid w:val="00F85E24"/>
    <w:rsid w:val="00F9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4F2B4"/>
  <w15:docId w15:val="{B107BA47-4CAC-4CCE-8D19-B5A35116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4668"/>
    <w:rPr>
      <w:sz w:val="16"/>
      <w:szCs w:val="16"/>
    </w:rPr>
  </w:style>
  <w:style w:type="paragraph" w:styleId="CommentText">
    <w:name w:val="annotation text"/>
    <w:basedOn w:val="Normal"/>
    <w:link w:val="CommentTextChar"/>
    <w:uiPriority w:val="99"/>
    <w:unhideWhenUsed/>
    <w:rsid w:val="00884668"/>
    <w:pPr>
      <w:spacing w:line="240" w:lineRule="auto"/>
    </w:pPr>
    <w:rPr>
      <w:sz w:val="20"/>
      <w:szCs w:val="20"/>
    </w:rPr>
  </w:style>
  <w:style w:type="character" w:customStyle="1" w:styleId="CommentTextChar">
    <w:name w:val="Comment Text Char"/>
    <w:basedOn w:val="DefaultParagraphFont"/>
    <w:link w:val="CommentText"/>
    <w:uiPriority w:val="99"/>
    <w:rsid w:val="00884668"/>
    <w:rPr>
      <w:sz w:val="20"/>
      <w:szCs w:val="20"/>
    </w:rPr>
  </w:style>
  <w:style w:type="paragraph" w:styleId="CommentSubject">
    <w:name w:val="annotation subject"/>
    <w:basedOn w:val="CommentText"/>
    <w:next w:val="CommentText"/>
    <w:link w:val="CommentSubjectChar"/>
    <w:uiPriority w:val="99"/>
    <w:semiHidden/>
    <w:unhideWhenUsed/>
    <w:rsid w:val="00884668"/>
    <w:rPr>
      <w:b/>
      <w:bCs/>
    </w:rPr>
  </w:style>
  <w:style w:type="character" w:customStyle="1" w:styleId="CommentSubjectChar">
    <w:name w:val="Comment Subject Char"/>
    <w:basedOn w:val="CommentTextChar"/>
    <w:link w:val="CommentSubject"/>
    <w:uiPriority w:val="99"/>
    <w:semiHidden/>
    <w:rsid w:val="00884668"/>
    <w:rPr>
      <w:b/>
      <w:bCs/>
      <w:sz w:val="20"/>
      <w:szCs w:val="20"/>
    </w:rPr>
  </w:style>
  <w:style w:type="paragraph" w:styleId="Revision">
    <w:name w:val="Revision"/>
    <w:hidden/>
    <w:uiPriority w:val="99"/>
    <w:semiHidden/>
    <w:rsid w:val="00F47E29"/>
    <w:pPr>
      <w:spacing w:line="240" w:lineRule="auto"/>
    </w:pPr>
  </w:style>
  <w:style w:type="paragraph" w:styleId="BalloonText">
    <w:name w:val="Balloon Text"/>
    <w:basedOn w:val="Normal"/>
    <w:link w:val="BalloonTextChar"/>
    <w:uiPriority w:val="99"/>
    <w:semiHidden/>
    <w:unhideWhenUsed/>
    <w:rsid w:val="000417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7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36</Pages>
  <Words>9015</Words>
  <Characters>52469</Characters>
  <Application>Microsoft Office Word</Application>
  <DocSecurity>0</DocSecurity>
  <Lines>2914</Lines>
  <Paragraphs>1366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27</cp:revision>
  <dcterms:created xsi:type="dcterms:W3CDTF">2024-07-13T06:11:00Z</dcterms:created>
  <dcterms:modified xsi:type="dcterms:W3CDTF">2024-07-16T09:42:00Z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c998c281a33228ab58d69fb8bd02396c6a2f035673c92922599a397d3686e048</vt:lpwstr>
  </property>
</Properties>
</file>